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7464A" w14:textId="771DC260" w:rsidR="00311E94" w:rsidRDefault="00311E94"/>
    <w:p w14:paraId="772713B3" w14:textId="312BB7FC" w:rsidR="0007659A" w:rsidRDefault="0007659A"/>
    <w:p w14:paraId="753DFF0F" w14:textId="5A9F057F" w:rsidR="0007659A" w:rsidRDefault="0007659A"/>
    <w:p w14:paraId="437BFA8F" w14:textId="1BD97BF1" w:rsidR="0007659A" w:rsidRDefault="00AB56B1" w:rsidP="00AB56B1">
      <w:pPr>
        <w:tabs>
          <w:tab w:val="left" w:pos="1117"/>
        </w:tabs>
      </w:pPr>
      <w:r>
        <w:tab/>
      </w:r>
    </w:p>
    <w:p w14:paraId="1959B1CE" w14:textId="2E8C6E84" w:rsidR="0007659A" w:rsidRPr="002E5659" w:rsidRDefault="0007659A"/>
    <w:p w14:paraId="20BD25B6" w14:textId="3EB5E9A0" w:rsidR="0007659A" w:rsidRDefault="0007659A"/>
    <w:p w14:paraId="4795BBAC" w14:textId="77777777" w:rsidR="00AC512A" w:rsidRDefault="00AC512A"/>
    <w:p w14:paraId="247068CD" w14:textId="2331F2A9" w:rsidR="00AC512A" w:rsidRDefault="00AC512A"/>
    <w:p w14:paraId="1EBD0D9D" w14:textId="7CA26A9A" w:rsidR="00AC512A" w:rsidRDefault="00AC512A"/>
    <w:p w14:paraId="4171C8CE" w14:textId="759F6375" w:rsidR="00AC512A" w:rsidRPr="002E5659" w:rsidRDefault="00AC512A"/>
    <w:p w14:paraId="5B6F3B05" w14:textId="094F944B" w:rsidR="0007659A" w:rsidRPr="002E5659" w:rsidRDefault="0007659A"/>
    <w:p w14:paraId="623DC05D" w14:textId="2E14CFB0" w:rsidR="0007659A" w:rsidRPr="002E5659" w:rsidRDefault="0007659A"/>
    <w:p w14:paraId="6B1C00D1" w14:textId="4D053BC6" w:rsidR="0007659A" w:rsidRPr="002E5659" w:rsidRDefault="0007659A"/>
    <w:p w14:paraId="4E5D06E6" w14:textId="21A2C0FD" w:rsidR="0007659A" w:rsidRPr="002E5659" w:rsidRDefault="00AC512A">
      <w:r>
        <w:rPr>
          <w:noProof/>
          <w:lang w:val="en-US"/>
        </w:rPr>
        <mc:AlternateContent>
          <mc:Choice Requires="wps">
            <w:drawing>
              <wp:anchor distT="0" distB="0" distL="114300" distR="114300" simplePos="0" relativeHeight="251661312" behindDoc="0" locked="0" layoutInCell="1" allowOverlap="1" wp14:anchorId="3F9D7059" wp14:editId="41050537">
                <wp:simplePos x="0" y="0"/>
                <wp:positionH relativeFrom="column">
                  <wp:posOffset>303365</wp:posOffset>
                </wp:positionH>
                <wp:positionV relativeFrom="paragraph">
                  <wp:posOffset>140169</wp:posOffset>
                </wp:positionV>
                <wp:extent cx="4109085" cy="1628775"/>
                <wp:effectExtent l="0" t="0" r="7620" b="9525"/>
                <wp:wrapNone/>
                <wp:docPr id="5" name="Cuadro de texto 5"/>
                <wp:cNvGraphicFramePr/>
                <a:graphic xmlns:a="http://schemas.openxmlformats.org/drawingml/2006/main">
                  <a:graphicData uri="http://schemas.microsoft.com/office/word/2010/wordprocessingShape">
                    <wps:wsp>
                      <wps:cNvSpPr txBox="1"/>
                      <wps:spPr>
                        <a:xfrm>
                          <a:off x="0" y="0"/>
                          <a:ext cx="4109085" cy="1628775"/>
                        </a:xfrm>
                        <a:prstGeom prst="rect">
                          <a:avLst/>
                        </a:prstGeom>
                        <a:noFill/>
                        <a:ln w="6350">
                          <a:noFill/>
                        </a:ln>
                      </wps:spPr>
                      <wps:txbx>
                        <w:txbxContent>
                          <w:p w14:paraId="2747F875" w14:textId="18839766" w:rsidR="007718F6" w:rsidRPr="002E5659" w:rsidRDefault="00AC512A" w:rsidP="0007659A">
                            <w:pPr>
                              <w:rPr>
                                <w:rFonts w:ascii="Century Gothic" w:hAnsi="Century Gothic"/>
                                <w:sz w:val="96"/>
                                <w:szCs w:val="96"/>
                                <w:lang w:val="es-ES"/>
                              </w:rPr>
                            </w:pPr>
                            <w:r w:rsidRPr="00AC512A">
                              <w:rPr>
                                <w:rFonts w:ascii="Century Gothic" w:hAnsi="Century Gothic"/>
                                <w:b/>
                                <w:bCs/>
                                <w:sz w:val="96"/>
                                <w:szCs w:val="96"/>
                                <w:lang w:val="es-ES"/>
                              </w:rPr>
                              <w:t xml:space="preserve">QA </w:t>
                            </w:r>
                            <w:proofErr w:type="spellStart"/>
                            <w:r w:rsidRPr="00AC512A">
                              <w:rPr>
                                <w:rFonts w:ascii="Century Gothic" w:hAnsi="Century Gothic"/>
                                <w:b/>
                                <w:bCs/>
                                <w:sz w:val="96"/>
                                <w:szCs w:val="96"/>
                                <w:lang w:val="es-ES"/>
                              </w:rPr>
                              <w:t>testing</w:t>
                            </w:r>
                            <w:proofErr w:type="spellEnd"/>
                            <w:r w:rsidRPr="00AC512A">
                              <w:rPr>
                                <w:rFonts w:ascii="Century Gothic" w:hAnsi="Century Gothic"/>
                                <w:b/>
                                <w:bCs/>
                                <w:sz w:val="96"/>
                                <w:szCs w:val="96"/>
                                <w:lang w:val="es-ES"/>
                              </w:rPr>
                              <w:t xml:space="preserve"> </w:t>
                            </w:r>
                            <w:proofErr w:type="spellStart"/>
                            <w:r w:rsidRPr="00AC512A">
                              <w:rPr>
                                <w:rFonts w:ascii="Century Gothic" w:hAnsi="Century Gothic"/>
                                <w:b/>
                                <w:bCs/>
                                <w:sz w:val="96"/>
                                <w:szCs w:val="96"/>
                                <w:lang w:val="es-ES"/>
                              </w:rPr>
                              <w:t>strategy</w:t>
                            </w:r>
                            <w:proofErr w:type="spellEnd"/>
                            <w:r w:rsidRPr="00AC512A">
                              <w:rPr>
                                <w:rFonts w:ascii="Century Gothic" w:hAnsi="Century Gothic"/>
                                <w:b/>
                                <w:bCs/>
                                <w:sz w:val="96"/>
                                <w:szCs w:val="96"/>
                                <w:lang w:val="es-ES"/>
                              </w:rPr>
                              <w:t xml:space="preserve">- </w:t>
                            </w:r>
                            <w:proofErr w:type="spellStart"/>
                            <w:r w:rsidRPr="00AC512A">
                              <w:rPr>
                                <w:rFonts w:ascii="Century Gothic" w:hAnsi="Century Gothic"/>
                                <w:b/>
                                <w:bCs/>
                                <w:sz w:val="96"/>
                                <w:szCs w:val="96"/>
                                <w:lang w:val="es-ES"/>
                              </w:rPr>
                              <w:t>Airline</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9D7059" id="_x0000_t202" coordsize="21600,21600" o:spt="202" path="m,l,21600r21600,l21600,xe">
                <v:stroke joinstyle="miter"/>
                <v:path gradientshapeok="t" o:connecttype="rect"/>
              </v:shapetype>
              <v:shape id="Cuadro de texto 5" o:spid="_x0000_s1026" type="#_x0000_t202" style="position:absolute;margin-left:23.9pt;margin-top:11.05pt;width:323.55pt;height:128.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" filled="f" stroked="f" strokeweight=".5pt">
                <v:textbox inset="0,0,0,0">
                  <w:txbxContent>
                    <w:p w14:paraId="2747F875" w14:textId="18839766" w:rsidR="007718F6" w:rsidRPr="002E5659" w:rsidRDefault="00AC512A" w:rsidP="0007659A">
                      <w:pPr>
                        <w:rPr>
                          <w:rFonts w:ascii="Century Gothic" w:hAnsi="Century Gothic"/>
                          <w:sz w:val="96"/>
                          <w:szCs w:val="96"/>
                          <w:lang w:val="es-ES"/>
                        </w:rPr>
                      </w:pPr>
                      <w:r w:rsidRPr="00AC512A">
                        <w:rPr>
                          <w:rFonts w:ascii="Century Gothic" w:hAnsi="Century Gothic"/>
                          <w:b/>
                          <w:bCs/>
                          <w:sz w:val="96"/>
                          <w:szCs w:val="96"/>
                          <w:lang w:val="es-ES"/>
                        </w:rPr>
                        <w:t xml:space="preserve">QA </w:t>
                      </w:r>
                      <w:proofErr w:type="spellStart"/>
                      <w:r w:rsidRPr="00AC512A">
                        <w:rPr>
                          <w:rFonts w:ascii="Century Gothic" w:hAnsi="Century Gothic"/>
                          <w:b/>
                          <w:bCs/>
                          <w:sz w:val="96"/>
                          <w:szCs w:val="96"/>
                          <w:lang w:val="es-ES"/>
                        </w:rPr>
                        <w:t>testing</w:t>
                      </w:r>
                      <w:proofErr w:type="spellEnd"/>
                      <w:r w:rsidRPr="00AC512A">
                        <w:rPr>
                          <w:rFonts w:ascii="Century Gothic" w:hAnsi="Century Gothic"/>
                          <w:b/>
                          <w:bCs/>
                          <w:sz w:val="96"/>
                          <w:szCs w:val="96"/>
                          <w:lang w:val="es-ES"/>
                        </w:rPr>
                        <w:t xml:space="preserve"> </w:t>
                      </w:r>
                      <w:proofErr w:type="spellStart"/>
                      <w:r w:rsidRPr="00AC512A">
                        <w:rPr>
                          <w:rFonts w:ascii="Century Gothic" w:hAnsi="Century Gothic"/>
                          <w:b/>
                          <w:bCs/>
                          <w:sz w:val="96"/>
                          <w:szCs w:val="96"/>
                          <w:lang w:val="es-ES"/>
                        </w:rPr>
                        <w:t>strategy</w:t>
                      </w:r>
                      <w:proofErr w:type="spellEnd"/>
                      <w:r w:rsidRPr="00AC512A">
                        <w:rPr>
                          <w:rFonts w:ascii="Century Gothic" w:hAnsi="Century Gothic"/>
                          <w:b/>
                          <w:bCs/>
                          <w:sz w:val="96"/>
                          <w:szCs w:val="96"/>
                          <w:lang w:val="es-ES"/>
                        </w:rPr>
                        <w:t xml:space="preserve">- </w:t>
                      </w:r>
                      <w:proofErr w:type="spellStart"/>
                      <w:r w:rsidRPr="00AC512A">
                        <w:rPr>
                          <w:rFonts w:ascii="Century Gothic" w:hAnsi="Century Gothic"/>
                          <w:b/>
                          <w:bCs/>
                          <w:sz w:val="96"/>
                          <w:szCs w:val="96"/>
                          <w:lang w:val="es-ES"/>
                        </w:rPr>
                        <w:t>Airline</w:t>
                      </w:r>
                      <w:proofErr w:type="spellEnd"/>
                    </w:p>
                  </w:txbxContent>
                </v:textbox>
              </v:shape>
            </w:pict>
          </mc:Fallback>
        </mc:AlternateContent>
      </w:r>
    </w:p>
    <w:p w14:paraId="2DC78E84" w14:textId="20397AC5" w:rsidR="0007659A" w:rsidRPr="002E5659" w:rsidRDefault="0007659A"/>
    <w:p w14:paraId="00EF8C48" w14:textId="2A60AF81" w:rsidR="0007659A" w:rsidRPr="002E5659" w:rsidRDefault="0007659A"/>
    <w:p w14:paraId="7A0B4941" w14:textId="0B0E84D6" w:rsidR="0007659A" w:rsidRPr="002E5659" w:rsidRDefault="0007659A"/>
    <w:p w14:paraId="6FC407B6" w14:textId="31529C01" w:rsidR="0007659A" w:rsidRPr="002E5659" w:rsidRDefault="0007659A"/>
    <w:p w14:paraId="24084193" w14:textId="308C2A8C" w:rsidR="0007659A" w:rsidRPr="002E5659" w:rsidRDefault="0007659A"/>
    <w:p w14:paraId="005BBEDA" w14:textId="73E24644" w:rsidR="0007659A" w:rsidRPr="002E5659" w:rsidRDefault="0007659A"/>
    <w:p w14:paraId="7E061395" w14:textId="5A39A1DB" w:rsidR="0007659A" w:rsidRPr="002E5659" w:rsidRDefault="0007659A"/>
    <w:p w14:paraId="50EE00BB" w14:textId="417B765A" w:rsidR="0007659A" w:rsidRPr="002E5659" w:rsidRDefault="0007659A"/>
    <w:p w14:paraId="4988B149" w14:textId="6326DBB8" w:rsidR="0007659A" w:rsidRPr="002E5659" w:rsidRDefault="0007659A"/>
    <w:p w14:paraId="1525CDCE" w14:textId="56E2D23C" w:rsidR="0007659A" w:rsidRPr="002E5659" w:rsidRDefault="0007659A"/>
    <w:p w14:paraId="66D696C9" w14:textId="028184A9" w:rsidR="0007659A" w:rsidRPr="002E5659" w:rsidRDefault="0007659A"/>
    <w:p w14:paraId="72BF05F7" w14:textId="4BA93E48" w:rsidR="0007659A" w:rsidRPr="002E5659" w:rsidRDefault="0007659A"/>
    <w:p w14:paraId="42CFE2B1" w14:textId="522DD25D" w:rsidR="0007659A" w:rsidRPr="002E5659" w:rsidRDefault="0007659A"/>
    <w:p w14:paraId="5D64EC3E" w14:textId="34FF0C4B" w:rsidR="0007659A" w:rsidRPr="002E5659" w:rsidRDefault="0007659A"/>
    <w:p w14:paraId="255348D5" w14:textId="068F4293" w:rsidR="0007659A" w:rsidRPr="002E5659" w:rsidRDefault="0007659A"/>
    <w:p w14:paraId="1D0669DC" w14:textId="7D915B3D" w:rsidR="0007659A" w:rsidRPr="002E5659" w:rsidRDefault="0007659A"/>
    <w:p w14:paraId="239C1170" w14:textId="6A748EFA" w:rsidR="0007659A" w:rsidRPr="002E5659" w:rsidRDefault="0007659A"/>
    <w:p w14:paraId="3494C76B" w14:textId="5816E743" w:rsidR="0007659A" w:rsidRPr="002E5659" w:rsidRDefault="0007659A"/>
    <w:p w14:paraId="56BC92FD" w14:textId="3BE938F3" w:rsidR="0007659A" w:rsidRPr="002E5659" w:rsidRDefault="0007659A"/>
    <w:p w14:paraId="4453FCB5" w14:textId="308CF306" w:rsidR="0007659A" w:rsidRPr="002E5659" w:rsidRDefault="0007659A"/>
    <w:p w14:paraId="13B87D17" w14:textId="0890CA5D" w:rsidR="0007659A" w:rsidRPr="002E5659" w:rsidRDefault="0007659A"/>
    <w:p w14:paraId="4AB39BA4" w14:textId="35B00842" w:rsidR="0007659A" w:rsidRPr="002E5659" w:rsidRDefault="00AB56B1">
      <w:r w:rsidRPr="002E5659">
        <w:rPr>
          <w:noProof/>
          <w:lang w:val="en-US"/>
        </w:rPr>
        <mc:AlternateContent>
          <mc:Choice Requires="wps">
            <w:drawing>
              <wp:anchor distT="0" distB="0" distL="114300" distR="114300" simplePos="0" relativeHeight="251665408" behindDoc="0" locked="0" layoutInCell="1" allowOverlap="1" wp14:anchorId="34DF0B12" wp14:editId="12F6C6CC">
                <wp:simplePos x="0" y="0"/>
                <wp:positionH relativeFrom="column">
                  <wp:posOffset>487020</wp:posOffset>
                </wp:positionH>
                <wp:positionV relativeFrom="paragraph">
                  <wp:posOffset>1778</wp:posOffset>
                </wp:positionV>
                <wp:extent cx="3400425" cy="369570"/>
                <wp:effectExtent l="0" t="0" r="3175" b="0"/>
                <wp:wrapNone/>
                <wp:docPr id="7" name="Cuadro de texto 7"/>
                <wp:cNvGraphicFramePr/>
                <a:graphic xmlns:a="http://schemas.openxmlformats.org/drawingml/2006/main">
                  <a:graphicData uri="http://schemas.microsoft.com/office/word/2010/wordprocessingShape">
                    <wps:wsp>
                      <wps:cNvSpPr txBox="1"/>
                      <wps:spPr>
                        <a:xfrm>
                          <a:off x="0" y="0"/>
                          <a:ext cx="3400425" cy="369570"/>
                        </a:xfrm>
                        <a:prstGeom prst="rect">
                          <a:avLst/>
                        </a:prstGeom>
                        <a:noFill/>
                        <a:ln w="6350">
                          <a:noFill/>
                        </a:ln>
                      </wps:spPr>
                      <wps:txbx>
                        <w:txbxContent>
                          <w:p w14:paraId="2D9A63A7" w14:textId="7FC7F1E8" w:rsidR="007718F6" w:rsidRPr="002E5659" w:rsidRDefault="002E5659">
                            <w:pPr>
                              <w:rPr>
                                <w:rFonts w:ascii="Century Gothic" w:hAnsi="Century Gothic"/>
                                <w:sz w:val="44"/>
                                <w:szCs w:val="44"/>
                                <w:lang w:val="es-ES"/>
                              </w:rPr>
                            </w:pPr>
                            <w:r>
                              <w:rPr>
                                <w:rFonts w:ascii="Century Gothic" w:hAnsi="Century Gothic"/>
                                <w:sz w:val="44"/>
                                <w:szCs w:val="44"/>
                                <w:lang w:val="es-ES"/>
                              </w:rPr>
                              <w:t>Enero</w:t>
                            </w:r>
                            <w:r w:rsidR="007718F6" w:rsidRPr="002E5659">
                              <w:rPr>
                                <w:rFonts w:ascii="Century Gothic" w:hAnsi="Century Gothic"/>
                                <w:sz w:val="44"/>
                                <w:szCs w:val="44"/>
                                <w:lang w:val="es-ES"/>
                              </w:rPr>
                              <w:t>, 202</w:t>
                            </w:r>
                            <w:r>
                              <w:rPr>
                                <w:rFonts w:ascii="Century Gothic" w:hAnsi="Century Gothic"/>
                                <w:sz w:val="44"/>
                                <w:szCs w:val="44"/>
                                <w:lang w:val="es-E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F0B12" id="Cuadro de texto 7" o:spid="_x0000_s1027" type="#_x0000_t202" style="position:absolute;margin-left:38.35pt;margin-top:.15pt;width:267.75pt;height:29.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" filled="f" stroked="f" strokeweight=".5pt">
                <v:textbox inset="0,0,0,0">
                  <w:txbxContent>
                    <w:p w14:paraId="2D9A63A7" w14:textId="7FC7F1E8" w:rsidR="007718F6" w:rsidRPr="002E5659" w:rsidRDefault="002E5659">
                      <w:pPr>
                        <w:rPr>
                          <w:rFonts w:ascii="Century Gothic" w:hAnsi="Century Gothic"/>
                          <w:sz w:val="44"/>
                          <w:szCs w:val="44"/>
                          <w:lang w:val="es-ES"/>
                        </w:rPr>
                      </w:pPr>
                      <w:r>
                        <w:rPr>
                          <w:rFonts w:ascii="Century Gothic" w:hAnsi="Century Gothic"/>
                          <w:sz w:val="44"/>
                          <w:szCs w:val="44"/>
                          <w:lang w:val="es-ES"/>
                        </w:rPr>
                        <w:t>Enero</w:t>
                      </w:r>
                      <w:r w:rsidR="007718F6" w:rsidRPr="002E5659">
                        <w:rPr>
                          <w:rFonts w:ascii="Century Gothic" w:hAnsi="Century Gothic"/>
                          <w:sz w:val="44"/>
                          <w:szCs w:val="44"/>
                          <w:lang w:val="es-ES"/>
                        </w:rPr>
                        <w:t>, 202</w:t>
                      </w:r>
                      <w:r>
                        <w:rPr>
                          <w:rFonts w:ascii="Century Gothic" w:hAnsi="Century Gothic"/>
                          <w:sz w:val="44"/>
                          <w:szCs w:val="44"/>
                          <w:lang w:val="es-ES"/>
                        </w:rPr>
                        <w:t>4</w:t>
                      </w:r>
                    </w:p>
                  </w:txbxContent>
                </v:textbox>
              </v:shape>
            </w:pict>
          </mc:Fallback>
        </mc:AlternateContent>
      </w:r>
    </w:p>
    <w:p w14:paraId="6E792275" w14:textId="1BB58DB7" w:rsidR="0007659A" w:rsidRPr="002E5659" w:rsidRDefault="0007659A"/>
    <w:p w14:paraId="06BEEA44" w14:textId="78D1F5F7" w:rsidR="0007659A" w:rsidRPr="002E5659" w:rsidRDefault="0007659A" w:rsidP="00EC3350">
      <w:pPr>
        <w:jc w:val="center"/>
      </w:pPr>
    </w:p>
    <w:p w14:paraId="179418C1" w14:textId="77777777" w:rsidR="00EC3350" w:rsidRPr="002E5659" w:rsidRDefault="00EC3350" w:rsidP="00EC3350">
      <w:pPr>
        <w:jc w:val="center"/>
      </w:pPr>
    </w:p>
    <w:p w14:paraId="27865378" w14:textId="77777777" w:rsidR="00EC3350" w:rsidRDefault="00EC3350" w:rsidP="00EC3350">
      <w:pPr>
        <w:jc w:val="center"/>
      </w:pPr>
    </w:p>
    <w:p w14:paraId="54AAFEB7" w14:textId="77777777" w:rsidR="00AC512A" w:rsidRPr="002E5659" w:rsidRDefault="00AC512A" w:rsidP="00EC3350">
      <w:pPr>
        <w:jc w:val="center"/>
      </w:pPr>
    </w:p>
    <w:p w14:paraId="673CF4A3" w14:textId="77777777" w:rsidR="00EC3350" w:rsidRPr="002E5659" w:rsidRDefault="00EC3350" w:rsidP="00EC3350">
      <w:pPr>
        <w:jc w:val="center"/>
      </w:pPr>
    </w:p>
    <w:p w14:paraId="28820D73" w14:textId="77777777" w:rsidR="00EC3350" w:rsidRPr="002E5659" w:rsidRDefault="00EC3350" w:rsidP="00EC3350">
      <w:pPr>
        <w:jc w:val="center"/>
      </w:pPr>
    </w:p>
    <w:p w14:paraId="204AAE66" w14:textId="77777777" w:rsidR="00EC3350" w:rsidRPr="002E5659" w:rsidRDefault="00EC3350" w:rsidP="00EC3350">
      <w:pPr>
        <w:jc w:val="center"/>
      </w:pPr>
    </w:p>
    <w:p w14:paraId="6C114CAE" w14:textId="77777777" w:rsidR="00EC3350" w:rsidRDefault="00EC3350" w:rsidP="00EC3350">
      <w:pPr>
        <w:jc w:val="center"/>
      </w:pPr>
    </w:p>
    <w:sdt>
      <w:sdtPr>
        <w:rPr>
          <w:rFonts w:asciiTheme="minorHAnsi" w:eastAsiaTheme="minorHAnsi" w:hAnsiTheme="minorHAnsi" w:cstheme="minorBidi"/>
          <w:color w:val="auto"/>
          <w:sz w:val="24"/>
          <w:szCs w:val="24"/>
          <w:lang w:val="es-ES"/>
        </w:rPr>
        <w:id w:val="-1111205023"/>
        <w:docPartObj>
          <w:docPartGallery w:val="Table of Contents"/>
          <w:docPartUnique/>
        </w:docPartObj>
      </w:sdtPr>
      <w:sdtEndPr>
        <w:rPr>
          <w:b/>
          <w:bCs/>
        </w:rPr>
      </w:sdtEndPr>
      <w:sdtContent>
        <w:p w14:paraId="1CD98A16" w14:textId="49ED02C5" w:rsidR="00A92807" w:rsidRDefault="00A92807">
          <w:pPr>
            <w:pStyle w:val="TOCHeading"/>
          </w:pPr>
          <w:r>
            <w:rPr>
              <w:lang w:val="es-ES"/>
            </w:rPr>
            <w:t>Contenido</w:t>
          </w:r>
        </w:p>
        <w:p w14:paraId="17B19A75" w14:textId="223A761D" w:rsidR="00121E07" w:rsidRDefault="00A92807">
          <w:pPr>
            <w:pStyle w:val="TOC1"/>
            <w:tabs>
              <w:tab w:val="right" w:leader="dot" w:pos="8488"/>
            </w:tabs>
            <w:rPr>
              <w:rFonts w:eastAsiaTheme="minorEastAsia"/>
              <w:noProof/>
              <w:kern w:val="2"/>
              <w:sz w:val="22"/>
              <w:szCs w:val="22"/>
              <w:lang w:val="en-US"/>
              <w14:ligatures w14:val="standardContextual"/>
            </w:rPr>
          </w:pPr>
          <w:r>
            <w:rPr>
              <w:b/>
              <w:bCs/>
              <w:lang w:val="es-ES"/>
            </w:rPr>
            <w:fldChar w:fldCharType="begin"/>
          </w:r>
          <w:r>
            <w:rPr>
              <w:b/>
              <w:bCs/>
              <w:lang w:val="es-ES"/>
            </w:rPr>
            <w:instrText xml:space="preserve"> TOC \o "1-3" \h \z \u </w:instrText>
          </w:r>
          <w:r>
            <w:rPr>
              <w:b/>
              <w:bCs/>
              <w:lang w:val="es-ES"/>
            </w:rPr>
            <w:fldChar w:fldCharType="separate"/>
          </w:r>
          <w:hyperlink r:id="rId8" w:anchor="_Toc155142384" w:history="1">
            <w:r w:rsidR="00121E07" w:rsidRPr="004D3C85">
              <w:rPr>
                <w:rStyle w:val="Hyperlink"/>
                <w:rFonts w:ascii="Century Gothic" w:hAnsi="Century Gothic"/>
                <w:b/>
                <w:noProof/>
                <w:lang w:val="es-ES"/>
              </w:rPr>
              <w:t>Antecedentes</w:t>
            </w:r>
            <w:r w:rsidR="00121E07">
              <w:rPr>
                <w:noProof/>
                <w:webHidden/>
              </w:rPr>
              <w:tab/>
            </w:r>
            <w:r w:rsidR="00121E07">
              <w:rPr>
                <w:noProof/>
                <w:webHidden/>
              </w:rPr>
              <w:fldChar w:fldCharType="begin"/>
            </w:r>
            <w:r w:rsidR="00121E07">
              <w:rPr>
                <w:noProof/>
                <w:webHidden/>
              </w:rPr>
              <w:instrText xml:space="preserve"> PAGEREF _Toc155142384 \h </w:instrText>
            </w:r>
            <w:r w:rsidR="00121E07">
              <w:rPr>
                <w:noProof/>
                <w:webHidden/>
              </w:rPr>
            </w:r>
            <w:r w:rsidR="00121E07">
              <w:rPr>
                <w:noProof/>
                <w:webHidden/>
              </w:rPr>
              <w:fldChar w:fldCharType="separate"/>
            </w:r>
            <w:r w:rsidR="00121E07">
              <w:rPr>
                <w:noProof/>
                <w:webHidden/>
              </w:rPr>
              <w:t>4</w:t>
            </w:r>
            <w:r w:rsidR="00121E07">
              <w:rPr>
                <w:noProof/>
                <w:webHidden/>
              </w:rPr>
              <w:fldChar w:fldCharType="end"/>
            </w:r>
          </w:hyperlink>
        </w:p>
        <w:p w14:paraId="137F48A8" w14:textId="79C13F0B" w:rsidR="00121E07" w:rsidRDefault="00121E07">
          <w:pPr>
            <w:pStyle w:val="TOC1"/>
            <w:tabs>
              <w:tab w:val="left" w:pos="480"/>
              <w:tab w:val="right" w:leader="dot" w:pos="8488"/>
            </w:tabs>
            <w:rPr>
              <w:rFonts w:eastAsiaTheme="minorEastAsia"/>
              <w:noProof/>
              <w:kern w:val="2"/>
              <w:sz w:val="22"/>
              <w:szCs w:val="22"/>
              <w:lang w:val="en-US"/>
              <w14:ligatures w14:val="standardContextual"/>
            </w:rPr>
          </w:pPr>
          <w:hyperlink w:anchor="_Toc155142385" w:history="1">
            <w:r w:rsidRPr="004D3C85">
              <w:rPr>
                <w:rStyle w:val="Hyperlink"/>
                <w:noProof/>
              </w:rPr>
              <w:t>1</w:t>
            </w:r>
            <w:r>
              <w:rPr>
                <w:rFonts w:eastAsiaTheme="minorEastAsia"/>
                <w:noProof/>
                <w:kern w:val="2"/>
                <w:sz w:val="22"/>
                <w:szCs w:val="22"/>
                <w:lang w:val="en-US"/>
                <w14:ligatures w14:val="standardContextual"/>
              </w:rPr>
              <w:tab/>
            </w:r>
            <w:r w:rsidRPr="004D3C85">
              <w:rPr>
                <w:rStyle w:val="Hyperlink"/>
                <w:noProof/>
              </w:rPr>
              <w:t>Introducción</w:t>
            </w:r>
            <w:r>
              <w:rPr>
                <w:noProof/>
                <w:webHidden/>
              </w:rPr>
              <w:tab/>
            </w:r>
            <w:r>
              <w:rPr>
                <w:noProof/>
                <w:webHidden/>
              </w:rPr>
              <w:fldChar w:fldCharType="begin"/>
            </w:r>
            <w:r>
              <w:rPr>
                <w:noProof/>
                <w:webHidden/>
              </w:rPr>
              <w:instrText xml:space="preserve"> PAGEREF _Toc155142385 \h </w:instrText>
            </w:r>
            <w:r>
              <w:rPr>
                <w:noProof/>
                <w:webHidden/>
              </w:rPr>
            </w:r>
            <w:r>
              <w:rPr>
                <w:noProof/>
                <w:webHidden/>
              </w:rPr>
              <w:fldChar w:fldCharType="separate"/>
            </w:r>
            <w:r>
              <w:rPr>
                <w:noProof/>
                <w:webHidden/>
              </w:rPr>
              <w:t>4</w:t>
            </w:r>
            <w:r>
              <w:rPr>
                <w:noProof/>
                <w:webHidden/>
              </w:rPr>
              <w:fldChar w:fldCharType="end"/>
            </w:r>
          </w:hyperlink>
        </w:p>
        <w:p w14:paraId="151319D2" w14:textId="4523C1EC" w:rsidR="00121E07" w:rsidRDefault="00121E07">
          <w:pPr>
            <w:pStyle w:val="TOC1"/>
            <w:tabs>
              <w:tab w:val="left" w:pos="660"/>
              <w:tab w:val="right" w:leader="dot" w:pos="8488"/>
            </w:tabs>
            <w:rPr>
              <w:rFonts w:eastAsiaTheme="minorEastAsia"/>
              <w:noProof/>
              <w:kern w:val="2"/>
              <w:sz w:val="22"/>
              <w:szCs w:val="22"/>
              <w:lang w:val="en-US"/>
              <w14:ligatures w14:val="standardContextual"/>
            </w:rPr>
          </w:pPr>
          <w:hyperlink w:anchor="_Toc155142386" w:history="1">
            <w:r w:rsidRPr="004D3C85">
              <w:rPr>
                <w:rStyle w:val="Hyperlink"/>
                <w:noProof/>
              </w:rPr>
              <w:t>1.1</w:t>
            </w:r>
            <w:r>
              <w:rPr>
                <w:rFonts w:eastAsiaTheme="minorEastAsia"/>
                <w:noProof/>
                <w:kern w:val="2"/>
                <w:sz w:val="22"/>
                <w:szCs w:val="22"/>
                <w:lang w:val="en-US"/>
                <w14:ligatures w14:val="standardContextual"/>
              </w:rPr>
              <w:tab/>
            </w:r>
            <w:r w:rsidRPr="004D3C85">
              <w:rPr>
                <w:rStyle w:val="Hyperlink"/>
                <w:noProof/>
              </w:rPr>
              <w:t>Objetivos</w:t>
            </w:r>
            <w:r>
              <w:rPr>
                <w:noProof/>
                <w:webHidden/>
              </w:rPr>
              <w:tab/>
            </w:r>
            <w:r>
              <w:rPr>
                <w:noProof/>
                <w:webHidden/>
              </w:rPr>
              <w:fldChar w:fldCharType="begin"/>
            </w:r>
            <w:r>
              <w:rPr>
                <w:noProof/>
                <w:webHidden/>
              </w:rPr>
              <w:instrText xml:space="preserve"> PAGEREF _Toc155142386 \h </w:instrText>
            </w:r>
            <w:r>
              <w:rPr>
                <w:noProof/>
                <w:webHidden/>
              </w:rPr>
            </w:r>
            <w:r>
              <w:rPr>
                <w:noProof/>
                <w:webHidden/>
              </w:rPr>
              <w:fldChar w:fldCharType="separate"/>
            </w:r>
            <w:r>
              <w:rPr>
                <w:noProof/>
                <w:webHidden/>
              </w:rPr>
              <w:t>5</w:t>
            </w:r>
            <w:r>
              <w:rPr>
                <w:noProof/>
                <w:webHidden/>
              </w:rPr>
              <w:fldChar w:fldCharType="end"/>
            </w:r>
          </w:hyperlink>
        </w:p>
        <w:p w14:paraId="18D23707" w14:textId="5D07DF54" w:rsidR="00121E07" w:rsidRDefault="00121E07">
          <w:pPr>
            <w:pStyle w:val="TOC1"/>
            <w:tabs>
              <w:tab w:val="left" w:pos="660"/>
              <w:tab w:val="right" w:leader="dot" w:pos="8488"/>
            </w:tabs>
            <w:rPr>
              <w:rFonts w:eastAsiaTheme="minorEastAsia"/>
              <w:noProof/>
              <w:kern w:val="2"/>
              <w:sz w:val="22"/>
              <w:szCs w:val="22"/>
              <w:lang w:val="en-US"/>
              <w14:ligatures w14:val="standardContextual"/>
            </w:rPr>
          </w:pPr>
          <w:hyperlink w:anchor="_Toc155142387" w:history="1">
            <w:r w:rsidRPr="004D3C85">
              <w:rPr>
                <w:rStyle w:val="Hyperlink"/>
                <w:noProof/>
              </w:rPr>
              <w:t>1.2</w:t>
            </w:r>
            <w:r>
              <w:rPr>
                <w:rFonts w:eastAsiaTheme="minorEastAsia"/>
                <w:noProof/>
                <w:kern w:val="2"/>
                <w:sz w:val="22"/>
                <w:szCs w:val="22"/>
                <w:lang w:val="en-US"/>
                <w14:ligatures w14:val="standardContextual"/>
              </w:rPr>
              <w:tab/>
            </w:r>
            <w:r w:rsidRPr="004D3C85">
              <w:rPr>
                <w:rStyle w:val="Hyperlink"/>
                <w:noProof/>
              </w:rPr>
              <w:t>Alcance</w:t>
            </w:r>
            <w:r>
              <w:rPr>
                <w:noProof/>
                <w:webHidden/>
              </w:rPr>
              <w:tab/>
            </w:r>
            <w:r>
              <w:rPr>
                <w:noProof/>
                <w:webHidden/>
              </w:rPr>
              <w:fldChar w:fldCharType="begin"/>
            </w:r>
            <w:r>
              <w:rPr>
                <w:noProof/>
                <w:webHidden/>
              </w:rPr>
              <w:instrText xml:space="preserve"> PAGEREF _Toc155142387 \h </w:instrText>
            </w:r>
            <w:r>
              <w:rPr>
                <w:noProof/>
                <w:webHidden/>
              </w:rPr>
            </w:r>
            <w:r>
              <w:rPr>
                <w:noProof/>
                <w:webHidden/>
              </w:rPr>
              <w:fldChar w:fldCharType="separate"/>
            </w:r>
            <w:r>
              <w:rPr>
                <w:noProof/>
                <w:webHidden/>
              </w:rPr>
              <w:t>5</w:t>
            </w:r>
            <w:r>
              <w:rPr>
                <w:noProof/>
                <w:webHidden/>
              </w:rPr>
              <w:fldChar w:fldCharType="end"/>
            </w:r>
          </w:hyperlink>
        </w:p>
        <w:p w14:paraId="5395C1B0" w14:textId="67595D6F" w:rsidR="00121E07" w:rsidRDefault="00121E07">
          <w:pPr>
            <w:pStyle w:val="TOC1"/>
            <w:tabs>
              <w:tab w:val="right" w:leader="dot" w:pos="8488"/>
            </w:tabs>
            <w:rPr>
              <w:rFonts w:eastAsiaTheme="minorEastAsia"/>
              <w:noProof/>
              <w:kern w:val="2"/>
              <w:sz w:val="22"/>
              <w:szCs w:val="22"/>
              <w:lang w:val="en-US"/>
              <w14:ligatures w14:val="standardContextual"/>
            </w:rPr>
          </w:pPr>
          <w:hyperlink w:anchor="_Toc155142388" w:history="1">
            <w:r w:rsidRPr="004D3C85">
              <w:rPr>
                <w:rStyle w:val="Hyperlink"/>
                <w:noProof/>
              </w:rPr>
              <w:t>1.3 Glosario de términos.</w:t>
            </w:r>
            <w:r>
              <w:rPr>
                <w:noProof/>
                <w:webHidden/>
              </w:rPr>
              <w:tab/>
            </w:r>
            <w:r>
              <w:rPr>
                <w:noProof/>
                <w:webHidden/>
              </w:rPr>
              <w:fldChar w:fldCharType="begin"/>
            </w:r>
            <w:r>
              <w:rPr>
                <w:noProof/>
                <w:webHidden/>
              </w:rPr>
              <w:instrText xml:space="preserve"> PAGEREF _Toc155142388 \h </w:instrText>
            </w:r>
            <w:r>
              <w:rPr>
                <w:noProof/>
                <w:webHidden/>
              </w:rPr>
            </w:r>
            <w:r>
              <w:rPr>
                <w:noProof/>
                <w:webHidden/>
              </w:rPr>
              <w:fldChar w:fldCharType="separate"/>
            </w:r>
            <w:r>
              <w:rPr>
                <w:noProof/>
                <w:webHidden/>
              </w:rPr>
              <w:t>5</w:t>
            </w:r>
            <w:r>
              <w:rPr>
                <w:noProof/>
                <w:webHidden/>
              </w:rPr>
              <w:fldChar w:fldCharType="end"/>
            </w:r>
          </w:hyperlink>
        </w:p>
        <w:p w14:paraId="333454FB" w14:textId="42650B5B" w:rsidR="00121E07" w:rsidRDefault="00121E07">
          <w:pPr>
            <w:pStyle w:val="TOC1"/>
            <w:tabs>
              <w:tab w:val="right" w:leader="dot" w:pos="8488"/>
            </w:tabs>
            <w:rPr>
              <w:rFonts w:eastAsiaTheme="minorEastAsia"/>
              <w:noProof/>
              <w:kern w:val="2"/>
              <w:sz w:val="22"/>
              <w:szCs w:val="22"/>
              <w:lang w:val="en-US"/>
              <w14:ligatures w14:val="standardContextual"/>
            </w:rPr>
          </w:pPr>
          <w:hyperlink w:anchor="_Toc155142389" w:history="1">
            <w:r w:rsidRPr="004D3C85">
              <w:rPr>
                <w:rStyle w:val="Hyperlink"/>
                <w:noProof/>
              </w:rPr>
              <w:t>1.4 Abreviaturas</w:t>
            </w:r>
            <w:r>
              <w:rPr>
                <w:noProof/>
                <w:webHidden/>
              </w:rPr>
              <w:tab/>
            </w:r>
            <w:r>
              <w:rPr>
                <w:noProof/>
                <w:webHidden/>
              </w:rPr>
              <w:fldChar w:fldCharType="begin"/>
            </w:r>
            <w:r>
              <w:rPr>
                <w:noProof/>
                <w:webHidden/>
              </w:rPr>
              <w:instrText xml:space="preserve"> PAGEREF _Toc155142389 \h </w:instrText>
            </w:r>
            <w:r>
              <w:rPr>
                <w:noProof/>
                <w:webHidden/>
              </w:rPr>
            </w:r>
            <w:r>
              <w:rPr>
                <w:noProof/>
                <w:webHidden/>
              </w:rPr>
              <w:fldChar w:fldCharType="separate"/>
            </w:r>
            <w:r>
              <w:rPr>
                <w:noProof/>
                <w:webHidden/>
              </w:rPr>
              <w:t>5</w:t>
            </w:r>
            <w:r>
              <w:rPr>
                <w:noProof/>
                <w:webHidden/>
              </w:rPr>
              <w:fldChar w:fldCharType="end"/>
            </w:r>
          </w:hyperlink>
        </w:p>
        <w:p w14:paraId="79ACE511" w14:textId="7196A5EA" w:rsidR="00121E07" w:rsidRDefault="00121E07">
          <w:pPr>
            <w:pStyle w:val="TOC1"/>
            <w:tabs>
              <w:tab w:val="right" w:leader="dot" w:pos="8488"/>
            </w:tabs>
            <w:rPr>
              <w:rFonts w:eastAsiaTheme="minorEastAsia"/>
              <w:noProof/>
              <w:kern w:val="2"/>
              <w:sz w:val="22"/>
              <w:szCs w:val="22"/>
              <w:lang w:val="en-US"/>
              <w14:ligatures w14:val="standardContextual"/>
            </w:rPr>
          </w:pPr>
          <w:hyperlink w:anchor="_Toc155142390" w:history="1">
            <w:r w:rsidRPr="004D3C85">
              <w:rPr>
                <w:rStyle w:val="Hyperlink"/>
                <w:noProof/>
              </w:rPr>
              <w:t>1.5 Prerrequisitos para las pruebas</w:t>
            </w:r>
            <w:r>
              <w:rPr>
                <w:noProof/>
                <w:webHidden/>
              </w:rPr>
              <w:tab/>
            </w:r>
            <w:r>
              <w:rPr>
                <w:noProof/>
                <w:webHidden/>
              </w:rPr>
              <w:fldChar w:fldCharType="begin"/>
            </w:r>
            <w:r>
              <w:rPr>
                <w:noProof/>
                <w:webHidden/>
              </w:rPr>
              <w:instrText xml:space="preserve"> PAGEREF _Toc155142390 \h </w:instrText>
            </w:r>
            <w:r>
              <w:rPr>
                <w:noProof/>
                <w:webHidden/>
              </w:rPr>
            </w:r>
            <w:r>
              <w:rPr>
                <w:noProof/>
                <w:webHidden/>
              </w:rPr>
              <w:fldChar w:fldCharType="separate"/>
            </w:r>
            <w:r>
              <w:rPr>
                <w:noProof/>
                <w:webHidden/>
              </w:rPr>
              <w:t>5</w:t>
            </w:r>
            <w:r>
              <w:rPr>
                <w:noProof/>
                <w:webHidden/>
              </w:rPr>
              <w:fldChar w:fldCharType="end"/>
            </w:r>
          </w:hyperlink>
        </w:p>
        <w:p w14:paraId="78DCACBE" w14:textId="60EC783F" w:rsidR="00121E07" w:rsidRDefault="00121E07">
          <w:pPr>
            <w:pStyle w:val="TOC1"/>
            <w:tabs>
              <w:tab w:val="right" w:leader="dot" w:pos="8488"/>
            </w:tabs>
            <w:rPr>
              <w:rFonts w:eastAsiaTheme="minorEastAsia"/>
              <w:noProof/>
              <w:kern w:val="2"/>
              <w:sz w:val="22"/>
              <w:szCs w:val="22"/>
              <w:lang w:val="en-US"/>
              <w14:ligatures w14:val="standardContextual"/>
            </w:rPr>
          </w:pPr>
          <w:hyperlink r:id="rId9" w:anchor="_Toc155142391" w:history="1">
            <w:r w:rsidRPr="004D3C85">
              <w:rPr>
                <w:rStyle w:val="Hyperlink"/>
                <w:rFonts w:ascii="Century Gothic" w:hAnsi="Century Gothic"/>
                <w:b/>
                <w:noProof/>
                <w:lang w:val="es-ES"/>
              </w:rPr>
              <w:t>Metodología de Pruebas de QA</w:t>
            </w:r>
            <w:r>
              <w:rPr>
                <w:noProof/>
                <w:webHidden/>
              </w:rPr>
              <w:tab/>
            </w:r>
            <w:r>
              <w:rPr>
                <w:noProof/>
                <w:webHidden/>
              </w:rPr>
              <w:fldChar w:fldCharType="begin"/>
            </w:r>
            <w:r>
              <w:rPr>
                <w:noProof/>
                <w:webHidden/>
              </w:rPr>
              <w:instrText xml:space="preserve"> PAGEREF _Toc155142391 \h </w:instrText>
            </w:r>
            <w:r>
              <w:rPr>
                <w:noProof/>
                <w:webHidden/>
              </w:rPr>
            </w:r>
            <w:r>
              <w:rPr>
                <w:noProof/>
                <w:webHidden/>
              </w:rPr>
              <w:fldChar w:fldCharType="separate"/>
            </w:r>
            <w:r>
              <w:rPr>
                <w:noProof/>
                <w:webHidden/>
              </w:rPr>
              <w:t>7</w:t>
            </w:r>
            <w:r>
              <w:rPr>
                <w:noProof/>
                <w:webHidden/>
              </w:rPr>
              <w:fldChar w:fldCharType="end"/>
            </w:r>
          </w:hyperlink>
        </w:p>
        <w:p w14:paraId="44DBE0B2" w14:textId="7B8EE483" w:rsidR="00121E07" w:rsidRDefault="00121E07">
          <w:pPr>
            <w:pStyle w:val="TOC1"/>
            <w:tabs>
              <w:tab w:val="right" w:leader="dot" w:pos="8488"/>
            </w:tabs>
            <w:rPr>
              <w:rFonts w:eastAsiaTheme="minorEastAsia"/>
              <w:noProof/>
              <w:kern w:val="2"/>
              <w:sz w:val="22"/>
              <w:szCs w:val="22"/>
              <w:lang w:val="en-US"/>
              <w14:ligatures w14:val="standardContextual"/>
            </w:rPr>
          </w:pPr>
          <w:hyperlink w:anchor="_Toc155142392" w:history="1">
            <w:r w:rsidRPr="004D3C85">
              <w:rPr>
                <w:rStyle w:val="Hyperlink"/>
                <w:noProof/>
              </w:rPr>
              <w:t>Metodología de pruebas</w:t>
            </w:r>
            <w:r>
              <w:rPr>
                <w:noProof/>
                <w:webHidden/>
              </w:rPr>
              <w:tab/>
            </w:r>
            <w:r>
              <w:rPr>
                <w:noProof/>
                <w:webHidden/>
              </w:rPr>
              <w:fldChar w:fldCharType="begin"/>
            </w:r>
            <w:r>
              <w:rPr>
                <w:noProof/>
                <w:webHidden/>
              </w:rPr>
              <w:instrText xml:space="preserve"> PAGEREF _Toc155142392 \h </w:instrText>
            </w:r>
            <w:r>
              <w:rPr>
                <w:noProof/>
                <w:webHidden/>
              </w:rPr>
            </w:r>
            <w:r>
              <w:rPr>
                <w:noProof/>
                <w:webHidden/>
              </w:rPr>
              <w:fldChar w:fldCharType="separate"/>
            </w:r>
            <w:r>
              <w:rPr>
                <w:noProof/>
                <w:webHidden/>
              </w:rPr>
              <w:t>7</w:t>
            </w:r>
            <w:r>
              <w:rPr>
                <w:noProof/>
                <w:webHidden/>
              </w:rPr>
              <w:fldChar w:fldCharType="end"/>
            </w:r>
          </w:hyperlink>
        </w:p>
        <w:p w14:paraId="4247E741" w14:textId="18626FB2" w:rsidR="00121E07" w:rsidRDefault="00121E07">
          <w:pPr>
            <w:pStyle w:val="TOC2"/>
            <w:tabs>
              <w:tab w:val="right" w:leader="dot" w:pos="8488"/>
            </w:tabs>
            <w:rPr>
              <w:rFonts w:eastAsiaTheme="minorEastAsia"/>
              <w:noProof/>
              <w:kern w:val="2"/>
              <w:sz w:val="22"/>
              <w:szCs w:val="22"/>
              <w:lang w:val="en-US"/>
              <w14:ligatures w14:val="standardContextual"/>
            </w:rPr>
          </w:pPr>
          <w:hyperlink w:anchor="_Toc155142393" w:history="1">
            <w:r w:rsidRPr="004D3C85">
              <w:rPr>
                <w:rStyle w:val="Hyperlink"/>
                <w:noProof/>
              </w:rPr>
              <w:t>Tipo de Pruebas</w:t>
            </w:r>
            <w:r>
              <w:rPr>
                <w:noProof/>
                <w:webHidden/>
              </w:rPr>
              <w:tab/>
            </w:r>
            <w:r>
              <w:rPr>
                <w:noProof/>
                <w:webHidden/>
              </w:rPr>
              <w:fldChar w:fldCharType="begin"/>
            </w:r>
            <w:r>
              <w:rPr>
                <w:noProof/>
                <w:webHidden/>
              </w:rPr>
              <w:instrText xml:space="preserve"> PAGEREF _Toc155142393 \h </w:instrText>
            </w:r>
            <w:r>
              <w:rPr>
                <w:noProof/>
                <w:webHidden/>
              </w:rPr>
            </w:r>
            <w:r>
              <w:rPr>
                <w:noProof/>
                <w:webHidden/>
              </w:rPr>
              <w:fldChar w:fldCharType="separate"/>
            </w:r>
            <w:r>
              <w:rPr>
                <w:noProof/>
                <w:webHidden/>
              </w:rPr>
              <w:t>8</w:t>
            </w:r>
            <w:r>
              <w:rPr>
                <w:noProof/>
                <w:webHidden/>
              </w:rPr>
              <w:fldChar w:fldCharType="end"/>
            </w:r>
          </w:hyperlink>
        </w:p>
        <w:p w14:paraId="5B7F733E" w14:textId="1757CCB8" w:rsidR="00121E07" w:rsidRDefault="00121E07">
          <w:pPr>
            <w:pStyle w:val="TOC2"/>
            <w:tabs>
              <w:tab w:val="left" w:pos="880"/>
              <w:tab w:val="right" w:leader="dot" w:pos="8488"/>
            </w:tabs>
            <w:rPr>
              <w:rFonts w:eastAsiaTheme="minorEastAsia"/>
              <w:noProof/>
              <w:kern w:val="2"/>
              <w:sz w:val="22"/>
              <w:szCs w:val="22"/>
              <w:lang w:val="en-US"/>
              <w14:ligatures w14:val="standardContextual"/>
            </w:rPr>
          </w:pPr>
          <w:hyperlink w:anchor="_Toc155142394" w:history="1">
            <w:r w:rsidRPr="004D3C85">
              <w:rPr>
                <w:rStyle w:val="Hyperlink"/>
                <w:noProof/>
              </w:rPr>
              <w:t>7.2</w:t>
            </w:r>
            <w:r>
              <w:rPr>
                <w:rFonts w:eastAsiaTheme="minorEastAsia"/>
                <w:noProof/>
                <w:kern w:val="2"/>
                <w:sz w:val="22"/>
                <w:szCs w:val="22"/>
                <w:lang w:val="en-US"/>
                <w14:ligatures w14:val="standardContextual"/>
              </w:rPr>
              <w:tab/>
            </w:r>
            <w:r w:rsidRPr="004D3C85">
              <w:rPr>
                <w:rStyle w:val="Hyperlink"/>
                <w:noProof/>
              </w:rPr>
              <w:t>Diseño de Pruebas</w:t>
            </w:r>
            <w:r>
              <w:rPr>
                <w:noProof/>
                <w:webHidden/>
              </w:rPr>
              <w:tab/>
            </w:r>
            <w:r>
              <w:rPr>
                <w:noProof/>
                <w:webHidden/>
              </w:rPr>
              <w:fldChar w:fldCharType="begin"/>
            </w:r>
            <w:r>
              <w:rPr>
                <w:noProof/>
                <w:webHidden/>
              </w:rPr>
              <w:instrText xml:space="preserve"> PAGEREF _Toc155142394 \h </w:instrText>
            </w:r>
            <w:r>
              <w:rPr>
                <w:noProof/>
                <w:webHidden/>
              </w:rPr>
            </w:r>
            <w:r>
              <w:rPr>
                <w:noProof/>
                <w:webHidden/>
              </w:rPr>
              <w:fldChar w:fldCharType="separate"/>
            </w:r>
            <w:r>
              <w:rPr>
                <w:noProof/>
                <w:webHidden/>
              </w:rPr>
              <w:t>12</w:t>
            </w:r>
            <w:r>
              <w:rPr>
                <w:noProof/>
                <w:webHidden/>
              </w:rPr>
              <w:fldChar w:fldCharType="end"/>
            </w:r>
          </w:hyperlink>
        </w:p>
        <w:p w14:paraId="4374E811" w14:textId="7E6254E8" w:rsidR="00121E07" w:rsidRDefault="00121E07">
          <w:pPr>
            <w:pStyle w:val="TOC2"/>
            <w:tabs>
              <w:tab w:val="left" w:pos="880"/>
              <w:tab w:val="right" w:leader="dot" w:pos="8488"/>
            </w:tabs>
            <w:rPr>
              <w:rFonts w:eastAsiaTheme="minorEastAsia"/>
              <w:noProof/>
              <w:kern w:val="2"/>
              <w:sz w:val="22"/>
              <w:szCs w:val="22"/>
              <w:lang w:val="en-US"/>
              <w14:ligatures w14:val="standardContextual"/>
            </w:rPr>
          </w:pPr>
          <w:hyperlink w:anchor="_Toc155142395" w:history="1">
            <w:r w:rsidRPr="004D3C85">
              <w:rPr>
                <w:rStyle w:val="Hyperlink"/>
                <w:noProof/>
              </w:rPr>
              <w:t>7.3</w:t>
            </w:r>
            <w:r>
              <w:rPr>
                <w:rFonts w:eastAsiaTheme="minorEastAsia"/>
                <w:noProof/>
                <w:kern w:val="2"/>
                <w:sz w:val="22"/>
                <w:szCs w:val="22"/>
                <w:lang w:val="en-US"/>
                <w14:ligatures w14:val="standardContextual"/>
              </w:rPr>
              <w:tab/>
            </w:r>
            <w:r w:rsidRPr="004D3C85">
              <w:rPr>
                <w:rStyle w:val="Hyperlink"/>
                <w:noProof/>
              </w:rPr>
              <w:t>Ciclo o Iteraciones de Prueba</w:t>
            </w:r>
            <w:r>
              <w:rPr>
                <w:noProof/>
                <w:webHidden/>
              </w:rPr>
              <w:tab/>
            </w:r>
            <w:r>
              <w:rPr>
                <w:noProof/>
                <w:webHidden/>
              </w:rPr>
              <w:fldChar w:fldCharType="begin"/>
            </w:r>
            <w:r>
              <w:rPr>
                <w:noProof/>
                <w:webHidden/>
              </w:rPr>
              <w:instrText xml:space="preserve"> PAGEREF _Toc155142395 \h </w:instrText>
            </w:r>
            <w:r>
              <w:rPr>
                <w:noProof/>
                <w:webHidden/>
              </w:rPr>
            </w:r>
            <w:r>
              <w:rPr>
                <w:noProof/>
                <w:webHidden/>
              </w:rPr>
              <w:fldChar w:fldCharType="separate"/>
            </w:r>
            <w:r>
              <w:rPr>
                <w:noProof/>
                <w:webHidden/>
              </w:rPr>
              <w:t>13</w:t>
            </w:r>
            <w:r>
              <w:rPr>
                <w:noProof/>
                <w:webHidden/>
              </w:rPr>
              <w:fldChar w:fldCharType="end"/>
            </w:r>
          </w:hyperlink>
        </w:p>
        <w:p w14:paraId="76F7A625" w14:textId="0067A737" w:rsidR="00121E07" w:rsidRDefault="00121E07">
          <w:pPr>
            <w:pStyle w:val="TOC1"/>
            <w:tabs>
              <w:tab w:val="left" w:pos="660"/>
              <w:tab w:val="right" w:leader="dot" w:pos="8488"/>
            </w:tabs>
            <w:rPr>
              <w:rFonts w:eastAsiaTheme="minorEastAsia"/>
              <w:noProof/>
              <w:kern w:val="2"/>
              <w:sz w:val="22"/>
              <w:szCs w:val="22"/>
              <w:lang w:val="en-US"/>
              <w14:ligatures w14:val="standardContextual"/>
            </w:rPr>
          </w:pPr>
          <w:hyperlink w:anchor="_Toc155142396" w:history="1">
            <w:r w:rsidRPr="004D3C85">
              <w:rPr>
                <w:rStyle w:val="Hyperlink"/>
                <w:noProof/>
              </w:rPr>
              <w:t>7.4</w:t>
            </w:r>
            <w:r>
              <w:rPr>
                <w:rFonts w:eastAsiaTheme="minorEastAsia"/>
                <w:noProof/>
                <w:kern w:val="2"/>
                <w:sz w:val="22"/>
                <w:szCs w:val="22"/>
                <w:lang w:val="en-US"/>
                <w14:ligatures w14:val="standardContextual"/>
              </w:rPr>
              <w:tab/>
            </w:r>
            <w:r w:rsidRPr="004D3C85">
              <w:rPr>
                <w:rStyle w:val="Hyperlink"/>
                <w:noProof/>
              </w:rPr>
              <w:t>Preparación de las Pruebas</w:t>
            </w:r>
            <w:r>
              <w:rPr>
                <w:noProof/>
                <w:webHidden/>
              </w:rPr>
              <w:tab/>
            </w:r>
            <w:r>
              <w:rPr>
                <w:noProof/>
                <w:webHidden/>
              </w:rPr>
              <w:fldChar w:fldCharType="begin"/>
            </w:r>
            <w:r>
              <w:rPr>
                <w:noProof/>
                <w:webHidden/>
              </w:rPr>
              <w:instrText xml:space="preserve"> PAGEREF _Toc155142396 \h </w:instrText>
            </w:r>
            <w:r>
              <w:rPr>
                <w:noProof/>
                <w:webHidden/>
              </w:rPr>
            </w:r>
            <w:r>
              <w:rPr>
                <w:noProof/>
                <w:webHidden/>
              </w:rPr>
              <w:fldChar w:fldCharType="separate"/>
            </w:r>
            <w:r>
              <w:rPr>
                <w:noProof/>
                <w:webHidden/>
              </w:rPr>
              <w:t>13</w:t>
            </w:r>
            <w:r>
              <w:rPr>
                <w:noProof/>
                <w:webHidden/>
              </w:rPr>
              <w:fldChar w:fldCharType="end"/>
            </w:r>
          </w:hyperlink>
        </w:p>
        <w:p w14:paraId="15ADCEB5" w14:textId="0D0FB146" w:rsidR="00121E07" w:rsidRDefault="00121E07">
          <w:pPr>
            <w:pStyle w:val="TOC1"/>
            <w:tabs>
              <w:tab w:val="right" w:leader="dot" w:pos="8488"/>
            </w:tabs>
            <w:rPr>
              <w:rFonts w:eastAsiaTheme="minorEastAsia"/>
              <w:noProof/>
              <w:kern w:val="2"/>
              <w:sz w:val="22"/>
              <w:szCs w:val="22"/>
              <w:lang w:val="en-US"/>
              <w14:ligatures w14:val="standardContextual"/>
            </w:rPr>
          </w:pPr>
          <w:hyperlink w:anchor="_Toc155142398" w:history="1">
            <w:r w:rsidRPr="004D3C85">
              <w:rPr>
                <w:rStyle w:val="Hyperlink"/>
                <w:noProof/>
              </w:rPr>
              <w:t>CREAR ENTORNO DE PRUEBAS</w:t>
            </w:r>
            <w:r>
              <w:rPr>
                <w:noProof/>
                <w:webHidden/>
              </w:rPr>
              <w:tab/>
            </w:r>
            <w:r>
              <w:rPr>
                <w:noProof/>
                <w:webHidden/>
              </w:rPr>
              <w:fldChar w:fldCharType="begin"/>
            </w:r>
            <w:r>
              <w:rPr>
                <w:noProof/>
                <w:webHidden/>
              </w:rPr>
              <w:instrText xml:space="preserve"> PAGEREF _Toc155142398 \h </w:instrText>
            </w:r>
            <w:r>
              <w:rPr>
                <w:noProof/>
                <w:webHidden/>
              </w:rPr>
            </w:r>
            <w:r>
              <w:rPr>
                <w:noProof/>
                <w:webHidden/>
              </w:rPr>
              <w:fldChar w:fldCharType="separate"/>
            </w:r>
            <w:r>
              <w:rPr>
                <w:noProof/>
                <w:webHidden/>
              </w:rPr>
              <w:t>14</w:t>
            </w:r>
            <w:r>
              <w:rPr>
                <w:noProof/>
                <w:webHidden/>
              </w:rPr>
              <w:fldChar w:fldCharType="end"/>
            </w:r>
          </w:hyperlink>
        </w:p>
        <w:p w14:paraId="47DFB392" w14:textId="04092DAA" w:rsidR="00121E07" w:rsidRDefault="00121E07">
          <w:pPr>
            <w:pStyle w:val="TOC2"/>
            <w:tabs>
              <w:tab w:val="left" w:pos="880"/>
              <w:tab w:val="right" w:leader="dot" w:pos="8488"/>
            </w:tabs>
            <w:rPr>
              <w:rFonts w:eastAsiaTheme="minorEastAsia"/>
              <w:noProof/>
              <w:kern w:val="2"/>
              <w:sz w:val="22"/>
              <w:szCs w:val="22"/>
              <w:lang w:val="en-US"/>
              <w14:ligatures w14:val="standardContextual"/>
            </w:rPr>
          </w:pPr>
          <w:hyperlink w:anchor="_Toc155142399" w:history="1">
            <w:r w:rsidRPr="004D3C85">
              <w:rPr>
                <w:rStyle w:val="Hyperlink"/>
                <w:noProof/>
              </w:rPr>
              <w:t>8.1</w:t>
            </w:r>
            <w:r>
              <w:rPr>
                <w:rFonts w:eastAsiaTheme="minorEastAsia"/>
                <w:noProof/>
                <w:kern w:val="2"/>
                <w:sz w:val="22"/>
                <w:szCs w:val="22"/>
                <w:lang w:val="en-US"/>
                <w14:ligatures w14:val="standardContextual"/>
              </w:rPr>
              <w:tab/>
            </w:r>
            <w:r w:rsidRPr="004D3C85">
              <w:rPr>
                <w:rStyle w:val="Hyperlink"/>
                <w:noProof/>
              </w:rPr>
              <w:t>Formular Condiciones y Casos de Prueba</w:t>
            </w:r>
            <w:r>
              <w:rPr>
                <w:noProof/>
                <w:webHidden/>
              </w:rPr>
              <w:tab/>
            </w:r>
            <w:r>
              <w:rPr>
                <w:noProof/>
                <w:webHidden/>
              </w:rPr>
              <w:fldChar w:fldCharType="begin"/>
            </w:r>
            <w:r>
              <w:rPr>
                <w:noProof/>
                <w:webHidden/>
              </w:rPr>
              <w:instrText xml:space="preserve"> PAGEREF _Toc155142399 \h </w:instrText>
            </w:r>
            <w:r>
              <w:rPr>
                <w:noProof/>
                <w:webHidden/>
              </w:rPr>
            </w:r>
            <w:r>
              <w:rPr>
                <w:noProof/>
                <w:webHidden/>
              </w:rPr>
              <w:fldChar w:fldCharType="separate"/>
            </w:r>
            <w:r>
              <w:rPr>
                <w:noProof/>
                <w:webHidden/>
              </w:rPr>
              <w:t>14</w:t>
            </w:r>
            <w:r>
              <w:rPr>
                <w:noProof/>
                <w:webHidden/>
              </w:rPr>
              <w:fldChar w:fldCharType="end"/>
            </w:r>
          </w:hyperlink>
        </w:p>
        <w:p w14:paraId="6BF8BC42" w14:textId="1DE2CD25" w:rsidR="00121E07" w:rsidRDefault="00121E07">
          <w:pPr>
            <w:pStyle w:val="TOC2"/>
            <w:tabs>
              <w:tab w:val="left" w:pos="880"/>
              <w:tab w:val="right" w:leader="dot" w:pos="8488"/>
            </w:tabs>
            <w:rPr>
              <w:rFonts w:eastAsiaTheme="minorEastAsia"/>
              <w:noProof/>
              <w:kern w:val="2"/>
              <w:sz w:val="22"/>
              <w:szCs w:val="22"/>
              <w:lang w:val="en-US"/>
              <w14:ligatures w14:val="standardContextual"/>
            </w:rPr>
          </w:pPr>
          <w:hyperlink w:anchor="_Toc155142400" w:history="1">
            <w:r w:rsidRPr="004D3C85">
              <w:rPr>
                <w:rStyle w:val="Hyperlink"/>
                <w:noProof/>
              </w:rPr>
              <w:t>8.2</w:t>
            </w:r>
            <w:r>
              <w:rPr>
                <w:rFonts w:eastAsiaTheme="minorEastAsia"/>
                <w:noProof/>
                <w:kern w:val="2"/>
                <w:sz w:val="22"/>
                <w:szCs w:val="22"/>
                <w:lang w:val="en-US"/>
                <w14:ligatures w14:val="standardContextual"/>
              </w:rPr>
              <w:tab/>
            </w:r>
            <w:r w:rsidRPr="004D3C85">
              <w:rPr>
                <w:rStyle w:val="Hyperlink"/>
                <w:noProof/>
              </w:rPr>
              <w:t>Identificar Datos de Prueba</w:t>
            </w:r>
            <w:r>
              <w:rPr>
                <w:noProof/>
                <w:webHidden/>
              </w:rPr>
              <w:tab/>
            </w:r>
            <w:r>
              <w:rPr>
                <w:noProof/>
                <w:webHidden/>
              </w:rPr>
              <w:fldChar w:fldCharType="begin"/>
            </w:r>
            <w:r>
              <w:rPr>
                <w:noProof/>
                <w:webHidden/>
              </w:rPr>
              <w:instrText xml:space="preserve"> PAGEREF _Toc155142400 \h </w:instrText>
            </w:r>
            <w:r>
              <w:rPr>
                <w:noProof/>
                <w:webHidden/>
              </w:rPr>
            </w:r>
            <w:r>
              <w:rPr>
                <w:noProof/>
                <w:webHidden/>
              </w:rPr>
              <w:fldChar w:fldCharType="separate"/>
            </w:r>
            <w:r>
              <w:rPr>
                <w:noProof/>
                <w:webHidden/>
              </w:rPr>
              <w:t>14</w:t>
            </w:r>
            <w:r>
              <w:rPr>
                <w:noProof/>
                <w:webHidden/>
              </w:rPr>
              <w:fldChar w:fldCharType="end"/>
            </w:r>
          </w:hyperlink>
        </w:p>
        <w:p w14:paraId="405B101C" w14:textId="2E90D192" w:rsidR="00121E07" w:rsidRDefault="00121E07">
          <w:pPr>
            <w:pStyle w:val="TOC1"/>
            <w:tabs>
              <w:tab w:val="right" w:leader="dot" w:pos="8488"/>
            </w:tabs>
            <w:rPr>
              <w:rFonts w:eastAsiaTheme="minorEastAsia"/>
              <w:noProof/>
              <w:kern w:val="2"/>
              <w:sz w:val="22"/>
              <w:szCs w:val="22"/>
              <w:lang w:val="en-US"/>
              <w14:ligatures w14:val="standardContextual"/>
            </w:rPr>
          </w:pPr>
          <w:hyperlink w:anchor="_Toc155142401" w:history="1">
            <w:r w:rsidRPr="004D3C85">
              <w:rPr>
                <w:rStyle w:val="Hyperlink"/>
                <w:noProof/>
              </w:rPr>
              <w:t>EJECUCCIÓN DE PRUEBAS</w:t>
            </w:r>
            <w:r>
              <w:rPr>
                <w:noProof/>
                <w:webHidden/>
              </w:rPr>
              <w:tab/>
            </w:r>
            <w:r>
              <w:rPr>
                <w:noProof/>
                <w:webHidden/>
              </w:rPr>
              <w:fldChar w:fldCharType="begin"/>
            </w:r>
            <w:r>
              <w:rPr>
                <w:noProof/>
                <w:webHidden/>
              </w:rPr>
              <w:instrText xml:space="preserve"> PAGEREF _Toc155142401 \h </w:instrText>
            </w:r>
            <w:r>
              <w:rPr>
                <w:noProof/>
                <w:webHidden/>
              </w:rPr>
            </w:r>
            <w:r>
              <w:rPr>
                <w:noProof/>
                <w:webHidden/>
              </w:rPr>
              <w:fldChar w:fldCharType="separate"/>
            </w:r>
            <w:r>
              <w:rPr>
                <w:noProof/>
                <w:webHidden/>
              </w:rPr>
              <w:t>15</w:t>
            </w:r>
            <w:r>
              <w:rPr>
                <w:noProof/>
                <w:webHidden/>
              </w:rPr>
              <w:fldChar w:fldCharType="end"/>
            </w:r>
          </w:hyperlink>
        </w:p>
        <w:p w14:paraId="0085DDD0" w14:textId="4122DB56" w:rsidR="00121E07" w:rsidRDefault="00121E07">
          <w:pPr>
            <w:pStyle w:val="TOC1"/>
            <w:tabs>
              <w:tab w:val="right" w:leader="dot" w:pos="8488"/>
            </w:tabs>
            <w:rPr>
              <w:rFonts w:eastAsiaTheme="minorEastAsia"/>
              <w:noProof/>
              <w:kern w:val="2"/>
              <w:sz w:val="22"/>
              <w:szCs w:val="22"/>
              <w:lang w:val="en-US"/>
              <w14:ligatures w14:val="standardContextual"/>
            </w:rPr>
          </w:pPr>
          <w:hyperlink w:anchor="_Toc155142403" w:history="1">
            <w:r w:rsidRPr="004D3C85">
              <w:rPr>
                <w:rStyle w:val="Hyperlink"/>
                <w:noProof/>
              </w:rPr>
              <w:t>DOCUMENTACIÓN</w:t>
            </w:r>
            <w:r>
              <w:rPr>
                <w:noProof/>
                <w:webHidden/>
              </w:rPr>
              <w:tab/>
            </w:r>
            <w:r>
              <w:rPr>
                <w:noProof/>
                <w:webHidden/>
              </w:rPr>
              <w:fldChar w:fldCharType="begin"/>
            </w:r>
            <w:r>
              <w:rPr>
                <w:noProof/>
                <w:webHidden/>
              </w:rPr>
              <w:instrText xml:space="preserve"> PAGEREF _Toc155142403 \h </w:instrText>
            </w:r>
            <w:r>
              <w:rPr>
                <w:noProof/>
                <w:webHidden/>
              </w:rPr>
            </w:r>
            <w:r>
              <w:rPr>
                <w:noProof/>
                <w:webHidden/>
              </w:rPr>
              <w:fldChar w:fldCharType="separate"/>
            </w:r>
            <w:r>
              <w:rPr>
                <w:noProof/>
                <w:webHidden/>
              </w:rPr>
              <w:t>15</w:t>
            </w:r>
            <w:r>
              <w:rPr>
                <w:noProof/>
                <w:webHidden/>
              </w:rPr>
              <w:fldChar w:fldCharType="end"/>
            </w:r>
          </w:hyperlink>
        </w:p>
        <w:p w14:paraId="2A9B2DA9" w14:textId="305CEE76" w:rsidR="00121E07" w:rsidRDefault="00121E07">
          <w:pPr>
            <w:pStyle w:val="TOC1"/>
            <w:tabs>
              <w:tab w:val="left" w:pos="660"/>
              <w:tab w:val="right" w:leader="dot" w:pos="8488"/>
            </w:tabs>
            <w:rPr>
              <w:rFonts w:eastAsiaTheme="minorEastAsia"/>
              <w:noProof/>
              <w:kern w:val="2"/>
              <w:sz w:val="22"/>
              <w:szCs w:val="22"/>
              <w:lang w:val="en-US"/>
              <w14:ligatures w14:val="standardContextual"/>
            </w:rPr>
          </w:pPr>
          <w:hyperlink w:anchor="_Toc155142404" w:history="1">
            <w:r w:rsidRPr="004D3C85">
              <w:rPr>
                <w:rStyle w:val="Hyperlink"/>
                <w:rFonts w:ascii="Century Gothic" w:hAnsi="Century Gothic"/>
                <w:noProof/>
              </w:rPr>
              <w:t>3.1</w:t>
            </w:r>
            <w:r>
              <w:rPr>
                <w:rFonts w:eastAsiaTheme="minorEastAsia"/>
                <w:noProof/>
                <w:kern w:val="2"/>
                <w:sz w:val="22"/>
                <w:szCs w:val="22"/>
                <w:lang w:val="en-US"/>
                <w14:ligatures w14:val="standardContextual"/>
              </w:rPr>
              <w:tab/>
            </w:r>
            <w:r w:rsidRPr="004D3C85">
              <w:rPr>
                <w:rStyle w:val="Hyperlink"/>
                <w:rFonts w:ascii="Century Gothic" w:hAnsi="Century Gothic"/>
                <w:noProof/>
              </w:rPr>
              <w:t>Escenario Pruebas de Carga</w:t>
            </w:r>
            <w:r>
              <w:rPr>
                <w:noProof/>
                <w:webHidden/>
              </w:rPr>
              <w:tab/>
            </w:r>
            <w:r>
              <w:rPr>
                <w:noProof/>
                <w:webHidden/>
              </w:rPr>
              <w:fldChar w:fldCharType="begin"/>
            </w:r>
            <w:r>
              <w:rPr>
                <w:noProof/>
                <w:webHidden/>
              </w:rPr>
              <w:instrText xml:space="preserve"> PAGEREF _Toc155142404 \h </w:instrText>
            </w:r>
            <w:r>
              <w:rPr>
                <w:noProof/>
                <w:webHidden/>
              </w:rPr>
            </w:r>
            <w:r>
              <w:rPr>
                <w:noProof/>
                <w:webHidden/>
              </w:rPr>
              <w:fldChar w:fldCharType="separate"/>
            </w:r>
            <w:r>
              <w:rPr>
                <w:noProof/>
                <w:webHidden/>
              </w:rPr>
              <w:t>21</w:t>
            </w:r>
            <w:r>
              <w:rPr>
                <w:noProof/>
                <w:webHidden/>
              </w:rPr>
              <w:fldChar w:fldCharType="end"/>
            </w:r>
          </w:hyperlink>
        </w:p>
        <w:p w14:paraId="1E336F9C" w14:textId="053FA8EC" w:rsidR="00121E07" w:rsidRDefault="00121E07">
          <w:pPr>
            <w:pStyle w:val="TOC1"/>
            <w:tabs>
              <w:tab w:val="left" w:pos="660"/>
              <w:tab w:val="right" w:leader="dot" w:pos="8488"/>
            </w:tabs>
            <w:rPr>
              <w:rFonts w:eastAsiaTheme="minorEastAsia"/>
              <w:noProof/>
              <w:kern w:val="2"/>
              <w:sz w:val="22"/>
              <w:szCs w:val="22"/>
              <w:lang w:val="en-US"/>
              <w14:ligatures w14:val="standardContextual"/>
            </w:rPr>
          </w:pPr>
          <w:hyperlink w:anchor="_Toc155142405" w:history="1">
            <w:r w:rsidRPr="004D3C85">
              <w:rPr>
                <w:rStyle w:val="Hyperlink"/>
                <w:rFonts w:ascii="Century Gothic" w:hAnsi="Century Gothic"/>
                <w:noProof/>
              </w:rPr>
              <w:t>3.2</w:t>
            </w:r>
            <w:r>
              <w:rPr>
                <w:rFonts w:eastAsiaTheme="minorEastAsia"/>
                <w:noProof/>
                <w:kern w:val="2"/>
                <w:sz w:val="22"/>
                <w:szCs w:val="22"/>
                <w:lang w:val="en-US"/>
                <w14:ligatures w14:val="standardContextual"/>
              </w:rPr>
              <w:tab/>
            </w:r>
            <w:r w:rsidRPr="004D3C85">
              <w:rPr>
                <w:rStyle w:val="Hyperlink"/>
                <w:rFonts w:ascii="Century Gothic" w:hAnsi="Century Gothic"/>
                <w:noProof/>
              </w:rPr>
              <w:t>Escenario Pruebas de Estrés</w:t>
            </w:r>
            <w:r>
              <w:rPr>
                <w:noProof/>
                <w:webHidden/>
              </w:rPr>
              <w:tab/>
            </w:r>
            <w:r>
              <w:rPr>
                <w:noProof/>
                <w:webHidden/>
              </w:rPr>
              <w:fldChar w:fldCharType="begin"/>
            </w:r>
            <w:r>
              <w:rPr>
                <w:noProof/>
                <w:webHidden/>
              </w:rPr>
              <w:instrText xml:space="preserve"> PAGEREF _Toc155142405 \h </w:instrText>
            </w:r>
            <w:r>
              <w:rPr>
                <w:noProof/>
                <w:webHidden/>
              </w:rPr>
            </w:r>
            <w:r>
              <w:rPr>
                <w:noProof/>
                <w:webHidden/>
              </w:rPr>
              <w:fldChar w:fldCharType="separate"/>
            </w:r>
            <w:r>
              <w:rPr>
                <w:noProof/>
                <w:webHidden/>
              </w:rPr>
              <w:t>21</w:t>
            </w:r>
            <w:r>
              <w:rPr>
                <w:noProof/>
                <w:webHidden/>
              </w:rPr>
              <w:fldChar w:fldCharType="end"/>
            </w:r>
          </w:hyperlink>
        </w:p>
        <w:p w14:paraId="364D7007" w14:textId="406FD36D" w:rsidR="00121E07" w:rsidRDefault="00121E07">
          <w:pPr>
            <w:pStyle w:val="TOC1"/>
            <w:tabs>
              <w:tab w:val="left" w:pos="660"/>
              <w:tab w:val="right" w:leader="dot" w:pos="8488"/>
            </w:tabs>
            <w:rPr>
              <w:rFonts w:eastAsiaTheme="minorEastAsia"/>
              <w:noProof/>
              <w:kern w:val="2"/>
              <w:sz w:val="22"/>
              <w:szCs w:val="22"/>
              <w:lang w:val="en-US"/>
              <w14:ligatures w14:val="standardContextual"/>
            </w:rPr>
          </w:pPr>
          <w:hyperlink w:anchor="_Toc155142406" w:history="1">
            <w:r w:rsidRPr="004D3C85">
              <w:rPr>
                <w:rStyle w:val="Hyperlink"/>
                <w:rFonts w:ascii="Century Gothic" w:hAnsi="Century Gothic"/>
                <w:noProof/>
              </w:rPr>
              <w:t>3.3</w:t>
            </w:r>
            <w:r>
              <w:rPr>
                <w:rFonts w:eastAsiaTheme="minorEastAsia"/>
                <w:noProof/>
                <w:kern w:val="2"/>
                <w:sz w:val="22"/>
                <w:szCs w:val="22"/>
                <w:lang w:val="en-US"/>
                <w14:ligatures w14:val="standardContextual"/>
              </w:rPr>
              <w:tab/>
            </w:r>
            <w:r w:rsidRPr="004D3C85">
              <w:rPr>
                <w:rStyle w:val="Hyperlink"/>
                <w:rFonts w:ascii="Century Gothic" w:hAnsi="Century Gothic"/>
                <w:noProof/>
              </w:rPr>
              <w:t>Escenario Pruebas de Resistencia</w:t>
            </w:r>
            <w:r>
              <w:rPr>
                <w:noProof/>
                <w:webHidden/>
              </w:rPr>
              <w:tab/>
            </w:r>
            <w:r>
              <w:rPr>
                <w:noProof/>
                <w:webHidden/>
              </w:rPr>
              <w:fldChar w:fldCharType="begin"/>
            </w:r>
            <w:r>
              <w:rPr>
                <w:noProof/>
                <w:webHidden/>
              </w:rPr>
              <w:instrText xml:space="preserve"> PAGEREF _Toc155142406 \h </w:instrText>
            </w:r>
            <w:r>
              <w:rPr>
                <w:noProof/>
                <w:webHidden/>
              </w:rPr>
            </w:r>
            <w:r>
              <w:rPr>
                <w:noProof/>
                <w:webHidden/>
              </w:rPr>
              <w:fldChar w:fldCharType="separate"/>
            </w:r>
            <w:r>
              <w:rPr>
                <w:noProof/>
                <w:webHidden/>
              </w:rPr>
              <w:t>21</w:t>
            </w:r>
            <w:r>
              <w:rPr>
                <w:noProof/>
                <w:webHidden/>
              </w:rPr>
              <w:fldChar w:fldCharType="end"/>
            </w:r>
          </w:hyperlink>
        </w:p>
        <w:p w14:paraId="53CF8F27" w14:textId="7F3106FC" w:rsidR="00121E07" w:rsidRDefault="00121E07">
          <w:pPr>
            <w:pStyle w:val="TOC1"/>
            <w:tabs>
              <w:tab w:val="left" w:pos="660"/>
              <w:tab w:val="right" w:leader="dot" w:pos="8488"/>
            </w:tabs>
            <w:rPr>
              <w:rFonts w:eastAsiaTheme="minorEastAsia"/>
              <w:noProof/>
              <w:kern w:val="2"/>
              <w:sz w:val="22"/>
              <w:szCs w:val="22"/>
              <w:lang w:val="en-US"/>
              <w14:ligatures w14:val="standardContextual"/>
            </w:rPr>
          </w:pPr>
          <w:hyperlink w:anchor="_Toc155142407" w:history="1">
            <w:r w:rsidRPr="004D3C85">
              <w:rPr>
                <w:rStyle w:val="Hyperlink"/>
                <w:rFonts w:ascii="Century Gothic" w:hAnsi="Century Gothic"/>
                <w:noProof/>
              </w:rPr>
              <w:t>3.4</w:t>
            </w:r>
            <w:r>
              <w:rPr>
                <w:rFonts w:eastAsiaTheme="minorEastAsia"/>
                <w:noProof/>
                <w:kern w:val="2"/>
                <w:sz w:val="22"/>
                <w:szCs w:val="22"/>
                <w:lang w:val="en-US"/>
                <w14:ligatures w14:val="standardContextual"/>
              </w:rPr>
              <w:tab/>
            </w:r>
            <w:r w:rsidRPr="004D3C85">
              <w:rPr>
                <w:rStyle w:val="Hyperlink"/>
                <w:rFonts w:ascii="Century Gothic" w:hAnsi="Century Gothic"/>
                <w:noProof/>
              </w:rPr>
              <w:t>Escenario Pruebas de Picos</w:t>
            </w:r>
            <w:r>
              <w:rPr>
                <w:noProof/>
                <w:webHidden/>
              </w:rPr>
              <w:tab/>
            </w:r>
            <w:r>
              <w:rPr>
                <w:noProof/>
                <w:webHidden/>
              </w:rPr>
              <w:fldChar w:fldCharType="begin"/>
            </w:r>
            <w:r>
              <w:rPr>
                <w:noProof/>
                <w:webHidden/>
              </w:rPr>
              <w:instrText xml:space="preserve"> PAGEREF _Toc155142407 \h </w:instrText>
            </w:r>
            <w:r>
              <w:rPr>
                <w:noProof/>
                <w:webHidden/>
              </w:rPr>
            </w:r>
            <w:r>
              <w:rPr>
                <w:noProof/>
                <w:webHidden/>
              </w:rPr>
              <w:fldChar w:fldCharType="separate"/>
            </w:r>
            <w:r>
              <w:rPr>
                <w:noProof/>
                <w:webHidden/>
              </w:rPr>
              <w:t>21</w:t>
            </w:r>
            <w:r>
              <w:rPr>
                <w:noProof/>
                <w:webHidden/>
              </w:rPr>
              <w:fldChar w:fldCharType="end"/>
            </w:r>
          </w:hyperlink>
        </w:p>
        <w:p w14:paraId="5CB39BCA" w14:textId="72D2344F" w:rsidR="00121E07" w:rsidRDefault="00121E07">
          <w:pPr>
            <w:pStyle w:val="TOC1"/>
            <w:tabs>
              <w:tab w:val="left" w:pos="660"/>
              <w:tab w:val="right" w:leader="dot" w:pos="8488"/>
            </w:tabs>
            <w:rPr>
              <w:rFonts w:eastAsiaTheme="minorEastAsia"/>
              <w:noProof/>
              <w:kern w:val="2"/>
              <w:sz w:val="22"/>
              <w:szCs w:val="22"/>
              <w:lang w:val="en-US"/>
              <w14:ligatures w14:val="standardContextual"/>
            </w:rPr>
          </w:pPr>
          <w:hyperlink w:anchor="_Toc155142408" w:history="1">
            <w:r w:rsidRPr="004D3C85">
              <w:rPr>
                <w:rStyle w:val="Hyperlink"/>
                <w:rFonts w:ascii="Century Gothic" w:hAnsi="Century Gothic"/>
                <w:noProof/>
              </w:rPr>
              <w:t>3.5</w:t>
            </w:r>
            <w:r>
              <w:rPr>
                <w:rFonts w:eastAsiaTheme="minorEastAsia"/>
                <w:noProof/>
                <w:kern w:val="2"/>
                <w:sz w:val="22"/>
                <w:szCs w:val="22"/>
                <w:lang w:val="en-US"/>
                <w14:ligatures w14:val="standardContextual"/>
              </w:rPr>
              <w:tab/>
            </w:r>
            <w:r w:rsidRPr="004D3C85">
              <w:rPr>
                <w:rStyle w:val="Hyperlink"/>
                <w:rFonts w:ascii="Century Gothic" w:hAnsi="Century Gothic"/>
                <w:noProof/>
              </w:rPr>
              <w:t>Escenario Pruebas de Escalabilidad</w:t>
            </w:r>
            <w:r>
              <w:rPr>
                <w:noProof/>
                <w:webHidden/>
              </w:rPr>
              <w:tab/>
            </w:r>
            <w:r>
              <w:rPr>
                <w:noProof/>
                <w:webHidden/>
              </w:rPr>
              <w:fldChar w:fldCharType="begin"/>
            </w:r>
            <w:r>
              <w:rPr>
                <w:noProof/>
                <w:webHidden/>
              </w:rPr>
              <w:instrText xml:space="preserve"> PAGEREF _Toc155142408 \h </w:instrText>
            </w:r>
            <w:r>
              <w:rPr>
                <w:noProof/>
                <w:webHidden/>
              </w:rPr>
            </w:r>
            <w:r>
              <w:rPr>
                <w:noProof/>
                <w:webHidden/>
              </w:rPr>
              <w:fldChar w:fldCharType="separate"/>
            </w:r>
            <w:r>
              <w:rPr>
                <w:noProof/>
                <w:webHidden/>
              </w:rPr>
              <w:t>21</w:t>
            </w:r>
            <w:r>
              <w:rPr>
                <w:noProof/>
                <w:webHidden/>
              </w:rPr>
              <w:fldChar w:fldCharType="end"/>
            </w:r>
          </w:hyperlink>
        </w:p>
        <w:p w14:paraId="716C7F4E" w14:textId="60082925" w:rsidR="00121E07" w:rsidRDefault="00121E07">
          <w:pPr>
            <w:pStyle w:val="TOC1"/>
            <w:tabs>
              <w:tab w:val="left" w:pos="660"/>
              <w:tab w:val="right" w:leader="dot" w:pos="8488"/>
            </w:tabs>
            <w:rPr>
              <w:rFonts w:eastAsiaTheme="minorEastAsia"/>
              <w:noProof/>
              <w:kern w:val="2"/>
              <w:sz w:val="22"/>
              <w:szCs w:val="22"/>
              <w:lang w:val="en-US"/>
              <w14:ligatures w14:val="standardContextual"/>
            </w:rPr>
          </w:pPr>
          <w:hyperlink w:anchor="_Toc155142409" w:history="1">
            <w:r w:rsidRPr="004D3C85">
              <w:rPr>
                <w:rStyle w:val="Hyperlink"/>
                <w:rFonts w:ascii="Century Gothic" w:hAnsi="Century Gothic"/>
                <w:noProof/>
              </w:rPr>
              <w:t>3.6</w:t>
            </w:r>
            <w:r>
              <w:rPr>
                <w:rFonts w:eastAsiaTheme="minorEastAsia"/>
                <w:noProof/>
                <w:kern w:val="2"/>
                <w:sz w:val="22"/>
                <w:szCs w:val="22"/>
                <w:lang w:val="en-US"/>
                <w14:ligatures w14:val="standardContextual"/>
              </w:rPr>
              <w:tab/>
            </w:r>
            <w:r w:rsidRPr="004D3C85">
              <w:rPr>
                <w:rStyle w:val="Hyperlink"/>
                <w:rFonts w:ascii="Century Gothic" w:hAnsi="Century Gothic"/>
                <w:noProof/>
              </w:rPr>
              <w:t>Escenario Pruebas de Volumen</w:t>
            </w:r>
            <w:r>
              <w:rPr>
                <w:noProof/>
                <w:webHidden/>
              </w:rPr>
              <w:tab/>
            </w:r>
            <w:r>
              <w:rPr>
                <w:noProof/>
                <w:webHidden/>
              </w:rPr>
              <w:fldChar w:fldCharType="begin"/>
            </w:r>
            <w:r>
              <w:rPr>
                <w:noProof/>
                <w:webHidden/>
              </w:rPr>
              <w:instrText xml:space="preserve"> PAGEREF _Toc155142409 \h </w:instrText>
            </w:r>
            <w:r>
              <w:rPr>
                <w:noProof/>
                <w:webHidden/>
              </w:rPr>
            </w:r>
            <w:r>
              <w:rPr>
                <w:noProof/>
                <w:webHidden/>
              </w:rPr>
              <w:fldChar w:fldCharType="separate"/>
            </w:r>
            <w:r>
              <w:rPr>
                <w:noProof/>
                <w:webHidden/>
              </w:rPr>
              <w:t>22</w:t>
            </w:r>
            <w:r>
              <w:rPr>
                <w:noProof/>
                <w:webHidden/>
              </w:rPr>
              <w:fldChar w:fldCharType="end"/>
            </w:r>
          </w:hyperlink>
        </w:p>
        <w:p w14:paraId="6A5CB4E4" w14:textId="0BC72C8C" w:rsidR="00121E07" w:rsidRDefault="00121E07">
          <w:pPr>
            <w:pStyle w:val="TOC1"/>
            <w:tabs>
              <w:tab w:val="left" w:pos="660"/>
              <w:tab w:val="right" w:leader="dot" w:pos="8488"/>
            </w:tabs>
            <w:rPr>
              <w:rFonts w:eastAsiaTheme="minorEastAsia"/>
              <w:noProof/>
              <w:kern w:val="2"/>
              <w:sz w:val="22"/>
              <w:szCs w:val="22"/>
              <w:lang w:val="en-US"/>
              <w14:ligatures w14:val="standardContextual"/>
            </w:rPr>
          </w:pPr>
          <w:hyperlink w:anchor="_Toc155142410" w:history="1">
            <w:r w:rsidRPr="004D3C85">
              <w:rPr>
                <w:rStyle w:val="Hyperlink"/>
                <w:rFonts w:ascii="Century Gothic" w:hAnsi="Century Gothic"/>
                <w:noProof/>
              </w:rPr>
              <w:t>3.7</w:t>
            </w:r>
            <w:r>
              <w:rPr>
                <w:rFonts w:eastAsiaTheme="minorEastAsia"/>
                <w:noProof/>
                <w:kern w:val="2"/>
                <w:sz w:val="22"/>
                <w:szCs w:val="22"/>
                <w:lang w:val="en-US"/>
                <w14:ligatures w14:val="standardContextual"/>
              </w:rPr>
              <w:tab/>
            </w:r>
            <w:r w:rsidRPr="004D3C85">
              <w:rPr>
                <w:rStyle w:val="Hyperlink"/>
                <w:rFonts w:ascii="Century Gothic" w:hAnsi="Century Gothic"/>
                <w:noProof/>
              </w:rPr>
              <w:t>SLA</w:t>
            </w:r>
            <w:r>
              <w:rPr>
                <w:noProof/>
                <w:webHidden/>
              </w:rPr>
              <w:tab/>
            </w:r>
            <w:r>
              <w:rPr>
                <w:noProof/>
                <w:webHidden/>
              </w:rPr>
              <w:fldChar w:fldCharType="begin"/>
            </w:r>
            <w:r>
              <w:rPr>
                <w:noProof/>
                <w:webHidden/>
              </w:rPr>
              <w:instrText xml:space="preserve"> PAGEREF _Toc155142410 \h </w:instrText>
            </w:r>
            <w:r>
              <w:rPr>
                <w:noProof/>
                <w:webHidden/>
              </w:rPr>
            </w:r>
            <w:r>
              <w:rPr>
                <w:noProof/>
                <w:webHidden/>
              </w:rPr>
              <w:fldChar w:fldCharType="separate"/>
            </w:r>
            <w:r>
              <w:rPr>
                <w:noProof/>
                <w:webHidden/>
              </w:rPr>
              <w:t>22</w:t>
            </w:r>
            <w:r>
              <w:rPr>
                <w:noProof/>
                <w:webHidden/>
              </w:rPr>
              <w:fldChar w:fldCharType="end"/>
            </w:r>
          </w:hyperlink>
        </w:p>
        <w:p w14:paraId="01947BDA" w14:textId="3A670D10" w:rsidR="00121E07" w:rsidRDefault="00121E07">
          <w:pPr>
            <w:pStyle w:val="TOC1"/>
            <w:tabs>
              <w:tab w:val="left" w:pos="480"/>
              <w:tab w:val="right" w:leader="dot" w:pos="8488"/>
            </w:tabs>
            <w:rPr>
              <w:rFonts w:eastAsiaTheme="minorEastAsia"/>
              <w:noProof/>
              <w:kern w:val="2"/>
              <w:sz w:val="22"/>
              <w:szCs w:val="22"/>
              <w:lang w:val="en-US"/>
              <w14:ligatures w14:val="standardContextual"/>
            </w:rPr>
          </w:pPr>
          <w:hyperlink w:anchor="_Toc155142411" w:history="1">
            <w:r w:rsidRPr="004D3C85">
              <w:rPr>
                <w:rStyle w:val="Hyperlink"/>
                <w:rFonts w:ascii="Symbol" w:eastAsia="Times New Roman" w:hAnsi="Symbol" w:cs="Open Sans"/>
                <w:noProof/>
                <w:lang w:eastAsia="es-ES_tradnl"/>
              </w:rPr>
              <w:t></w:t>
            </w:r>
            <w:r>
              <w:rPr>
                <w:rFonts w:eastAsiaTheme="minorEastAsia"/>
                <w:noProof/>
                <w:kern w:val="2"/>
                <w:sz w:val="22"/>
                <w:szCs w:val="22"/>
                <w:lang w:val="en-US"/>
                <w14:ligatures w14:val="standardContextual"/>
              </w:rPr>
              <w:tab/>
            </w:r>
            <w:r w:rsidRPr="004D3C85">
              <w:rPr>
                <w:rStyle w:val="Hyperlink"/>
                <w:rFonts w:ascii="Century Gothic" w:eastAsia="Times New Roman" w:hAnsi="Century Gothic" w:cs="Open Sans"/>
                <w:iCs/>
                <w:noProof/>
                <w:lang w:eastAsia="es-ES_tradnl"/>
              </w:rPr>
              <w:t>Instalación de los componentes de software en el ambiente de QA y que los casos de pruebas de verificación de ambiente ejecutados por el área de Infraestructura, sean exitosos.</w:t>
            </w:r>
            <w:r>
              <w:rPr>
                <w:noProof/>
                <w:webHidden/>
              </w:rPr>
              <w:tab/>
            </w:r>
            <w:r>
              <w:rPr>
                <w:noProof/>
                <w:webHidden/>
              </w:rPr>
              <w:fldChar w:fldCharType="begin"/>
            </w:r>
            <w:r>
              <w:rPr>
                <w:noProof/>
                <w:webHidden/>
              </w:rPr>
              <w:instrText xml:space="preserve"> PAGEREF _Toc155142411 \h </w:instrText>
            </w:r>
            <w:r>
              <w:rPr>
                <w:noProof/>
                <w:webHidden/>
              </w:rPr>
            </w:r>
            <w:r>
              <w:rPr>
                <w:noProof/>
                <w:webHidden/>
              </w:rPr>
              <w:fldChar w:fldCharType="separate"/>
            </w:r>
            <w:r>
              <w:rPr>
                <w:noProof/>
                <w:webHidden/>
              </w:rPr>
              <w:t>24</w:t>
            </w:r>
            <w:r>
              <w:rPr>
                <w:noProof/>
                <w:webHidden/>
              </w:rPr>
              <w:fldChar w:fldCharType="end"/>
            </w:r>
          </w:hyperlink>
        </w:p>
        <w:p w14:paraId="386018B0" w14:textId="78F96CA7" w:rsidR="00121E07" w:rsidRDefault="00121E07">
          <w:pPr>
            <w:pStyle w:val="TOC1"/>
            <w:tabs>
              <w:tab w:val="right" w:leader="dot" w:pos="8488"/>
            </w:tabs>
            <w:rPr>
              <w:rFonts w:eastAsiaTheme="minorEastAsia"/>
              <w:noProof/>
              <w:kern w:val="2"/>
              <w:sz w:val="22"/>
              <w:szCs w:val="22"/>
              <w:lang w:val="en-US"/>
              <w14:ligatures w14:val="standardContextual"/>
            </w:rPr>
          </w:pPr>
          <w:hyperlink w:anchor="_Toc155142412" w:history="1">
            <w:r w:rsidRPr="004D3C85">
              <w:rPr>
                <w:rStyle w:val="Hyperlink"/>
                <w:noProof/>
              </w:rPr>
              <w:t>Criterio de suspensión de pruebas y condiciones para reanudarla.</w:t>
            </w:r>
            <w:r>
              <w:rPr>
                <w:noProof/>
                <w:webHidden/>
              </w:rPr>
              <w:tab/>
            </w:r>
            <w:r>
              <w:rPr>
                <w:noProof/>
                <w:webHidden/>
              </w:rPr>
              <w:fldChar w:fldCharType="begin"/>
            </w:r>
            <w:r>
              <w:rPr>
                <w:noProof/>
                <w:webHidden/>
              </w:rPr>
              <w:instrText xml:space="preserve"> PAGEREF _Toc155142412 \h </w:instrText>
            </w:r>
            <w:r>
              <w:rPr>
                <w:noProof/>
                <w:webHidden/>
              </w:rPr>
            </w:r>
            <w:r>
              <w:rPr>
                <w:noProof/>
                <w:webHidden/>
              </w:rPr>
              <w:fldChar w:fldCharType="separate"/>
            </w:r>
            <w:r>
              <w:rPr>
                <w:noProof/>
                <w:webHidden/>
              </w:rPr>
              <w:t>25</w:t>
            </w:r>
            <w:r>
              <w:rPr>
                <w:noProof/>
                <w:webHidden/>
              </w:rPr>
              <w:fldChar w:fldCharType="end"/>
            </w:r>
          </w:hyperlink>
        </w:p>
        <w:p w14:paraId="599FDE25" w14:textId="6A4D8C26" w:rsidR="00121E07" w:rsidRDefault="00121E07">
          <w:pPr>
            <w:pStyle w:val="TOC1"/>
            <w:tabs>
              <w:tab w:val="right" w:leader="dot" w:pos="8488"/>
            </w:tabs>
            <w:rPr>
              <w:rFonts w:eastAsiaTheme="minorEastAsia"/>
              <w:noProof/>
              <w:kern w:val="2"/>
              <w:sz w:val="22"/>
              <w:szCs w:val="22"/>
              <w:lang w:val="en-US"/>
              <w14:ligatures w14:val="standardContextual"/>
            </w:rPr>
          </w:pPr>
          <w:hyperlink w:anchor="_Toc155142413" w:history="1">
            <w:r w:rsidRPr="004D3C85">
              <w:rPr>
                <w:rStyle w:val="Hyperlink"/>
                <w:noProof/>
              </w:rPr>
              <w:t>Criterios de aceptación y/o rechazo de pruebas.</w:t>
            </w:r>
            <w:r>
              <w:rPr>
                <w:noProof/>
                <w:webHidden/>
              </w:rPr>
              <w:tab/>
            </w:r>
            <w:r>
              <w:rPr>
                <w:noProof/>
                <w:webHidden/>
              </w:rPr>
              <w:fldChar w:fldCharType="begin"/>
            </w:r>
            <w:r>
              <w:rPr>
                <w:noProof/>
                <w:webHidden/>
              </w:rPr>
              <w:instrText xml:space="preserve"> PAGEREF _Toc155142413 \h </w:instrText>
            </w:r>
            <w:r>
              <w:rPr>
                <w:noProof/>
                <w:webHidden/>
              </w:rPr>
            </w:r>
            <w:r>
              <w:rPr>
                <w:noProof/>
                <w:webHidden/>
              </w:rPr>
              <w:fldChar w:fldCharType="separate"/>
            </w:r>
            <w:r>
              <w:rPr>
                <w:noProof/>
                <w:webHidden/>
              </w:rPr>
              <w:t>26</w:t>
            </w:r>
            <w:r>
              <w:rPr>
                <w:noProof/>
                <w:webHidden/>
              </w:rPr>
              <w:fldChar w:fldCharType="end"/>
            </w:r>
          </w:hyperlink>
        </w:p>
        <w:p w14:paraId="651A1E4F" w14:textId="2040C9F9" w:rsidR="00121E07" w:rsidRDefault="00121E07">
          <w:pPr>
            <w:pStyle w:val="TOC1"/>
            <w:tabs>
              <w:tab w:val="left" w:pos="480"/>
              <w:tab w:val="right" w:leader="dot" w:pos="8488"/>
            </w:tabs>
            <w:rPr>
              <w:rFonts w:eastAsiaTheme="minorEastAsia"/>
              <w:noProof/>
              <w:kern w:val="2"/>
              <w:sz w:val="22"/>
              <w:szCs w:val="22"/>
              <w:lang w:val="en-US"/>
              <w14:ligatures w14:val="standardContextual"/>
            </w:rPr>
          </w:pPr>
          <w:hyperlink w:anchor="_Toc155142414" w:history="1">
            <w:r w:rsidRPr="004D3C85">
              <w:rPr>
                <w:rStyle w:val="Hyperlink"/>
                <w:rFonts w:ascii="Century Gothic" w:hAnsi="Century Gothic"/>
                <w:b/>
                <w:bCs/>
                <w:noProof/>
              </w:rPr>
              <w:t>1.</w:t>
            </w:r>
            <w:r>
              <w:rPr>
                <w:rFonts w:eastAsiaTheme="minorEastAsia"/>
                <w:noProof/>
                <w:kern w:val="2"/>
                <w:sz w:val="22"/>
                <w:szCs w:val="22"/>
                <w:lang w:val="en-US"/>
                <w14:ligatures w14:val="standardContextual"/>
              </w:rPr>
              <w:tab/>
            </w:r>
            <w:r w:rsidRPr="004D3C85">
              <w:rPr>
                <w:rStyle w:val="Hyperlink"/>
                <w:rFonts w:ascii="Century Gothic" w:hAnsi="Century Gothic"/>
                <w:b/>
                <w:bCs/>
                <w:noProof/>
              </w:rPr>
              <w:t>Personal</w:t>
            </w:r>
            <w:r>
              <w:rPr>
                <w:noProof/>
                <w:webHidden/>
              </w:rPr>
              <w:tab/>
            </w:r>
            <w:r>
              <w:rPr>
                <w:noProof/>
                <w:webHidden/>
              </w:rPr>
              <w:fldChar w:fldCharType="begin"/>
            </w:r>
            <w:r>
              <w:rPr>
                <w:noProof/>
                <w:webHidden/>
              </w:rPr>
              <w:instrText xml:space="preserve"> PAGEREF _Toc155142414 \h </w:instrText>
            </w:r>
            <w:r>
              <w:rPr>
                <w:noProof/>
                <w:webHidden/>
              </w:rPr>
            </w:r>
            <w:r>
              <w:rPr>
                <w:noProof/>
                <w:webHidden/>
              </w:rPr>
              <w:fldChar w:fldCharType="separate"/>
            </w:r>
            <w:r>
              <w:rPr>
                <w:noProof/>
                <w:webHidden/>
              </w:rPr>
              <w:t>30</w:t>
            </w:r>
            <w:r>
              <w:rPr>
                <w:noProof/>
                <w:webHidden/>
              </w:rPr>
              <w:fldChar w:fldCharType="end"/>
            </w:r>
          </w:hyperlink>
        </w:p>
        <w:p w14:paraId="3609B9FB" w14:textId="1E59C838" w:rsidR="00121E07" w:rsidRDefault="00121E07">
          <w:pPr>
            <w:pStyle w:val="TOC1"/>
            <w:tabs>
              <w:tab w:val="left" w:pos="480"/>
              <w:tab w:val="right" w:leader="dot" w:pos="8488"/>
            </w:tabs>
            <w:rPr>
              <w:rFonts w:eastAsiaTheme="minorEastAsia"/>
              <w:noProof/>
              <w:kern w:val="2"/>
              <w:sz w:val="22"/>
              <w:szCs w:val="22"/>
              <w:lang w:val="en-US"/>
              <w14:ligatures w14:val="standardContextual"/>
            </w:rPr>
          </w:pPr>
          <w:hyperlink w:anchor="_Toc155142415" w:history="1">
            <w:r w:rsidRPr="004D3C85">
              <w:rPr>
                <w:rStyle w:val="Hyperlink"/>
                <w:rFonts w:ascii="Century Gothic" w:hAnsi="Century Gothic"/>
                <w:b/>
                <w:bCs/>
                <w:noProof/>
              </w:rPr>
              <w:t>2.</w:t>
            </w:r>
            <w:r>
              <w:rPr>
                <w:rFonts w:eastAsiaTheme="minorEastAsia"/>
                <w:noProof/>
                <w:kern w:val="2"/>
                <w:sz w:val="22"/>
                <w:szCs w:val="22"/>
                <w:lang w:val="en-US"/>
                <w14:ligatures w14:val="standardContextual"/>
              </w:rPr>
              <w:tab/>
            </w:r>
            <w:r w:rsidRPr="004D3C85">
              <w:rPr>
                <w:rStyle w:val="Hyperlink"/>
                <w:rFonts w:ascii="Century Gothic" w:hAnsi="Century Gothic"/>
                <w:b/>
                <w:bCs/>
                <w:noProof/>
              </w:rPr>
              <w:t>Matriz de responsabilidades</w:t>
            </w:r>
            <w:r>
              <w:rPr>
                <w:noProof/>
                <w:webHidden/>
              </w:rPr>
              <w:tab/>
            </w:r>
            <w:r>
              <w:rPr>
                <w:noProof/>
                <w:webHidden/>
              </w:rPr>
              <w:fldChar w:fldCharType="begin"/>
            </w:r>
            <w:r>
              <w:rPr>
                <w:noProof/>
                <w:webHidden/>
              </w:rPr>
              <w:instrText xml:space="preserve"> PAGEREF _Toc155142415 \h </w:instrText>
            </w:r>
            <w:r>
              <w:rPr>
                <w:noProof/>
                <w:webHidden/>
              </w:rPr>
            </w:r>
            <w:r>
              <w:rPr>
                <w:noProof/>
                <w:webHidden/>
              </w:rPr>
              <w:fldChar w:fldCharType="separate"/>
            </w:r>
            <w:r>
              <w:rPr>
                <w:noProof/>
                <w:webHidden/>
              </w:rPr>
              <w:t>30</w:t>
            </w:r>
            <w:r>
              <w:rPr>
                <w:noProof/>
                <w:webHidden/>
              </w:rPr>
              <w:fldChar w:fldCharType="end"/>
            </w:r>
          </w:hyperlink>
        </w:p>
        <w:p w14:paraId="2E30A0A3" w14:textId="52729CAB" w:rsidR="00121E07" w:rsidRDefault="00121E07">
          <w:pPr>
            <w:pStyle w:val="TOC1"/>
            <w:tabs>
              <w:tab w:val="left" w:pos="480"/>
              <w:tab w:val="right" w:leader="dot" w:pos="8488"/>
            </w:tabs>
            <w:rPr>
              <w:rFonts w:eastAsiaTheme="minorEastAsia"/>
              <w:noProof/>
              <w:kern w:val="2"/>
              <w:sz w:val="22"/>
              <w:szCs w:val="22"/>
              <w:lang w:val="en-US"/>
              <w14:ligatures w14:val="standardContextual"/>
            </w:rPr>
          </w:pPr>
          <w:hyperlink w:anchor="_Toc155142416" w:history="1">
            <w:r w:rsidRPr="004D3C85">
              <w:rPr>
                <w:rStyle w:val="Hyperlink"/>
                <w:rFonts w:ascii="Century Gothic" w:hAnsi="Century Gothic"/>
                <w:b/>
                <w:bCs/>
                <w:noProof/>
              </w:rPr>
              <w:t>3.</w:t>
            </w:r>
            <w:r>
              <w:rPr>
                <w:rFonts w:eastAsiaTheme="minorEastAsia"/>
                <w:noProof/>
                <w:kern w:val="2"/>
                <w:sz w:val="22"/>
                <w:szCs w:val="22"/>
                <w:lang w:val="en-US"/>
                <w14:ligatures w14:val="standardContextual"/>
              </w:rPr>
              <w:tab/>
            </w:r>
            <w:r w:rsidRPr="004D3C85">
              <w:rPr>
                <w:rStyle w:val="Hyperlink"/>
                <w:rFonts w:ascii="Century Gothic" w:hAnsi="Century Gothic"/>
                <w:b/>
                <w:bCs/>
                <w:noProof/>
              </w:rPr>
              <w:t>Entornos – Software</w:t>
            </w:r>
            <w:r>
              <w:rPr>
                <w:noProof/>
                <w:webHidden/>
              </w:rPr>
              <w:tab/>
            </w:r>
            <w:r>
              <w:rPr>
                <w:noProof/>
                <w:webHidden/>
              </w:rPr>
              <w:fldChar w:fldCharType="begin"/>
            </w:r>
            <w:r>
              <w:rPr>
                <w:noProof/>
                <w:webHidden/>
              </w:rPr>
              <w:instrText xml:space="preserve"> PAGEREF _Toc155142416 \h </w:instrText>
            </w:r>
            <w:r>
              <w:rPr>
                <w:noProof/>
                <w:webHidden/>
              </w:rPr>
            </w:r>
            <w:r>
              <w:rPr>
                <w:noProof/>
                <w:webHidden/>
              </w:rPr>
              <w:fldChar w:fldCharType="separate"/>
            </w:r>
            <w:r>
              <w:rPr>
                <w:noProof/>
                <w:webHidden/>
              </w:rPr>
              <w:t>34</w:t>
            </w:r>
            <w:r>
              <w:rPr>
                <w:noProof/>
                <w:webHidden/>
              </w:rPr>
              <w:fldChar w:fldCharType="end"/>
            </w:r>
          </w:hyperlink>
        </w:p>
        <w:p w14:paraId="1A8F4783" w14:textId="333C3ED6" w:rsidR="00121E07" w:rsidRDefault="00121E07">
          <w:pPr>
            <w:pStyle w:val="TOC1"/>
            <w:tabs>
              <w:tab w:val="left" w:pos="480"/>
              <w:tab w:val="right" w:leader="dot" w:pos="8488"/>
            </w:tabs>
            <w:rPr>
              <w:rFonts w:eastAsiaTheme="minorEastAsia"/>
              <w:noProof/>
              <w:kern w:val="2"/>
              <w:sz w:val="22"/>
              <w:szCs w:val="22"/>
              <w:lang w:val="en-US"/>
              <w14:ligatures w14:val="standardContextual"/>
            </w:rPr>
          </w:pPr>
          <w:hyperlink w:anchor="_Toc155142417" w:history="1">
            <w:r w:rsidRPr="004D3C85">
              <w:rPr>
                <w:rStyle w:val="Hyperlink"/>
                <w:rFonts w:ascii="Century Gothic" w:hAnsi="Century Gothic"/>
                <w:b/>
                <w:bCs/>
                <w:noProof/>
              </w:rPr>
              <w:t>4.</w:t>
            </w:r>
            <w:r>
              <w:rPr>
                <w:rFonts w:eastAsiaTheme="minorEastAsia"/>
                <w:noProof/>
                <w:kern w:val="2"/>
                <w:sz w:val="22"/>
                <w:szCs w:val="22"/>
                <w:lang w:val="en-US"/>
                <w14:ligatures w14:val="standardContextual"/>
              </w:rPr>
              <w:tab/>
            </w:r>
            <w:r w:rsidRPr="004D3C85">
              <w:rPr>
                <w:rStyle w:val="Hyperlink"/>
                <w:rFonts w:ascii="Century Gothic" w:hAnsi="Century Gothic"/>
                <w:b/>
                <w:bCs/>
                <w:noProof/>
              </w:rPr>
              <w:t>Herramientas de pruebas requeridas</w:t>
            </w:r>
            <w:r>
              <w:rPr>
                <w:noProof/>
                <w:webHidden/>
              </w:rPr>
              <w:tab/>
            </w:r>
            <w:r>
              <w:rPr>
                <w:noProof/>
                <w:webHidden/>
              </w:rPr>
              <w:fldChar w:fldCharType="begin"/>
            </w:r>
            <w:r>
              <w:rPr>
                <w:noProof/>
                <w:webHidden/>
              </w:rPr>
              <w:instrText xml:space="preserve"> PAGEREF _Toc155142417 \h </w:instrText>
            </w:r>
            <w:r>
              <w:rPr>
                <w:noProof/>
                <w:webHidden/>
              </w:rPr>
            </w:r>
            <w:r>
              <w:rPr>
                <w:noProof/>
                <w:webHidden/>
              </w:rPr>
              <w:fldChar w:fldCharType="separate"/>
            </w:r>
            <w:r>
              <w:rPr>
                <w:noProof/>
                <w:webHidden/>
              </w:rPr>
              <w:t>34</w:t>
            </w:r>
            <w:r>
              <w:rPr>
                <w:noProof/>
                <w:webHidden/>
              </w:rPr>
              <w:fldChar w:fldCharType="end"/>
            </w:r>
          </w:hyperlink>
        </w:p>
        <w:p w14:paraId="05B72C35" w14:textId="6AF465C4" w:rsidR="00121E07" w:rsidRDefault="00121E07">
          <w:pPr>
            <w:pStyle w:val="TOC1"/>
            <w:tabs>
              <w:tab w:val="left" w:pos="660"/>
              <w:tab w:val="right" w:leader="dot" w:pos="8488"/>
            </w:tabs>
            <w:rPr>
              <w:rFonts w:eastAsiaTheme="minorEastAsia"/>
              <w:noProof/>
              <w:kern w:val="2"/>
              <w:sz w:val="22"/>
              <w:szCs w:val="22"/>
              <w:lang w:val="en-US"/>
              <w14:ligatures w14:val="standardContextual"/>
            </w:rPr>
          </w:pPr>
          <w:hyperlink w:anchor="_Toc155142418" w:history="1">
            <w:r w:rsidRPr="004D3C85">
              <w:rPr>
                <w:rStyle w:val="Hyperlink"/>
                <w:noProof/>
              </w:rPr>
              <w:t>2.1</w:t>
            </w:r>
            <w:r>
              <w:rPr>
                <w:rFonts w:eastAsiaTheme="minorEastAsia"/>
                <w:noProof/>
                <w:kern w:val="2"/>
                <w:sz w:val="22"/>
                <w:szCs w:val="22"/>
                <w:lang w:val="en-US"/>
                <w14:ligatures w14:val="standardContextual"/>
              </w:rPr>
              <w:tab/>
            </w:r>
            <w:r w:rsidRPr="004D3C85">
              <w:rPr>
                <w:rStyle w:val="Hyperlink"/>
                <w:b/>
                <w:bCs/>
                <w:noProof/>
              </w:rPr>
              <w:t xml:space="preserve">Funcionalidad no cubierta - </w:t>
            </w:r>
            <w:r w:rsidRPr="004D3C85">
              <w:rPr>
                <w:rStyle w:val="Hyperlink"/>
                <w:noProof/>
              </w:rPr>
              <w:t>Exclusiones</w:t>
            </w:r>
            <w:r>
              <w:rPr>
                <w:noProof/>
                <w:webHidden/>
              </w:rPr>
              <w:tab/>
            </w:r>
            <w:r>
              <w:rPr>
                <w:noProof/>
                <w:webHidden/>
              </w:rPr>
              <w:fldChar w:fldCharType="begin"/>
            </w:r>
            <w:r>
              <w:rPr>
                <w:noProof/>
                <w:webHidden/>
              </w:rPr>
              <w:instrText xml:space="preserve"> PAGEREF _Toc155142418 \h </w:instrText>
            </w:r>
            <w:r>
              <w:rPr>
                <w:noProof/>
                <w:webHidden/>
              </w:rPr>
            </w:r>
            <w:r>
              <w:rPr>
                <w:noProof/>
                <w:webHidden/>
              </w:rPr>
              <w:fldChar w:fldCharType="separate"/>
            </w:r>
            <w:r>
              <w:rPr>
                <w:noProof/>
                <w:webHidden/>
              </w:rPr>
              <w:t>34</w:t>
            </w:r>
            <w:r>
              <w:rPr>
                <w:noProof/>
                <w:webHidden/>
              </w:rPr>
              <w:fldChar w:fldCharType="end"/>
            </w:r>
          </w:hyperlink>
        </w:p>
        <w:p w14:paraId="5F27A8E5" w14:textId="5AEF2ABD" w:rsidR="00121E07" w:rsidRDefault="00121E07">
          <w:pPr>
            <w:pStyle w:val="TOC2"/>
            <w:tabs>
              <w:tab w:val="left" w:pos="880"/>
              <w:tab w:val="right" w:leader="dot" w:pos="8488"/>
            </w:tabs>
            <w:rPr>
              <w:rFonts w:eastAsiaTheme="minorEastAsia"/>
              <w:noProof/>
              <w:kern w:val="2"/>
              <w:sz w:val="22"/>
              <w:szCs w:val="22"/>
              <w:lang w:val="en-US"/>
              <w14:ligatures w14:val="standardContextual"/>
            </w:rPr>
          </w:pPr>
          <w:hyperlink w:anchor="_Toc155142419" w:history="1">
            <w:r w:rsidRPr="004D3C85">
              <w:rPr>
                <w:rStyle w:val="Hyperlink"/>
                <w:noProof/>
              </w:rPr>
              <w:t>8.2</w:t>
            </w:r>
            <w:r>
              <w:rPr>
                <w:rFonts w:eastAsiaTheme="minorEastAsia"/>
                <w:noProof/>
                <w:kern w:val="2"/>
                <w:sz w:val="22"/>
                <w:szCs w:val="22"/>
                <w:lang w:val="en-US"/>
                <w14:ligatures w14:val="standardContextual"/>
              </w:rPr>
              <w:tab/>
            </w:r>
            <w:r w:rsidRPr="004D3C85">
              <w:rPr>
                <w:rStyle w:val="Hyperlink"/>
                <w:noProof/>
              </w:rPr>
              <w:t>Diferencia entre Error, Defecto y Falla</w:t>
            </w:r>
            <w:r>
              <w:rPr>
                <w:noProof/>
                <w:webHidden/>
              </w:rPr>
              <w:tab/>
            </w:r>
            <w:r>
              <w:rPr>
                <w:noProof/>
                <w:webHidden/>
              </w:rPr>
              <w:fldChar w:fldCharType="begin"/>
            </w:r>
            <w:r>
              <w:rPr>
                <w:noProof/>
                <w:webHidden/>
              </w:rPr>
              <w:instrText xml:space="preserve"> PAGEREF _Toc155142419 \h </w:instrText>
            </w:r>
            <w:r>
              <w:rPr>
                <w:noProof/>
                <w:webHidden/>
              </w:rPr>
            </w:r>
            <w:r>
              <w:rPr>
                <w:noProof/>
                <w:webHidden/>
              </w:rPr>
              <w:fldChar w:fldCharType="separate"/>
            </w:r>
            <w:r>
              <w:rPr>
                <w:noProof/>
                <w:webHidden/>
              </w:rPr>
              <w:t>36</w:t>
            </w:r>
            <w:r>
              <w:rPr>
                <w:noProof/>
                <w:webHidden/>
              </w:rPr>
              <w:fldChar w:fldCharType="end"/>
            </w:r>
          </w:hyperlink>
        </w:p>
        <w:p w14:paraId="0F874983" w14:textId="3E339915" w:rsidR="00121E07" w:rsidRDefault="00121E07">
          <w:pPr>
            <w:pStyle w:val="TOC2"/>
            <w:tabs>
              <w:tab w:val="left" w:pos="880"/>
              <w:tab w:val="right" w:leader="dot" w:pos="8488"/>
            </w:tabs>
            <w:rPr>
              <w:rFonts w:eastAsiaTheme="minorEastAsia"/>
              <w:noProof/>
              <w:kern w:val="2"/>
              <w:sz w:val="22"/>
              <w:szCs w:val="22"/>
              <w:lang w:val="en-US"/>
              <w14:ligatures w14:val="standardContextual"/>
            </w:rPr>
          </w:pPr>
          <w:hyperlink w:anchor="_Toc155142420" w:history="1">
            <w:r w:rsidRPr="004D3C85">
              <w:rPr>
                <w:rStyle w:val="Hyperlink"/>
                <w:noProof/>
              </w:rPr>
              <w:t>8.3</w:t>
            </w:r>
            <w:r>
              <w:rPr>
                <w:rFonts w:eastAsiaTheme="minorEastAsia"/>
                <w:noProof/>
                <w:kern w:val="2"/>
                <w:sz w:val="22"/>
                <w:szCs w:val="22"/>
                <w:lang w:val="en-US"/>
                <w14:ligatures w14:val="standardContextual"/>
              </w:rPr>
              <w:tab/>
            </w:r>
            <w:r w:rsidRPr="004D3C85">
              <w:rPr>
                <w:rStyle w:val="Hyperlink"/>
                <w:noProof/>
              </w:rPr>
              <w:t>Clasificación de Defectos</w:t>
            </w:r>
            <w:r>
              <w:rPr>
                <w:noProof/>
                <w:webHidden/>
              </w:rPr>
              <w:tab/>
            </w:r>
            <w:r>
              <w:rPr>
                <w:noProof/>
                <w:webHidden/>
              </w:rPr>
              <w:fldChar w:fldCharType="begin"/>
            </w:r>
            <w:r>
              <w:rPr>
                <w:noProof/>
                <w:webHidden/>
              </w:rPr>
              <w:instrText xml:space="preserve"> PAGEREF _Toc155142420 \h </w:instrText>
            </w:r>
            <w:r>
              <w:rPr>
                <w:noProof/>
                <w:webHidden/>
              </w:rPr>
            </w:r>
            <w:r>
              <w:rPr>
                <w:noProof/>
                <w:webHidden/>
              </w:rPr>
              <w:fldChar w:fldCharType="separate"/>
            </w:r>
            <w:r>
              <w:rPr>
                <w:noProof/>
                <w:webHidden/>
              </w:rPr>
              <w:t>36</w:t>
            </w:r>
            <w:r>
              <w:rPr>
                <w:noProof/>
                <w:webHidden/>
              </w:rPr>
              <w:fldChar w:fldCharType="end"/>
            </w:r>
          </w:hyperlink>
        </w:p>
        <w:p w14:paraId="541BE4C8" w14:textId="0A6DF5E3" w:rsidR="00121E07" w:rsidRDefault="00121E07">
          <w:pPr>
            <w:pStyle w:val="TOC2"/>
            <w:tabs>
              <w:tab w:val="left" w:pos="880"/>
              <w:tab w:val="right" w:leader="dot" w:pos="8488"/>
            </w:tabs>
            <w:rPr>
              <w:rFonts w:eastAsiaTheme="minorEastAsia"/>
              <w:noProof/>
              <w:kern w:val="2"/>
              <w:sz w:val="22"/>
              <w:szCs w:val="22"/>
              <w:lang w:val="en-US"/>
              <w14:ligatures w14:val="standardContextual"/>
            </w:rPr>
          </w:pPr>
          <w:hyperlink w:anchor="_Toc155142421" w:history="1">
            <w:r w:rsidRPr="004D3C85">
              <w:rPr>
                <w:rStyle w:val="Hyperlink"/>
                <w:noProof/>
                <w:lang w:val="es-AR"/>
              </w:rPr>
              <w:t>8.4</w:t>
            </w:r>
            <w:r>
              <w:rPr>
                <w:rFonts w:eastAsiaTheme="minorEastAsia"/>
                <w:noProof/>
                <w:kern w:val="2"/>
                <w:sz w:val="22"/>
                <w:szCs w:val="22"/>
                <w:lang w:val="en-US"/>
                <w14:ligatures w14:val="standardContextual"/>
              </w:rPr>
              <w:tab/>
            </w:r>
            <w:r w:rsidRPr="004D3C85">
              <w:rPr>
                <w:rStyle w:val="Hyperlink"/>
                <w:noProof/>
                <w:lang w:val="es-AR"/>
              </w:rPr>
              <w:t>Estado de Defectos</w:t>
            </w:r>
            <w:r>
              <w:rPr>
                <w:noProof/>
                <w:webHidden/>
              </w:rPr>
              <w:tab/>
            </w:r>
            <w:r>
              <w:rPr>
                <w:noProof/>
                <w:webHidden/>
              </w:rPr>
              <w:fldChar w:fldCharType="begin"/>
            </w:r>
            <w:r>
              <w:rPr>
                <w:noProof/>
                <w:webHidden/>
              </w:rPr>
              <w:instrText xml:space="preserve"> PAGEREF _Toc155142421 \h </w:instrText>
            </w:r>
            <w:r>
              <w:rPr>
                <w:noProof/>
                <w:webHidden/>
              </w:rPr>
            </w:r>
            <w:r>
              <w:rPr>
                <w:noProof/>
                <w:webHidden/>
              </w:rPr>
              <w:fldChar w:fldCharType="separate"/>
            </w:r>
            <w:r>
              <w:rPr>
                <w:noProof/>
                <w:webHidden/>
              </w:rPr>
              <w:t>36</w:t>
            </w:r>
            <w:r>
              <w:rPr>
                <w:noProof/>
                <w:webHidden/>
              </w:rPr>
              <w:fldChar w:fldCharType="end"/>
            </w:r>
          </w:hyperlink>
        </w:p>
        <w:p w14:paraId="4D249D5B" w14:textId="20303BF3" w:rsidR="00121E07" w:rsidRDefault="00121E07">
          <w:pPr>
            <w:pStyle w:val="TOC1"/>
            <w:tabs>
              <w:tab w:val="right" w:leader="dot" w:pos="8488"/>
            </w:tabs>
            <w:rPr>
              <w:rFonts w:eastAsiaTheme="minorEastAsia"/>
              <w:noProof/>
              <w:kern w:val="2"/>
              <w:sz w:val="22"/>
              <w:szCs w:val="22"/>
              <w:lang w:val="en-US"/>
              <w14:ligatures w14:val="standardContextual"/>
            </w:rPr>
          </w:pPr>
          <w:hyperlink w:anchor="_Toc155142422" w:history="1">
            <w:r w:rsidRPr="004D3C85">
              <w:rPr>
                <w:rStyle w:val="Hyperlink"/>
                <w:noProof/>
              </w:rPr>
              <w:t>Análisis de riesgos</w:t>
            </w:r>
            <w:r>
              <w:rPr>
                <w:noProof/>
                <w:webHidden/>
              </w:rPr>
              <w:tab/>
            </w:r>
            <w:r>
              <w:rPr>
                <w:noProof/>
                <w:webHidden/>
              </w:rPr>
              <w:fldChar w:fldCharType="begin"/>
            </w:r>
            <w:r>
              <w:rPr>
                <w:noProof/>
                <w:webHidden/>
              </w:rPr>
              <w:instrText xml:space="preserve"> PAGEREF _Toc155142422 \h </w:instrText>
            </w:r>
            <w:r>
              <w:rPr>
                <w:noProof/>
                <w:webHidden/>
              </w:rPr>
            </w:r>
            <w:r>
              <w:rPr>
                <w:noProof/>
                <w:webHidden/>
              </w:rPr>
              <w:fldChar w:fldCharType="separate"/>
            </w:r>
            <w:r>
              <w:rPr>
                <w:noProof/>
                <w:webHidden/>
              </w:rPr>
              <w:t>39</w:t>
            </w:r>
            <w:r>
              <w:rPr>
                <w:noProof/>
                <w:webHidden/>
              </w:rPr>
              <w:fldChar w:fldCharType="end"/>
            </w:r>
          </w:hyperlink>
        </w:p>
        <w:p w14:paraId="10B57797" w14:textId="16CF88D3" w:rsidR="00121E07" w:rsidRDefault="00121E07">
          <w:pPr>
            <w:pStyle w:val="TOC1"/>
            <w:tabs>
              <w:tab w:val="left" w:pos="480"/>
              <w:tab w:val="right" w:leader="dot" w:pos="8488"/>
            </w:tabs>
            <w:rPr>
              <w:rFonts w:eastAsiaTheme="minorEastAsia"/>
              <w:noProof/>
              <w:kern w:val="2"/>
              <w:sz w:val="22"/>
              <w:szCs w:val="22"/>
              <w:lang w:val="en-US"/>
              <w14:ligatures w14:val="standardContextual"/>
            </w:rPr>
          </w:pPr>
          <w:hyperlink w:anchor="_Toc155142423" w:history="1">
            <w:r w:rsidRPr="004D3C85">
              <w:rPr>
                <w:rStyle w:val="Hyperlink"/>
                <w:rFonts w:ascii="Century Gothic" w:hAnsi="Century Gothic"/>
                <w:b/>
                <w:bCs/>
                <w:noProof/>
              </w:rPr>
              <w:t>4</w:t>
            </w:r>
            <w:r>
              <w:rPr>
                <w:rFonts w:eastAsiaTheme="minorEastAsia"/>
                <w:noProof/>
                <w:kern w:val="2"/>
                <w:sz w:val="22"/>
                <w:szCs w:val="22"/>
                <w:lang w:val="en-US"/>
                <w14:ligatures w14:val="standardContextual"/>
              </w:rPr>
              <w:tab/>
            </w:r>
            <w:r w:rsidRPr="004D3C85">
              <w:rPr>
                <w:rStyle w:val="Hyperlink"/>
                <w:rFonts w:ascii="Century Gothic" w:hAnsi="Century Gothic"/>
                <w:b/>
                <w:bCs/>
                <w:noProof/>
              </w:rPr>
              <w:t>Control de historial de cambios</w:t>
            </w:r>
            <w:r>
              <w:rPr>
                <w:noProof/>
                <w:webHidden/>
              </w:rPr>
              <w:tab/>
            </w:r>
            <w:r>
              <w:rPr>
                <w:noProof/>
                <w:webHidden/>
              </w:rPr>
              <w:fldChar w:fldCharType="begin"/>
            </w:r>
            <w:r>
              <w:rPr>
                <w:noProof/>
                <w:webHidden/>
              </w:rPr>
              <w:instrText xml:space="preserve"> PAGEREF _Toc155142423 \h </w:instrText>
            </w:r>
            <w:r>
              <w:rPr>
                <w:noProof/>
                <w:webHidden/>
              </w:rPr>
            </w:r>
            <w:r>
              <w:rPr>
                <w:noProof/>
                <w:webHidden/>
              </w:rPr>
              <w:fldChar w:fldCharType="separate"/>
            </w:r>
            <w:r>
              <w:rPr>
                <w:noProof/>
                <w:webHidden/>
              </w:rPr>
              <w:t>41</w:t>
            </w:r>
            <w:r>
              <w:rPr>
                <w:noProof/>
                <w:webHidden/>
              </w:rPr>
              <w:fldChar w:fldCharType="end"/>
            </w:r>
          </w:hyperlink>
        </w:p>
        <w:p w14:paraId="1CB992EE" w14:textId="5E5270A6" w:rsidR="00121E07" w:rsidRDefault="00121E07">
          <w:pPr>
            <w:pStyle w:val="TOC1"/>
            <w:tabs>
              <w:tab w:val="left" w:pos="480"/>
              <w:tab w:val="right" w:leader="dot" w:pos="8488"/>
            </w:tabs>
            <w:rPr>
              <w:rFonts w:eastAsiaTheme="minorEastAsia"/>
              <w:noProof/>
              <w:kern w:val="2"/>
              <w:sz w:val="22"/>
              <w:szCs w:val="22"/>
              <w:lang w:val="en-US"/>
              <w14:ligatures w14:val="standardContextual"/>
            </w:rPr>
          </w:pPr>
          <w:hyperlink w:anchor="_Toc155142424" w:history="1">
            <w:r w:rsidRPr="004D3C85">
              <w:rPr>
                <w:rStyle w:val="Hyperlink"/>
                <w:rFonts w:ascii="Century Gothic" w:hAnsi="Century Gothic"/>
                <w:b/>
                <w:bCs/>
                <w:noProof/>
              </w:rPr>
              <w:t>5</w:t>
            </w:r>
            <w:r>
              <w:rPr>
                <w:rFonts w:eastAsiaTheme="minorEastAsia"/>
                <w:noProof/>
                <w:kern w:val="2"/>
                <w:sz w:val="22"/>
                <w:szCs w:val="22"/>
                <w:lang w:val="en-US"/>
                <w14:ligatures w14:val="standardContextual"/>
              </w:rPr>
              <w:tab/>
            </w:r>
            <w:r w:rsidRPr="004D3C85">
              <w:rPr>
                <w:rStyle w:val="Hyperlink"/>
                <w:rFonts w:ascii="Century Gothic" w:hAnsi="Century Gothic"/>
                <w:b/>
                <w:bCs/>
                <w:noProof/>
              </w:rPr>
              <w:t>Firmas de revisión y aprobación</w:t>
            </w:r>
            <w:r>
              <w:rPr>
                <w:noProof/>
                <w:webHidden/>
              </w:rPr>
              <w:tab/>
            </w:r>
            <w:r>
              <w:rPr>
                <w:noProof/>
                <w:webHidden/>
              </w:rPr>
              <w:fldChar w:fldCharType="begin"/>
            </w:r>
            <w:r>
              <w:rPr>
                <w:noProof/>
                <w:webHidden/>
              </w:rPr>
              <w:instrText xml:space="preserve"> PAGEREF _Toc155142424 \h </w:instrText>
            </w:r>
            <w:r>
              <w:rPr>
                <w:noProof/>
                <w:webHidden/>
              </w:rPr>
            </w:r>
            <w:r>
              <w:rPr>
                <w:noProof/>
                <w:webHidden/>
              </w:rPr>
              <w:fldChar w:fldCharType="separate"/>
            </w:r>
            <w:r>
              <w:rPr>
                <w:noProof/>
                <w:webHidden/>
              </w:rPr>
              <w:t>41</w:t>
            </w:r>
            <w:r>
              <w:rPr>
                <w:noProof/>
                <w:webHidden/>
              </w:rPr>
              <w:fldChar w:fldCharType="end"/>
            </w:r>
          </w:hyperlink>
        </w:p>
        <w:p w14:paraId="60932E34" w14:textId="16467B59" w:rsidR="00A92807" w:rsidRDefault="00A92807">
          <w:r>
            <w:rPr>
              <w:b/>
              <w:bCs/>
              <w:lang w:val="es-ES"/>
            </w:rPr>
            <w:fldChar w:fldCharType="end"/>
          </w:r>
        </w:p>
      </w:sdtContent>
    </w:sdt>
    <w:p w14:paraId="1F076BE7" w14:textId="77777777" w:rsidR="00EC3350" w:rsidRDefault="00EC3350" w:rsidP="00EC3350">
      <w:pPr>
        <w:jc w:val="center"/>
      </w:pPr>
    </w:p>
    <w:p w14:paraId="7AC349F1" w14:textId="77777777" w:rsidR="00EC3350" w:rsidRDefault="00EC3350" w:rsidP="00EC3350">
      <w:pPr>
        <w:jc w:val="center"/>
      </w:pPr>
    </w:p>
    <w:p w14:paraId="34C88627" w14:textId="77777777" w:rsidR="00C70082" w:rsidRDefault="00C70082" w:rsidP="00EC3350">
      <w:pPr>
        <w:jc w:val="center"/>
      </w:pPr>
    </w:p>
    <w:p w14:paraId="1E909D66" w14:textId="77777777" w:rsidR="00C934E9" w:rsidRDefault="00C934E9" w:rsidP="00EC3350">
      <w:pPr>
        <w:jc w:val="center"/>
      </w:pPr>
    </w:p>
    <w:p w14:paraId="36CBE53C" w14:textId="77777777" w:rsidR="008750F0" w:rsidRDefault="008750F0" w:rsidP="00EC3350">
      <w:pPr>
        <w:jc w:val="center"/>
      </w:pPr>
    </w:p>
    <w:p w14:paraId="34E54205" w14:textId="77777777" w:rsidR="008750F0" w:rsidRDefault="008750F0" w:rsidP="00EC3350">
      <w:pPr>
        <w:jc w:val="center"/>
      </w:pPr>
    </w:p>
    <w:p w14:paraId="5A2281F9" w14:textId="77777777" w:rsidR="008750F0" w:rsidRDefault="008750F0" w:rsidP="00EC3350">
      <w:pPr>
        <w:jc w:val="center"/>
      </w:pPr>
    </w:p>
    <w:p w14:paraId="78E10439" w14:textId="77777777" w:rsidR="008750F0" w:rsidRDefault="008750F0" w:rsidP="00EC3350">
      <w:pPr>
        <w:jc w:val="center"/>
      </w:pPr>
    </w:p>
    <w:p w14:paraId="6B6BE595" w14:textId="77777777" w:rsidR="008750F0" w:rsidRDefault="008750F0" w:rsidP="00EC3350">
      <w:pPr>
        <w:jc w:val="center"/>
      </w:pPr>
    </w:p>
    <w:p w14:paraId="25536E1B" w14:textId="77777777" w:rsidR="008750F0" w:rsidRDefault="008750F0" w:rsidP="00EC3350">
      <w:pPr>
        <w:jc w:val="center"/>
      </w:pPr>
    </w:p>
    <w:p w14:paraId="0CB3C7B8" w14:textId="77777777" w:rsidR="008750F0" w:rsidRDefault="008750F0" w:rsidP="00EC3350">
      <w:pPr>
        <w:jc w:val="center"/>
      </w:pPr>
    </w:p>
    <w:p w14:paraId="6801A360" w14:textId="77777777" w:rsidR="008750F0" w:rsidRDefault="008750F0" w:rsidP="00EC3350">
      <w:pPr>
        <w:jc w:val="center"/>
      </w:pPr>
    </w:p>
    <w:p w14:paraId="21E5894C" w14:textId="77777777" w:rsidR="008750F0" w:rsidRDefault="008750F0" w:rsidP="00EC3350">
      <w:pPr>
        <w:jc w:val="center"/>
      </w:pPr>
    </w:p>
    <w:p w14:paraId="7DD0DFE7" w14:textId="77777777" w:rsidR="008750F0" w:rsidRDefault="008750F0" w:rsidP="00EC3350">
      <w:pPr>
        <w:jc w:val="center"/>
      </w:pPr>
    </w:p>
    <w:p w14:paraId="512AA311" w14:textId="77777777" w:rsidR="008750F0" w:rsidRDefault="008750F0" w:rsidP="00EC3350">
      <w:pPr>
        <w:jc w:val="center"/>
      </w:pPr>
    </w:p>
    <w:p w14:paraId="6BBEB0A5" w14:textId="77777777" w:rsidR="008750F0" w:rsidRDefault="008750F0" w:rsidP="00EC3350">
      <w:pPr>
        <w:jc w:val="center"/>
      </w:pPr>
    </w:p>
    <w:p w14:paraId="0D8B923F" w14:textId="77777777" w:rsidR="008750F0" w:rsidRDefault="008750F0" w:rsidP="00EC3350">
      <w:pPr>
        <w:jc w:val="center"/>
      </w:pPr>
    </w:p>
    <w:p w14:paraId="3E76285E" w14:textId="77777777" w:rsidR="008750F0" w:rsidRDefault="008750F0" w:rsidP="00EC3350">
      <w:pPr>
        <w:jc w:val="center"/>
      </w:pPr>
    </w:p>
    <w:p w14:paraId="55F781CD" w14:textId="77777777" w:rsidR="008750F0" w:rsidRDefault="008750F0" w:rsidP="00EC3350">
      <w:pPr>
        <w:jc w:val="center"/>
      </w:pPr>
    </w:p>
    <w:p w14:paraId="1564B880" w14:textId="77777777" w:rsidR="00FB7404" w:rsidRDefault="00FB7404" w:rsidP="00EC3350">
      <w:pPr>
        <w:jc w:val="center"/>
      </w:pPr>
    </w:p>
    <w:p w14:paraId="60DD6010" w14:textId="77777777" w:rsidR="00FB7404" w:rsidRDefault="00FB7404" w:rsidP="00EC3350">
      <w:pPr>
        <w:jc w:val="center"/>
      </w:pPr>
    </w:p>
    <w:p w14:paraId="557FC460" w14:textId="77777777" w:rsidR="00FB7404" w:rsidRDefault="00FB7404" w:rsidP="00EC3350">
      <w:pPr>
        <w:jc w:val="center"/>
      </w:pPr>
    </w:p>
    <w:p w14:paraId="31E5780A" w14:textId="77777777" w:rsidR="00FB7404" w:rsidRDefault="00FB7404" w:rsidP="00EC3350">
      <w:pPr>
        <w:jc w:val="center"/>
      </w:pPr>
    </w:p>
    <w:p w14:paraId="2D1DF9D9" w14:textId="77777777" w:rsidR="00FB7404" w:rsidRDefault="00FB7404" w:rsidP="00EC3350">
      <w:pPr>
        <w:jc w:val="center"/>
      </w:pPr>
    </w:p>
    <w:p w14:paraId="48ABF703" w14:textId="77777777" w:rsidR="00121E07" w:rsidRDefault="00121E07" w:rsidP="00EC3350">
      <w:pPr>
        <w:jc w:val="center"/>
      </w:pPr>
    </w:p>
    <w:p w14:paraId="4504F2F4" w14:textId="77777777" w:rsidR="00121E07" w:rsidRDefault="00121E07" w:rsidP="00EC3350">
      <w:pPr>
        <w:jc w:val="center"/>
      </w:pPr>
    </w:p>
    <w:p w14:paraId="3618D2D7" w14:textId="77777777" w:rsidR="00121E07" w:rsidRDefault="00121E07" w:rsidP="00EC3350">
      <w:pPr>
        <w:jc w:val="center"/>
      </w:pPr>
    </w:p>
    <w:p w14:paraId="25B9E34B" w14:textId="77777777" w:rsidR="00121E07" w:rsidRDefault="00121E07" w:rsidP="00EC3350">
      <w:pPr>
        <w:jc w:val="center"/>
      </w:pPr>
    </w:p>
    <w:p w14:paraId="3E46395B" w14:textId="77777777" w:rsidR="00121E07" w:rsidRDefault="00121E07" w:rsidP="00EC3350">
      <w:pPr>
        <w:jc w:val="center"/>
      </w:pPr>
    </w:p>
    <w:p w14:paraId="24CA691C" w14:textId="77777777" w:rsidR="00121E07" w:rsidRDefault="00121E07" w:rsidP="00EC3350">
      <w:pPr>
        <w:jc w:val="center"/>
      </w:pPr>
    </w:p>
    <w:p w14:paraId="0A94636D" w14:textId="77777777" w:rsidR="00FB7404" w:rsidRDefault="00FB7404" w:rsidP="00EC3350">
      <w:pPr>
        <w:jc w:val="center"/>
      </w:pPr>
    </w:p>
    <w:p w14:paraId="7F9E4723" w14:textId="77777777" w:rsidR="00FB7404" w:rsidRDefault="00FB7404" w:rsidP="00EC3350">
      <w:pPr>
        <w:jc w:val="center"/>
      </w:pPr>
    </w:p>
    <w:p w14:paraId="2A25EB9B" w14:textId="77777777" w:rsidR="00FB7404" w:rsidRDefault="00FB7404" w:rsidP="00EC3350">
      <w:pPr>
        <w:jc w:val="center"/>
      </w:pPr>
    </w:p>
    <w:p w14:paraId="133B85A5" w14:textId="77777777" w:rsidR="008750F0" w:rsidRDefault="008750F0" w:rsidP="00EC3350">
      <w:pPr>
        <w:jc w:val="center"/>
      </w:pPr>
    </w:p>
    <w:p w14:paraId="6D82BB31" w14:textId="77777777" w:rsidR="008750F0" w:rsidRDefault="008750F0" w:rsidP="00EC3350">
      <w:pPr>
        <w:jc w:val="center"/>
      </w:pPr>
    </w:p>
    <w:p w14:paraId="4B54461B" w14:textId="77777777" w:rsidR="008750F0" w:rsidRDefault="008750F0" w:rsidP="00EC3350">
      <w:pPr>
        <w:jc w:val="center"/>
      </w:pPr>
    </w:p>
    <w:p w14:paraId="7B1244A9" w14:textId="77777777" w:rsidR="008750F0" w:rsidRDefault="008750F0" w:rsidP="00EC3350">
      <w:pPr>
        <w:jc w:val="center"/>
      </w:pPr>
    </w:p>
    <w:p w14:paraId="52900DF4" w14:textId="66239B1E" w:rsidR="0007659A" w:rsidRPr="002E5659" w:rsidRDefault="00F613A6" w:rsidP="00F613A6">
      <w:pPr>
        <w:tabs>
          <w:tab w:val="left" w:pos="1335"/>
        </w:tabs>
      </w:pPr>
      <w:r w:rsidRPr="002E5659">
        <w:lastRenderedPageBreak/>
        <w:tab/>
      </w:r>
      <w:r w:rsidR="00A43CFD" w:rsidRPr="002E5659">
        <w:rPr>
          <w:noProof/>
          <w:lang w:val="en-US"/>
        </w:rPr>
        <mc:AlternateContent>
          <mc:Choice Requires="wps">
            <w:drawing>
              <wp:anchor distT="0" distB="0" distL="114300" distR="114300" simplePos="0" relativeHeight="251667456" behindDoc="0" locked="0" layoutInCell="1" allowOverlap="1" wp14:anchorId="6BAD3114" wp14:editId="7F02CE19">
                <wp:simplePos x="0" y="0"/>
                <wp:positionH relativeFrom="column">
                  <wp:posOffset>424815</wp:posOffset>
                </wp:positionH>
                <wp:positionV relativeFrom="paragraph">
                  <wp:posOffset>99695</wp:posOffset>
                </wp:positionV>
                <wp:extent cx="1458930" cy="1047964"/>
                <wp:effectExtent l="0" t="0" r="1905" b="6350"/>
                <wp:wrapNone/>
                <wp:docPr id="8" name="Cuadro de texto 8"/>
                <wp:cNvGraphicFramePr/>
                <a:graphic xmlns:a="http://schemas.openxmlformats.org/drawingml/2006/main">
                  <a:graphicData uri="http://schemas.microsoft.com/office/word/2010/wordprocessingShape">
                    <wps:wsp>
                      <wps:cNvSpPr txBox="1"/>
                      <wps:spPr>
                        <a:xfrm>
                          <a:off x="0" y="0"/>
                          <a:ext cx="1458930" cy="1047964"/>
                        </a:xfrm>
                        <a:prstGeom prst="rect">
                          <a:avLst/>
                        </a:prstGeom>
                        <a:noFill/>
                        <a:ln w="6350">
                          <a:noFill/>
                        </a:ln>
                      </wps:spPr>
                      <wps:txbx>
                        <w:txbxContent>
                          <w:p w14:paraId="7E04616C" w14:textId="2F588FEC" w:rsidR="007718F6" w:rsidRPr="002E5659" w:rsidRDefault="007718F6">
                            <w:pPr>
                              <w:rPr>
                                <w:rFonts w:ascii="Century Gothic" w:hAnsi="Century Gothic"/>
                                <w:b/>
                                <w:bCs/>
                                <w:sz w:val="160"/>
                                <w:szCs w:val="160"/>
                                <w:lang w:val="es-ES"/>
                              </w:rPr>
                            </w:pPr>
                            <w:r w:rsidRPr="002E5659">
                              <w:rPr>
                                <w:rFonts w:ascii="Century Gothic" w:hAnsi="Century Gothic"/>
                                <w:b/>
                                <w:bCs/>
                                <w:sz w:val="160"/>
                                <w:szCs w:val="160"/>
                                <w:lang w:val="es-ES"/>
                              </w:rPr>
                              <w:t>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D3114" id="Cuadro de texto 8" o:spid="_x0000_s1028" type="#_x0000_t202" style="position:absolute;margin-left:33.45pt;margin-top:7.85pt;width:114.9pt;height: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" filled="f" stroked="f" strokeweight=".5pt">
                <v:textbox inset="0,0,0,0">
                  <w:txbxContent>
                    <w:p w14:paraId="7E04616C" w14:textId="2F588FEC" w:rsidR="007718F6" w:rsidRPr="002E5659" w:rsidRDefault="007718F6">
                      <w:pPr>
                        <w:rPr>
                          <w:rFonts w:ascii="Century Gothic" w:hAnsi="Century Gothic"/>
                          <w:b/>
                          <w:bCs/>
                          <w:sz w:val="160"/>
                          <w:szCs w:val="160"/>
                          <w:lang w:val="es-ES"/>
                        </w:rPr>
                      </w:pPr>
                      <w:r w:rsidRPr="002E5659">
                        <w:rPr>
                          <w:rFonts w:ascii="Century Gothic" w:hAnsi="Century Gothic"/>
                          <w:b/>
                          <w:bCs/>
                          <w:sz w:val="160"/>
                          <w:szCs w:val="160"/>
                          <w:lang w:val="es-ES"/>
                        </w:rPr>
                        <w:t>01.</w:t>
                      </w:r>
                    </w:p>
                  </w:txbxContent>
                </v:textbox>
              </v:shape>
            </w:pict>
          </mc:Fallback>
        </mc:AlternateContent>
      </w:r>
    </w:p>
    <w:p w14:paraId="30FDBD4E" w14:textId="1CF3C387" w:rsidR="0007659A" w:rsidRPr="002E5659" w:rsidRDefault="0007659A"/>
    <w:p w14:paraId="65D49BAC" w14:textId="78F3E32F" w:rsidR="0007659A" w:rsidRPr="002E5659" w:rsidRDefault="0007659A"/>
    <w:p w14:paraId="48291C2E" w14:textId="3F4DF7FF" w:rsidR="0007659A" w:rsidRPr="002E5659" w:rsidRDefault="0007659A"/>
    <w:p w14:paraId="4518F908" w14:textId="2B75B070" w:rsidR="0007659A" w:rsidRPr="002E5659" w:rsidRDefault="0007659A"/>
    <w:p w14:paraId="7EF4B19A" w14:textId="2440A250" w:rsidR="0007659A" w:rsidRPr="002E5659" w:rsidRDefault="0007659A"/>
    <w:p w14:paraId="37FCE904" w14:textId="5CCDF1AC" w:rsidR="0007659A" w:rsidRPr="002E5659" w:rsidRDefault="0007659A"/>
    <w:p w14:paraId="70744022" w14:textId="688F83BE" w:rsidR="0007659A" w:rsidRPr="002E5659" w:rsidRDefault="0007659A"/>
    <w:p w14:paraId="7E6F1578" w14:textId="5A2FA21B" w:rsidR="0007659A" w:rsidRPr="002E5659" w:rsidRDefault="0007659A"/>
    <w:p w14:paraId="7F2549EC" w14:textId="5616695F" w:rsidR="0007659A" w:rsidRPr="002E5659" w:rsidRDefault="00A014AE">
      <w:r w:rsidRPr="002E5659">
        <w:rPr>
          <w:noProof/>
          <w:lang w:val="en-US"/>
        </w:rPr>
        <mc:AlternateContent>
          <mc:Choice Requires="wps">
            <w:drawing>
              <wp:anchor distT="0" distB="0" distL="114300" distR="114300" simplePos="0" relativeHeight="251669504" behindDoc="0" locked="0" layoutInCell="1" allowOverlap="1" wp14:anchorId="5902762A" wp14:editId="14D66534">
                <wp:simplePos x="0" y="0"/>
                <wp:positionH relativeFrom="column">
                  <wp:posOffset>316865</wp:posOffset>
                </wp:positionH>
                <wp:positionV relativeFrom="paragraph">
                  <wp:posOffset>122555</wp:posOffset>
                </wp:positionV>
                <wp:extent cx="4254500" cy="1119669"/>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254500" cy="1119669"/>
                        </a:xfrm>
                        <a:prstGeom prst="rect">
                          <a:avLst/>
                        </a:prstGeom>
                        <a:noFill/>
                        <a:ln w="6350">
                          <a:noFill/>
                        </a:ln>
                      </wps:spPr>
                      <wps:txbx>
                        <w:txbxContent>
                          <w:p w14:paraId="5734148F" w14:textId="77777777" w:rsidR="007718F6" w:rsidRPr="002E5659" w:rsidRDefault="007718F6" w:rsidP="00D157D6">
                            <w:pPr>
                              <w:pStyle w:val="Heading1"/>
                              <w:rPr>
                                <w:rFonts w:ascii="Century Gothic" w:hAnsi="Century Gothic"/>
                                <w:b/>
                                <w:color w:val="auto"/>
                                <w:sz w:val="96"/>
                                <w:szCs w:val="96"/>
                                <w:lang w:val="es-ES"/>
                              </w:rPr>
                            </w:pPr>
                            <w:bookmarkStart w:id="0" w:name="_Toc116465437"/>
                            <w:bookmarkStart w:id="1" w:name="_Toc155142384"/>
                            <w:r w:rsidRPr="002E5659">
                              <w:rPr>
                                <w:rFonts w:ascii="Century Gothic" w:hAnsi="Century Gothic"/>
                                <w:b/>
                                <w:color w:val="auto"/>
                                <w:sz w:val="96"/>
                                <w:szCs w:val="96"/>
                                <w:lang w:val="es-ES"/>
                              </w:rPr>
                              <w:t>Antecedentes</w:t>
                            </w:r>
                            <w:bookmarkEnd w:id="0"/>
                            <w:bookmarkEnd w:id="1"/>
                          </w:p>
                          <w:p w14:paraId="605E5BF9" w14:textId="1AA21609" w:rsidR="007718F6" w:rsidRPr="002E5659" w:rsidRDefault="007718F6">
                            <w:pPr>
                              <w:rPr>
                                <w:rFonts w:ascii="Century Gothic" w:hAnsi="Century Gothic"/>
                                <w:b/>
                                <w:bCs/>
                                <w:sz w:val="72"/>
                                <w:szCs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2762A" id="Cuadro de texto 9" o:spid="_x0000_s1029" type="#_x0000_t202" style="position:absolute;margin-left:24.95pt;margin-top:9.65pt;width:335pt;height:88.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" filled="f" stroked="f" strokeweight=".5pt">
                <v:textbox inset="0,0,0,0">
                  <w:txbxContent>
                    <w:p w14:paraId="5734148F" w14:textId="77777777" w:rsidR="007718F6" w:rsidRPr="002E5659" w:rsidRDefault="007718F6" w:rsidP="00D157D6">
                      <w:pPr>
                        <w:pStyle w:val="Heading1"/>
                        <w:rPr>
                          <w:rFonts w:ascii="Century Gothic" w:hAnsi="Century Gothic"/>
                          <w:b/>
                          <w:color w:val="auto"/>
                          <w:sz w:val="96"/>
                          <w:szCs w:val="96"/>
                          <w:lang w:val="es-ES"/>
                        </w:rPr>
                      </w:pPr>
                      <w:bookmarkStart w:id="2" w:name="_Toc116465437"/>
                      <w:bookmarkStart w:id="3" w:name="_Toc155142384"/>
                      <w:r w:rsidRPr="002E5659">
                        <w:rPr>
                          <w:rFonts w:ascii="Century Gothic" w:hAnsi="Century Gothic"/>
                          <w:b/>
                          <w:color w:val="auto"/>
                          <w:sz w:val="96"/>
                          <w:szCs w:val="96"/>
                          <w:lang w:val="es-ES"/>
                        </w:rPr>
                        <w:t>Antecedentes</w:t>
                      </w:r>
                      <w:bookmarkEnd w:id="2"/>
                      <w:bookmarkEnd w:id="3"/>
                    </w:p>
                    <w:p w14:paraId="605E5BF9" w14:textId="1AA21609" w:rsidR="007718F6" w:rsidRPr="002E5659" w:rsidRDefault="007718F6">
                      <w:pPr>
                        <w:rPr>
                          <w:rFonts w:ascii="Century Gothic" w:hAnsi="Century Gothic"/>
                          <w:b/>
                          <w:bCs/>
                          <w:sz w:val="72"/>
                          <w:szCs w:val="72"/>
                          <w:lang w:val="es-ES"/>
                        </w:rPr>
                      </w:pPr>
                    </w:p>
                  </w:txbxContent>
                </v:textbox>
              </v:shape>
            </w:pict>
          </mc:Fallback>
        </mc:AlternateContent>
      </w:r>
    </w:p>
    <w:p w14:paraId="7B6886C2" w14:textId="461D702B" w:rsidR="0007659A" w:rsidRPr="002E5659" w:rsidRDefault="0007659A"/>
    <w:p w14:paraId="3F09E857" w14:textId="7FEA5309" w:rsidR="0007659A" w:rsidRPr="002E5659" w:rsidRDefault="0007659A"/>
    <w:p w14:paraId="306F1B4C" w14:textId="5C5F35E5" w:rsidR="0007659A" w:rsidRPr="002E5659" w:rsidRDefault="0007659A"/>
    <w:p w14:paraId="3CE68351" w14:textId="2607E779" w:rsidR="0007659A" w:rsidRPr="002E5659" w:rsidRDefault="0007659A"/>
    <w:p w14:paraId="6264A94B" w14:textId="544385F8" w:rsidR="0007659A" w:rsidRPr="002E5659" w:rsidRDefault="0007659A"/>
    <w:p w14:paraId="2EFCAA2F" w14:textId="5BD8B9A4" w:rsidR="0007659A" w:rsidRPr="002E5659" w:rsidRDefault="0007659A"/>
    <w:p w14:paraId="25CC9738" w14:textId="0405A21F" w:rsidR="0007659A" w:rsidRPr="002E5659" w:rsidRDefault="0007659A"/>
    <w:p w14:paraId="7B1CF1BE" w14:textId="5981DD33" w:rsidR="0007659A" w:rsidRPr="002E5659" w:rsidRDefault="0007659A"/>
    <w:p w14:paraId="77B17197" w14:textId="424AE0C8" w:rsidR="0007659A" w:rsidRPr="002E5659" w:rsidRDefault="0007659A"/>
    <w:p w14:paraId="09943369" w14:textId="75FC9943" w:rsidR="0007659A" w:rsidRPr="002E5659" w:rsidRDefault="0007659A"/>
    <w:p w14:paraId="2A157681" w14:textId="63AEF230" w:rsidR="0007659A" w:rsidRDefault="0007659A"/>
    <w:p w14:paraId="254E98FC" w14:textId="636BEE30" w:rsidR="0007659A" w:rsidRDefault="0007659A"/>
    <w:p w14:paraId="35952CD9" w14:textId="580BD70F" w:rsidR="0007659A" w:rsidRDefault="0007659A"/>
    <w:p w14:paraId="3E9305C2" w14:textId="01B5C8CC" w:rsidR="0007659A" w:rsidRDefault="0007659A"/>
    <w:p w14:paraId="1B6A07DB" w14:textId="234F38B0" w:rsidR="0007659A" w:rsidRDefault="0007659A"/>
    <w:p w14:paraId="45B1190F" w14:textId="3862F7A6" w:rsidR="0007659A" w:rsidRDefault="0007659A"/>
    <w:p w14:paraId="4AE5A8E6" w14:textId="678D6FB8" w:rsidR="0007659A" w:rsidRDefault="0007659A"/>
    <w:p w14:paraId="3803E2D3" w14:textId="08219199" w:rsidR="0007659A" w:rsidRDefault="0007659A"/>
    <w:p w14:paraId="0ADB3F00" w14:textId="180CA11E" w:rsidR="0007659A" w:rsidRDefault="0007659A"/>
    <w:p w14:paraId="378DC5A1" w14:textId="54E38123" w:rsidR="0007659A" w:rsidRDefault="0007659A"/>
    <w:p w14:paraId="36DDF8C7" w14:textId="7C9DB4B2" w:rsidR="0007659A" w:rsidRDefault="0007659A"/>
    <w:p w14:paraId="4929F8AA" w14:textId="6A357017" w:rsidR="0007659A" w:rsidRDefault="0007659A"/>
    <w:p w14:paraId="1F1A167F" w14:textId="46DDCE71" w:rsidR="0007659A" w:rsidRDefault="0007659A"/>
    <w:p w14:paraId="4645A9C1" w14:textId="798E2FBF" w:rsidR="0007659A" w:rsidRDefault="0007659A"/>
    <w:p w14:paraId="5ECA9C09" w14:textId="1DD0E39B" w:rsidR="0007659A" w:rsidRDefault="0007659A"/>
    <w:p w14:paraId="71B87F15" w14:textId="4DF0374C" w:rsidR="0007659A" w:rsidRDefault="0007659A"/>
    <w:p w14:paraId="13864364" w14:textId="20D41292" w:rsidR="0007659A" w:rsidRDefault="0007659A"/>
    <w:p w14:paraId="02D92A35" w14:textId="6034EB73" w:rsidR="0007659A" w:rsidRDefault="0007659A" w:rsidP="008750F0">
      <w:pPr>
        <w:ind w:firstLine="708"/>
      </w:pPr>
    </w:p>
    <w:p w14:paraId="06E0F2D8" w14:textId="77777777" w:rsidR="008750F0" w:rsidRDefault="008750F0" w:rsidP="008750F0">
      <w:pPr>
        <w:ind w:firstLine="708"/>
      </w:pPr>
    </w:p>
    <w:p w14:paraId="69397D75" w14:textId="5D8EEAD0" w:rsidR="0007659A" w:rsidRDefault="0007659A"/>
    <w:p w14:paraId="4ED30A53" w14:textId="113FE70D" w:rsidR="0007659A" w:rsidRDefault="0007659A"/>
    <w:p w14:paraId="5B8F897B" w14:textId="2C9A1085" w:rsidR="0007659A" w:rsidRDefault="0007659A"/>
    <w:p w14:paraId="2D789A2E" w14:textId="06BFA4B7" w:rsidR="0007659A" w:rsidRDefault="0007659A"/>
    <w:p w14:paraId="011EB755" w14:textId="126BE9DC" w:rsidR="0007659A" w:rsidRDefault="0007659A"/>
    <w:p w14:paraId="50F75651" w14:textId="3BB74C03" w:rsidR="0007659A" w:rsidRDefault="0007659A"/>
    <w:p w14:paraId="01EBE483" w14:textId="51AA2BC3" w:rsidR="0007659A" w:rsidRDefault="0007659A"/>
    <w:p w14:paraId="22F0CFDA" w14:textId="4D5D46FC" w:rsidR="003D1890" w:rsidRPr="00F52E23" w:rsidRDefault="00B71AA2" w:rsidP="003D1890">
      <w:pPr>
        <w:jc w:val="center"/>
        <w:rPr>
          <w:rFonts w:ascii="Century Gothic" w:hAnsi="Century Gothic"/>
          <w:b/>
          <w:bCs/>
          <w:color w:val="20275D"/>
          <w:sz w:val="52"/>
          <w:szCs w:val="52"/>
        </w:rPr>
      </w:pPr>
      <w:r w:rsidRPr="00B71AA2">
        <w:rPr>
          <w:rFonts w:ascii="Century Gothic" w:hAnsi="Century Gothic"/>
          <w:b/>
          <w:bCs/>
          <w:color w:val="20275D"/>
          <w:sz w:val="52"/>
          <w:szCs w:val="52"/>
        </w:rPr>
        <w:lastRenderedPageBreak/>
        <w:t>Estrategia de Pruebas de QA</w:t>
      </w:r>
    </w:p>
    <w:p w14:paraId="0B629B7D" w14:textId="68D87F31" w:rsidR="003D1890" w:rsidRPr="00F52E23" w:rsidRDefault="00B71AA2" w:rsidP="003D1890">
      <w:pPr>
        <w:jc w:val="center"/>
        <w:rPr>
          <w:rFonts w:ascii="Century Gothic" w:hAnsi="Century Gothic"/>
          <w:color w:val="20275D"/>
          <w:sz w:val="44"/>
          <w:szCs w:val="44"/>
        </w:rPr>
      </w:pPr>
      <w:r>
        <w:rPr>
          <w:rFonts w:ascii="Century Gothic" w:hAnsi="Century Gothic"/>
          <w:color w:val="20275D"/>
          <w:sz w:val="44"/>
          <w:szCs w:val="44"/>
        </w:rPr>
        <w:t xml:space="preserve">Sistema - </w:t>
      </w:r>
      <w:r w:rsidR="002E5659">
        <w:rPr>
          <w:rFonts w:ascii="Century Gothic" w:hAnsi="Century Gothic"/>
          <w:color w:val="20275D"/>
          <w:sz w:val="44"/>
          <w:szCs w:val="44"/>
        </w:rPr>
        <w:t>AEROLÍNEA</w:t>
      </w:r>
    </w:p>
    <w:p w14:paraId="37EB8087" w14:textId="77777777" w:rsidR="00E818E5" w:rsidRPr="00E55EFB" w:rsidRDefault="00E818E5" w:rsidP="0047567D">
      <w:pPr>
        <w:pStyle w:val="Heading1"/>
        <w:numPr>
          <w:ilvl w:val="0"/>
          <w:numId w:val="2"/>
        </w:numPr>
        <w:spacing w:before="480"/>
        <w:jc w:val="both"/>
      </w:pPr>
      <w:bookmarkStart w:id="4" w:name="_Toc110850648"/>
      <w:bookmarkStart w:id="5" w:name="_Toc111705536"/>
      <w:bookmarkStart w:id="6" w:name="_Toc116465438"/>
      <w:bookmarkStart w:id="7" w:name="_Toc155142385"/>
      <w:r w:rsidRPr="00E55EFB">
        <w:t>Introducción</w:t>
      </w:r>
      <w:bookmarkEnd w:id="4"/>
      <w:bookmarkEnd w:id="5"/>
      <w:bookmarkEnd w:id="6"/>
      <w:bookmarkEnd w:id="7"/>
    </w:p>
    <w:p w14:paraId="2663227C" w14:textId="54E702CC" w:rsidR="00820E37" w:rsidRPr="00820E37" w:rsidRDefault="00820E37" w:rsidP="00CD415D">
      <w:pPr>
        <w:pStyle w:val="ListParagraph"/>
        <w:ind w:left="0"/>
        <w:jc w:val="both"/>
        <w:rPr>
          <w:rFonts w:eastAsia="Times New Roman" w:cs="Open Sans"/>
          <w:color w:val="6E6E7C"/>
          <w:sz w:val="21"/>
          <w:szCs w:val="21"/>
          <w:lang w:eastAsia="es-ES_tradnl"/>
        </w:rPr>
      </w:pPr>
      <w:r w:rsidRPr="00820E37">
        <w:rPr>
          <w:rFonts w:eastAsia="Times New Roman" w:cs="Open Sans"/>
          <w:color w:val="6E6E7C"/>
          <w:sz w:val="21"/>
          <w:szCs w:val="21"/>
          <w:lang w:eastAsia="es-ES_tradnl"/>
        </w:rPr>
        <w:t>[Esta sección debe contener</w:t>
      </w:r>
      <w:r w:rsidR="006D7993">
        <w:rPr>
          <w:rFonts w:eastAsia="Times New Roman" w:cs="Open Sans"/>
          <w:color w:val="6E6E7C"/>
          <w:sz w:val="21"/>
          <w:szCs w:val="21"/>
          <w:lang w:eastAsia="es-ES_tradnl"/>
        </w:rPr>
        <w:t xml:space="preserve"> </w:t>
      </w:r>
      <w:r w:rsidR="00EC6533">
        <w:rPr>
          <w:rFonts w:eastAsia="Times New Roman" w:cs="Open Sans"/>
          <w:color w:val="6E6E7C"/>
          <w:sz w:val="21"/>
          <w:szCs w:val="21"/>
          <w:lang w:eastAsia="es-ES_tradnl"/>
        </w:rPr>
        <w:t xml:space="preserve">una breve </w:t>
      </w:r>
      <w:r w:rsidR="006D7993">
        <w:rPr>
          <w:rFonts w:eastAsia="Times New Roman" w:cs="Open Sans"/>
          <w:color w:val="6E6E7C"/>
          <w:sz w:val="21"/>
          <w:szCs w:val="21"/>
          <w:lang w:eastAsia="es-ES_tradnl"/>
        </w:rPr>
        <w:t>introducción del sistema a probar</w:t>
      </w:r>
      <w:r w:rsidRPr="00820E37">
        <w:rPr>
          <w:rFonts w:eastAsia="Times New Roman" w:cs="Open Sans"/>
          <w:color w:val="6E6E7C"/>
          <w:sz w:val="21"/>
          <w:szCs w:val="21"/>
          <w:lang w:eastAsia="es-ES_tradnl"/>
        </w:rPr>
        <w:t>.]</w:t>
      </w:r>
    </w:p>
    <w:p w14:paraId="13246FF8" w14:textId="77777777" w:rsidR="00E818E5" w:rsidRPr="00E55EFB" w:rsidRDefault="00E818E5" w:rsidP="0047567D">
      <w:pPr>
        <w:pStyle w:val="Heading1"/>
        <w:numPr>
          <w:ilvl w:val="1"/>
          <w:numId w:val="2"/>
        </w:numPr>
        <w:spacing w:before="480"/>
        <w:jc w:val="both"/>
      </w:pPr>
      <w:bookmarkStart w:id="8" w:name="_Toc110850649"/>
      <w:bookmarkStart w:id="9" w:name="_Toc111705537"/>
      <w:bookmarkStart w:id="10" w:name="_Toc116465439"/>
      <w:bookmarkStart w:id="11" w:name="_Toc155142386"/>
      <w:r w:rsidRPr="00E55EFB">
        <w:t>Objetivos</w:t>
      </w:r>
      <w:bookmarkEnd w:id="8"/>
      <w:bookmarkEnd w:id="9"/>
      <w:bookmarkEnd w:id="10"/>
      <w:bookmarkEnd w:id="11"/>
    </w:p>
    <w:p w14:paraId="51E70EDF" w14:textId="7016788B" w:rsidR="00820E37" w:rsidRPr="00CD415D" w:rsidRDefault="00820E37" w:rsidP="00CD415D">
      <w:pPr>
        <w:jc w:val="both"/>
        <w:rPr>
          <w:rFonts w:ascii="Century Gothic" w:eastAsia="Times New Roman" w:hAnsi="Century Gothic" w:cs="Open Sans"/>
          <w:color w:val="6E6E7C"/>
          <w:sz w:val="21"/>
          <w:szCs w:val="21"/>
          <w:shd w:val="clear" w:color="auto" w:fill="FFFFFF"/>
          <w:lang w:eastAsia="es-ES_tradnl"/>
        </w:rPr>
      </w:pPr>
      <w:r w:rsidRPr="00CD415D">
        <w:rPr>
          <w:rFonts w:ascii="Century Gothic" w:eastAsia="Times New Roman" w:hAnsi="Century Gothic" w:cs="Open Sans"/>
          <w:color w:val="6E6E7C"/>
          <w:sz w:val="21"/>
          <w:szCs w:val="21"/>
          <w:shd w:val="clear" w:color="auto" w:fill="FFFFFF"/>
          <w:lang w:eastAsia="es-ES_tradnl"/>
        </w:rPr>
        <w:t xml:space="preserve">[Esta sección debe contener </w:t>
      </w:r>
      <w:r w:rsidR="006D7993" w:rsidRPr="00CD415D">
        <w:rPr>
          <w:rFonts w:ascii="Century Gothic" w:eastAsia="Times New Roman" w:hAnsi="Century Gothic" w:cs="Open Sans"/>
          <w:color w:val="6E6E7C"/>
          <w:sz w:val="21"/>
          <w:szCs w:val="21"/>
          <w:shd w:val="clear" w:color="auto" w:fill="FFFFFF"/>
          <w:lang w:eastAsia="es-ES_tradnl"/>
        </w:rPr>
        <w:t>los objetivos del sistema a probar</w:t>
      </w:r>
      <w:r w:rsidRPr="00CD415D">
        <w:rPr>
          <w:rFonts w:ascii="Century Gothic" w:eastAsia="Times New Roman" w:hAnsi="Century Gothic" w:cs="Open Sans"/>
          <w:color w:val="6E6E7C"/>
          <w:sz w:val="21"/>
          <w:szCs w:val="21"/>
          <w:shd w:val="clear" w:color="auto" w:fill="FFFFFF"/>
          <w:lang w:eastAsia="es-ES_tradnl"/>
        </w:rPr>
        <w:t>.]</w:t>
      </w:r>
    </w:p>
    <w:p w14:paraId="6A7ED557" w14:textId="77777777" w:rsidR="00E818E5" w:rsidRPr="00E55EFB" w:rsidRDefault="00E818E5" w:rsidP="0047567D">
      <w:pPr>
        <w:pStyle w:val="Heading1"/>
        <w:numPr>
          <w:ilvl w:val="1"/>
          <w:numId w:val="2"/>
        </w:numPr>
        <w:spacing w:before="480"/>
        <w:jc w:val="both"/>
      </w:pPr>
      <w:bookmarkStart w:id="12" w:name="_Toc110850650"/>
      <w:bookmarkStart w:id="13" w:name="_Toc111705538"/>
      <w:bookmarkStart w:id="14" w:name="_Toc116465440"/>
      <w:bookmarkStart w:id="15" w:name="_Toc155142387"/>
      <w:r w:rsidRPr="00E55EFB">
        <w:t>Alcance</w:t>
      </w:r>
      <w:bookmarkEnd w:id="12"/>
      <w:bookmarkEnd w:id="13"/>
      <w:bookmarkEnd w:id="14"/>
      <w:bookmarkEnd w:id="15"/>
    </w:p>
    <w:p w14:paraId="1557EB46" w14:textId="77777777" w:rsidR="00950973" w:rsidRPr="00820E37" w:rsidRDefault="00950973" w:rsidP="005E0251">
      <w:pPr>
        <w:pStyle w:val="ListParagraph"/>
        <w:ind w:left="360"/>
        <w:jc w:val="both"/>
        <w:rPr>
          <w:rFonts w:eastAsia="Times New Roman" w:cs="Open Sans"/>
          <w:color w:val="6E6E7C"/>
          <w:sz w:val="21"/>
          <w:szCs w:val="21"/>
          <w:lang w:eastAsia="es-ES_tradnl"/>
        </w:rPr>
      </w:pPr>
    </w:p>
    <w:p w14:paraId="30F9104F" w14:textId="1F5A563D" w:rsidR="00253FC3" w:rsidRDefault="00365E0D" w:rsidP="00365E0D">
      <w:pPr>
        <w:pStyle w:val="Heading1"/>
        <w:spacing w:before="120" w:after="120"/>
        <w:ind w:left="720" w:hanging="360"/>
        <w:jc w:val="both"/>
      </w:pPr>
      <w:bookmarkStart w:id="16" w:name="_Toc100673809"/>
      <w:bookmarkStart w:id="17" w:name="_Toc155142388"/>
      <w:r>
        <w:t>1.3</w:t>
      </w:r>
      <w:r w:rsidR="007F397B">
        <w:t xml:space="preserve"> </w:t>
      </w:r>
      <w:r w:rsidR="00C932ED">
        <w:t>G</w:t>
      </w:r>
      <w:r w:rsidR="00C932ED" w:rsidRPr="00E067D1">
        <w:t>losario de términos.</w:t>
      </w:r>
      <w:bookmarkEnd w:id="16"/>
      <w:bookmarkEnd w:id="17"/>
      <w:r w:rsidR="00253FC3" w:rsidRPr="00E067D1">
        <w:tab/>
      </w:r>
      <w:r w:rsidR="00253FC3" w:rsidRPr="00E067D1">
        <w:tab/>
      </w:r>
      <w:r w:rsidR="00253FC3" w:rsidRPr="00E067D1">
        <w:tab/>
      </w:r>
    </w:p>
    <w:p w14:paraId="6299CB2B" w14:textId="77777777" w:rsidR="00253FC3" w:rsidRPr="004B2A8A" w:rsidRDefault="00253FC3" w:rsidP="00FE58EE">
      <w:pPr>
        <w:jc w:val="both"/>
        <w:rPr>
          <w:rFonts w:ascii="Century Gothic" w:eastAsia="Times New Roman" w:hAnsi="Century Gothic" w:cs="Open Sans"/>
          <w:color w:val="6E6E7C"/>
          <w:sz w:val="21"/>
          <w:szCs w:val="21"/>
          <w:lang w:val="es-ES_tradnl" w:eastAsia="es-ES_tradnl"/>
        </w:rPr>
      </w:pPr>
      <w:r w:rsidRPr="00E55EFB">
        <w:rPr>
          <w:rFonts w:ascii="Century Gothic" w:eastAsia="Times New Roman" w:hAnsi="Century Gothic" w:cs="Open Sans"/>
          <w:b/>
          <w:color w:val="6E6E7C"/>
          <w:sz w:val="21"/>
          <w:szCs w:val="21"/>
          <w:lang w:val="es-ES_tradnl" w:eastAsia="es-ES_tradnl"/>
        </w:rPr>
        <w:t>Prueba:</w:t>
      </w:r>
      <w:r w:rsidRPr="004B2A8A">
        <w:rPr>
          <w:rFonts w:ascii="Century Gothic" w:eastAsia="Times New Roman" w:hAnsi="Century Gothic" w:cs="Open Sans"/>
          <w:color w:val="6E6E7C"/>
          <w:sz w:val="21"/>
          <w:szCs w:val="21"/>
          <w:lang w:val="es-ES_tradnl" w:eastAsia="es-ES_tradnl"/>
        </w:rPr>
        <w:t xml:space="preserve"> Es una actividad realizada para evaluar la calidad del producto y mejorarla, identificando defectos y problemas.</w:t>
      </w:r>
    </w:p>
    <w:p w14:paraId="41140DAF" w14:textId="77777777" w:rsidR="00253FC3" w:rsidRPr="004B2A8A" w:rsidRDefault="00253FC3" w:rsidP="00FE58EE">
      <w:pPr>
        <w:jc w:val="both"/>
        <w:rPr>
          <w:rFonts w:ascii="Century Gothic" w:eastAsia="Times New Roman" w:hAnsi="Century Gothic" w:cs="Open Sans"/>
          <w:color w:val="6E6E7C"/>
          <w:sz w:val="21"/>
          <w:szCs w:val="21"/>
          <w:lang w:val="es-ES_tradnl" w:eastAsia="es-ES_tradnl"/>
        </w:rPr>
      </w:pPr>
    </w:p>
    <w:p w14:paraId="395DBCFB" w14:textId="77777777" w:rsidR="00253FC3" w:rsidRPr="004B2A8A" w:rsidRDefault="00253FC3" w:rsidP="00FE58EE">
      <w:pPr>
        <w:jc w:val="both"/>
        <w:rPr>
          <w:rFonts w:ascii="Century Gothic" w:eastAsia="Times New Roman" w:hAnsi="Century Gothic" w:cs="Open Sans"/>
          <w:color w:val="6E6E7C"/>
          <w:sz w:val="21"/>
          <w:szCs w:val="21"/>
          <w:lang w:val="es-ES_tradnl" w:eastAsia="es-ES_tradnl"/>
        </w:rPr>
      </w:pPr>
      <w:r w:rsidRPr="00E55EFB">
        <w:rPr>
          <w:rFonts w:ascii="Century Gothic" w:eastAsia="Times New Roman" w:hAnsi="Century Gothic" w:cs="Open Sans"/>
          <w:b/>
          <w:color w:val="6E6E7C"/>
          <w:sz w:val="21"/>
          <w:szCs w:val="21"/>
          <w:lang w:val="es-ES_tradnl" w:eastAsia="es-ES_tradnl"/>
        </w:rPr>
        <w:t>Verificación:</w:t>
      </w:r>
      <w:r w:rsidRPr="004B2A8A">
        <w:rPr>
          <w:rFonts w:ascii="Century Gothic" w:eastAsia="Times New Roman" w:hAnsi="Century Gothic" w:cs="Open Sans"/>
          <w:color w:val="6E6E7C"/>
          <w:sz w:val="21"/>
          <w:szCs w:val="21"/>
          <w:lang w:val="es-ES_tradnl" w:eastAsia="es-ES_tradnl"/>
        </w:rPr>
        <w:t xml:space="preserve"> Proceso de evaluación de un sistema o componente para determinar si un producto de una determinada fase de desarrollo satisface las condiciones impuestas al inicio de la fase.</w:t>
      </w:r>
    </w:p>
    <w:p w14:paraId="5C27AAD2" w14:textId="77777777" w:rsidR="00253FC3" w:rsidRPr="004B2A8A" w:rsidRDefault="00253FC3" w:rsidP="00FE58EE">
      <w:pPr>
        <w:jc w:val="both"/>
        <w:rPr>
          <w:rFonts w:ascii="Century Gothic" w:eastAsia="Times New Roman" w:hAnsi="Century Gothic" w:cs="Open Sans"/>
          <w:color w:val="6E6E7C"/>
          <w:sz w:val="21"/>
          <w:szCs w:val="21"/>
          <w:lang w:val="es-ES_tradnl" w:eastAsia="es-ES_tradnl"/>
        </w:rPr>
      </w:pPr>
    </w:p>
    <w:p w14:paraId="78D1189F" w14:textId="77777777" w:rsidR="00253FC3" w:rsidRPr="004B2A8A" w:rsidRDefault="00253FC3" w:rsidP="00FE58EE">
      <w:pPr>
        <w:jc w:val="both"/>
        <w:rPr>
          <w:rFonts w:ascii="Century Gothic" w:eastAsia="Times New Roman" w:hAnsi="Century Gothic" w:cs="Open Sans"/>
          <w:color w:val="6E6E7C"/>
          <w:sz w:val="21"/>
          <w:szCs w:val="21"/>
          <w:lang w:val="es-ES_tradnl" w:eastAsia="es-ES_tradnl"/>
        </w:rPr>
      </w:pPr>
      <w:r w:rsidRPr="00E55EFB">
        <w:rPr>
          <w:rFonts w:ascii="Century Gothic" w:eastAsia="Times New Roman" w:hAnsi="Century Gothic" w:cs="Open Sans"/>
          <w:b/>
          <w:color w:val="6E6E7C"/>
          <w:sz w:val="21"/>
          <w:szCs w:val="21"/>
          <w:lang w:val="es-ES_tradnl" w:eastAsia="es-ES_tradnl"/>
        </w:rPr>
        <w:t>Validación:</w:t>
      </w:r>
      <w:r w:rsidRPr="004B2A8A">
        <w:rPr>
          <w:rFonts w:ascii="Century Gothic" w:eastAsia="Times New Roman" w:hAnsi="Century Gothic" w:cs="Open Sans"/>
          <w:color w:val="6E6E7C"/>
          <w:sz w:val="21"/>
          <w:szCs w:val="21"/>
          <w:lang w:val="es-ES_tradnl" w:eastAsia="es-ES_tradnl"/>
        </w:rPr>
        <w:t xml:space="preserve"> Proceso de evaluación de un sistema o componente durante o al final del proceso de desarrollo para determinar cuándo se satisfacen los requerimientos especificados.</w:t>
      </w:r>
    </w:p>
    <w:p w14:paraId="08AA7FE7" w14:textId="77777777" w:rsidR="00253FC3" w:rsidRPr="004B2A8A" w:rsidRDefault="00253FC3" w:rsidP="00FE58EE">
      <w:pPr>
        <w:jc w:val="both"/>
        <w:rPr>
          <w:rFonts w:ascii="Century Gothic" w:eastAsia="Times New Roman" w:hAnsi="Century Gothic" w:cs="Open Sans"/>
          <w:color w:val="6E6E7C"/>
          <w:sz w:val="21"/>
          <w:szCs w:val="21"/>
          <w:lang w:val="es-ES_tradnl" w:eastAsia="es-ES_tradnl"/>
        </w:rPr>
      </w:pPr>
    </w:p>
    <w:p w14:paraId="0FF98960" w14:textId="77777777" w:rsidR="00253FC3" w:rsidRPr="004B2A8A" w:rsidRDefault="00253FC3" w:rsidP="00FE58EE">
      <w:pPr>
        <w:jc w:val="both"/>
        <w:rPr>
          <w:rFonts w:ascii="Century Gothic" w:eastAsia="Times New Roman" w:hAnsi="Century Gothic" w:cs="Open Sans"/>
          <w:color w:val="6E6E7C"/>
          <w:sz w:val="21"/>
          <w:szCs w:val="21"/>
          <w:lang w:val="es-ES_tradnl" w:eastAsia="es-ES_tradnl"/>
        </w:rPr>
      </w:pPr>
      <w:r w:rsidRPr="00E55EFB">
        <w:rPr>
          <w:rFonts w:ascii="Century Gothic" w:eastAsia="Times New Roman" w:hAnsi="Century Gothic" w:cs="Open Sans"/>
          <w:b/>
          <w:color w:val="6E6E7C"/>
          <w:sz w:val="21"/>
          <w:szCs w:val="21"/>
          <w:lang w:val="es-ES_tradnl" w:eastAsia="es-ES_tradnl"/>
        </w:rPr>
        <w:t>Defecto:</w:t>
      </w:r>
      <w:r w:rsidRPr="004B2A8A">
        <w:rPr>
          <w:rFonts w:ascii="Century Gothic" w:eastAsia="Times New Roman" w:hAnsi="Century Gothic" w:cs="Open Sans"/>
          <w:color w:val="6E6E7C"/>
          <w:sz w:val="21"/>
          <w:szCs w:val="21"/>
          <w:lang w:val="es-ES_tradnl" w:eastAsia="es-ES_tradnl"/>
        </w:rPr>
        <w:t xml:space="preserve"> Discrepancia entre los resultados obtenidos al ejecutar el software y los resultados que se esperaban.</w:t>
      </w:r>
    </w:p>
    <w:p w14:paraId="7317F426" w14:textId="77777777" w:rsidR="00253FC3" w:rsidRPr="004B2A8A" w:rsidRDefault="00253FC3" w:rsidP="00FE58EE">
      <w:pPr>
        <w:jc w:val="both"/>
        <w:rPr>
          <w:rFonts w:ascii="Century Gothic" w:eastAsia="Times New Roman" w:hAnsi="Century Gothic" w:cs="Open Sans"/>
          <w:color w:val="6E6E7C"/>
          <w:sz w:val="21"/>
          <w:szCs w:val="21"/>
          <w:lang w:val="es-ES_tradnl" w:eastAsia="es-ES_tradnl"/>
        </w:rPr>
      </w:pPr>
    </w:p>
    <w:p w14:paraId="78FE528F" w14:textId="77777777" w:rsidR="00253FC3" w:rsidRDefault="00253FC3" w:rsidP="00FE58EE">
      <w:pPr>
        <w:jc w:val="both"/>
        <w:rPr>
          <w:rFonts w:ascii="Century Gothic" w:eastAsia="Times New Roman" w:hAnsi="Century Gothic" w:cs="Open Sans"/>
          <w:color w:val="6E6E7C"/>
          <w:sz w:val="21"/>
          <w:szCs w:val="21"/>
          <w:lang w:val="es-ES_tradnl" w:eastAsia="es-ES_tradnl"/>
        </w:rPr>
      </w:pPr>
      <w:r w:rsidRPr="00E55EFB">
        <w:rPr>
          <w:rFonts w:ascii="Century Gothic" w:eastAsia="Times New Roman" w:hAnsi="Century Gothic" w:cs="Open Sans"/>
          <w:b/>
          <w:color w:val="6E6E7C"/>
          <w:sz w:val="21"/>
          <w:szCs w:val="21"/>
          <w:lang w:val="es-ES_tradnl" w:eastAsia="es-ES_tradnl"/>
        </w:rPr>
        <w:t>Prueba funcional:</w:t>
      </w:r>
      <w:r w:rsidRPr="004B2A8A">
        <w:rPr>
          <w:rFonts w:ascii="Century Gothic" w:eastAsia="Times New Roman" w:hAnsi="Century Gothic" w:cs="Open Sans"/>
          <w:color w:val="6E6E7C"/>
          <w:sz w:val="21"/>
          <w:szCs w:val="21"/>
          <w:lang w:val="es-ES_tradnl" w:eastAsia="es-ES_tradnl"/>
        </w:rPr>
        <w:t xml:space="preserve"> Es una prueba basada en la ejecución, revisión y retroalimentación de las funcionalidades previamente diseñadas para el software. Las pruebas funcionales se hacen mediante el diseño de casos de prueba que buscan evaluar cada una de las opciones con las que cuenta el paquete informático.</w:t>
      </w:r>
    </w:p>
    <w:p w14:paraId="2D7CEFB6" w14:textId="77777777" w:rsidR="00E04971" w:rsidRDefault="00E04971" w:rsidP="00FE58EE">
      <w:pPr>
        <w:jc w:val="both"/>
        <w:rPr>
          <w:rFonts w:ascii="Century Gothic" w:eastAsia="Times New Roman" w:hAnsi="Century Gothic" w:cs="Open Sans"/>
          <w:color w:val="6E6E7C"/>
          <w:sz w:val="21"/>
          <w:szCs w:val="21"/>
          <w:lang w:val="es-ES_tradnl" w:eastAsia="es-ES_tradnl"/>
        </w:rPr>
      </w:pPr>
    </w:p>
    <w:p w14:paraId="7FDF676A" w14:textId="77777777" w:rsidR="00253FC3" w:rsidRDefault="00253FC3" w:rsidP="00FE58EE">
      <w:pPr>
        <w:jc w:val="both"/>
        <w:rPr>
          <w:rFonts w:ascii="Century Gothic" w:eastAsia="Times New Roman" w:hAnsi="Century Gothic" w:cs="Open Sans"/>
          <w:color w:val="6E6E7C"/>
          <w:sz w:val="21"/>
          <w:szCs w:val="21"/>
          <w:lang w:val="es-ES_tradnl" w:eastAsia="es-ES_tradnl"/>
        </w:rPr>
      </w:pPr>
      <w:r w:rsidRPr="00E55EFB">
        <w:rPr>
          <w:rFonts w:ascii="Century Gothic" w:eastAsia="Times New Roman" w:hAnsi="Century Gothic" w:cs="Open Sans"/>
          <w:b/>
          <w:color w:val="6E6E7C"/>
          <w:sz w:val="21"/>
          <w:szCs w:val="21"/>
          <w:lang w:val="es-ES_tradnl" w:eastAsia="es-ES_tradnl"/>
        </w:rPr>
        <w:t>Prueba unitaria:</w:t>
      </w:r>
      <w:r w:rsidRPr="004B2A8A">
        <w:rPr>
          <w:rFonts w:ascii="Century Gothic" w:eastAsia="Times New Roman" w:hAnsi="Century Gothic" w:cs="Open Sans"/>
          <w:color w:val="6E6E7C"/>
          <w:sz w:val="21"/>
          <w:szCs w:val="21"/>
          <w:lang w:val="es-ES_tradnl" w:eastAsia="es-ES_tradnl"/>
        </w:rPr>
        <w:t xml:space="preserve"> Es una forma de comprobar el correcto funcionamiento un módulo de código, con la finalidad de asegurar que cada uno de los módulos funcione correctamente por separado.</w:t>
      </w:r>
    </w:p>
    <w:p w14:paraId="62B0D740" w14:textId="77777777" w:rsidR="000A4810" w:rsidRPr="004B2A8A" w:rsidRDefault="000A4810" w:rsidP="00FE58EE">
      <w:pPr>
        <w:jc w:val="both"/>
        <w:rPr>
          <w:rFonts w:ascii="Century Gothic" w:eastAsia="Times New Roman" w:hAnsi="Century Gothic" w:cs="Open Sans"/>
          <w:color w:val="6E6E7C"/>
          <w:sz w:val="21"/>
          <w:szCs w:val="21"/>
          <w:lang w:val="es-ES_tradnl" w:eastAsia="es-ES_tradnl"/>
        </w:rPr>
      </w:pPr>
    </w:p>
    <w:p w14:paraId="6E7F5B73" w14:textId="77777777" w:rsidR="00253FC3" w:rsidRPr="004B2A8A" w:rsidRDefault="00253FC3" w:rsidP="00FE58EE">
      <w:pPr>
        <w:jc w:val="both"/>
        <w:rPr>
          <w:rFonts w:ascii="Century Gothic" w:eastAsia="Times New Roman" w:hAnsi="Century Gothic" w:cs="Open Sans"/>
          <w:color w:val="6E6E7C"/>
          <w:sz w:val="21"/>
          <w:szCs w:val="21"/>
          <w:lang w:val="es-ES_tradnl" w:eastAsia="es-ES_tradnl"/>
        </w:rPr>
      </w:pPr>
      <w:r w:rsidRPr="00E55EFB">
        <w:rPr>
          <w:rFonts w:ascii="Century Gothic" w:eastAsia="Times New Roman" w:hAnsi="Century Gothic" w:cs="Open Sans"/>
          <w:b/>
          <w:color w:val="6E6E7C"/>
          <w:sz w:val="21"/>
          <w:szCs w:val="21"/>
          <w:lang w:val="es-ES_tradnl" w:eastAsia="es-ES_tradnl"/>
        </w:rPr>
        <w:t>Prueba de integración:</w:t>
      </w:r>
      <w:r w:rsidRPr="004B2A8A">
        <w:rPr>
          <w:rFonts w:ascii="Century Gothic" w:eastAsia="Times New Roman" w:hAnsi="Century Gothic" w:cs="Open Sans"/>
          <w:color w:val="6E6E7C"/>
          <w:sz w:val="21"/>
          <w:szCs w:val="21"/>
          <w:lang w:val="es-ES_tradnl" w:eastAsia="es-ES_tradnl"/>
        </w:rPr>
        <w:t xml:space="preserve"> La prueba de integración es una técnica para construir la estructura del programa mientras que, al mismo tiempo, se llevan a cabo pruebas para detectar errores asociados con la interacción. </w:t>
      </w:r>
    </w:p>
    <w:p w14:paraId="26E42EBC" w14:textId="77777777" w:rsidR="00253FC3" w:rsidRPr="004B2A8A" w:rsidRDefault="00253FC3" w:rsidP="00FE58EE">
      <w:pPr>
        <w:jc w:val="both"/>
        <w:rPr>
          <w:rFonts w:ascii="Century Gothic" w:eastAsia="Times New Roman" w:hAnsi="Century Gothic" w:cs="Open Sans"/>
          <w:color w:val="6E6E7C"/>
          <w:sz w:val="21"/>
          <w:szCs w:val="21"/>
          <w:lang w:val="es-ES_tradnl" w:eastAsia="es-ES_tradnl"/>
        </w:rPr>
      </w:pPr>
    </w:p>
    <w:p w14:paraId="1AE1A1C4" w14:textId="77777777" w:rsidR="00253FC3" w:rsidRPr="004B2A8A" w:rsidRDefault="00253FC3" w:rsidP="00FE58EE">
      <w:pPr>
        <w:jc w:val="both"/>
        <w:rPr>
          <w:rFonts w:ascii="Century Gothic" w:eastAsia="Times New Roman" w:hAnsi="Century Gothic" w:cs="Open Sans"/>
          <w:color w:val="6E6E7C"/>
          <w:sz w:val="21"/>
          <w:szCs w:val="21"/>
          <w:lang w:val="es-ES_tradnl" w:eastAsia="es-ES_tradnl"/>
        </w:rPr>
      </w:pPr>
      <w:r w:rsidRPr="00E55EFB">
        <w:rPr>
          <w:rFonts w:ascii="Century Gothic" w:eastAsia="Times New Roman" w:hAnsi="Century Gothic" w:cs="Open Sans"/>
          <w:b/>
          <w:color w:val="6E6E7C"/>
          <w:sz w:val="21"/>
          <w:szCs w:val="21"/>
          <w:lang w:val="es-ES_tradnl" w:eastAsia="es-ES_tradnl"/>
        </w:rPr>
        <w:t>Pruebas de regresión:</w:t>
      </w:r>
      <w:r w:rsidRPr="004B2A8A">
        <w:rPr>
          <w:rFonts w:ascii="Century Gothic" w:eastAsia="Times New Roman" w:hAnsi="Century Gothic" w:cs="Open Sans"/>
          <w:color w:val="6E6E7C"/>
          <w:sz w:val="21"/>
          <w:szCs w:val="21"/>
          <w:lang w:val="es-ES_tradnl" w:eastAsia="es-ES_tradnl"/>
        </w:rPr>
        <w:t xml:space="preserve"> Las pruebas de regresión tienen por objeto descubrir errores con respecto al comportamiento esperado del software, causados por la realización de un cambio en un componente.</w:t>
      </w:r>
    </w:p>
    <w:p w14:paraId="5D0789E8" w14:textId="77777777" w:rsidR="00253FC3" w:rsidRPr="004B2A8A" w:rsidRDefault="00253FC3" w:rsidP="00FE58EE">
      <w:pPr>
        <w:jc w:val="both"/>
        <w:rPr>
          <w:rFonts w:ascii="Century Gothic" w:eastAsia="Times New Roman" w:hAnsi="Century Gothic" w:cs="Open Sans"/>
          <w:color w:val="6E6E7C"/>
          <w:sz w:val="21"/>
          <w:szCs w:val="21"/>
          <w:lang w:val="es-ES_tradnl" w:eastAsia="es-ES_tradnl"/>
        </w:rPr>
      </w:pPr>
    </w:p>
    <w:p w14:paraId="054281D8" w14:textId="77777777" w:rsidR="00253FC3" w:rsidRDefault="00253FC3" w:rsidP="00FE58EE">
      <w:pPr>
        <w:jc w:val="both"/>
        <w:rPr>
          <w:rFonts w:ascii="Century Gothic" w:eastAsia="Times New Roman" w:hAnsi="Century Gothic" w:cs="Open Sans"/>
          <w:color w:val="6E6E7C"/>
          <w:sz w:val="21"/>
          <w:szCs w:val="21"/>
          <w:lang w:val="es-ES_tradnl" w:eastAsia="es-ES_tradnl"/>
        </w:rPr>
      </w:pPr>
      <w:r w:rsidRPr="00E55EFB">
        <w:rPr>
          <w:rFonts w:ascii="Century Gothic" w:eastAsia="Times New Roman" w:hAnsi="Century Gothic" w:cs="Open Sans"/>
          <w:b/>
          <w:color w:val="6E6E7C"/>
          <w:sz w:val="21"/>
          <w:szCs w:val="21"/>
          <w:lang w:val="es-ES_tradnl" w:eastAsia="es-ES_tradnl"/>
        </w:rPr>
        <w:t>Iteración:</w:t>
      </w:r>
      <w:r w:rsidRPr="004B2A8A">
        <w:rPr>
          <w:rFonts w:ascii="Century Gothic" w:eastAsia="Times New Roman" w:hAnsi="Century Gothic" w:cs="Open Sans"/>
          <w:color w:val="6E6E7C"/>
          <w:sz w:val="21"/>
          <w:szCs w:val="21"/>
          <w:lang w:val="es-ES_tradnl" w:eastAsia="es-ES_tradnl"/>
        </w:rPr>
        <w:t xml:space="preserve"> Es el acto de repetir un proceso con la intención de alcanzar una meta deseada, objetivo o resultado.</w:t>
      </w:r>
    </w:p>
    <w:p w14:paraId="2608DA63" w14:textId="2A867316" w:rsidR="00253FC3" w:rsidRDefault="007F397B" w:rsidP="00365E0D">
      <w:pPr>
        <w:pStyle w:val="Heading1"/>
        <w:spacing w:before="120" w:after="120"/>
        <w:ind w:left="1068" w:hanging="360"/>
        <w:jc w:val="both"/>
      </w:pPr>
      <w:bookmarkStart w:id="18" w:name="_Toc100673810"/>
      <w:bookmarkStart w:id="19" w:name="_Toc155142389"/>
      <w:r>
        <w:lastRenderedPageBreak/>
        <w:t>1.</w:t>
      </w:r>
      <w:r w:rsidR="00365E0D">
        <w:t>4</w:t>
      </w:r>
      <w:r>
        <w:t xml:space="preserve"> </w:t>
      </w:r>
      <w:r w:rsidR="00C932ED">
        <w:t>A</w:t>
      </w:r>
      <w:r w:rsidR="00C932ED" w:rsidRPr="00E067D1">
        <w:t>breviaturas</w:t>
      </w:r>
      <w:bookmarkStart w:id="20" w:name="OLE_LINK4"/>
      <w:bookmarkStart w:id="21" w:name="OLE_LINK5"/>
      <w:bookmarkStart w:id="22" w:name="OLE_LINK6"/>
      <w:bookmarkEnd w:id="18"/>
      <w:bookmarkEnd w:id="19"/>
    </w:p>
    <w:p w14:paraId="1A61A14C" w14:textId="77777777" w:rsidR="00253FC3" w:rsidRPr="006D4934" w:rsidRDefault="00253FC3" w:rsidP="00253FC3">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FD2EB3">
        <w:rPr>
          <w:rFonts w:ascii="Century Gothic" w:eastAsia="Times New Roman" w:hAnsi="Century Gothic" w:cs="Open Sans"/>
          <w:b/>
          <w:color w:val="6E6E7C"/>
          <w:sz w:val="21"/>
          <w:szCs w:val="21"/>
          <w:shd w:val="clear" w:color="auto" w:fill="FFFFFF"/>
          <w:lang w:eastAsia="es-ES_tradnl"/>
        </w:rPr>
        <w:t>Q.C</w:t>
      </w:r>
      <w:r w:rsidRPr="006D4934">
        <w:rPr>
          <w:rFonts w:ascii="Century Gothic" w:eastAsia="Times New Roman" w:hAnsi="Century Gothic" w:cs="Open Sans"/>
          <w:color w:val="6E6E7C"/>
          <w:sz w:val="21"/>
          <w:szCs w:val="21"/>
          <w:shd w:val="clear" w:color="auto" w:fill="FFFFFF"/>
          <w:lang w:eastAsia="es-ES_tradnl"/>
        </w:rPr>
        <w:t>= Control de Calidad</w:t>
      </w:r>
    </w:p>
    <w:p w14:paraId="2E75A459" w14:textId="77777777" w:rsidR="00253FC3" w:rsidRPr="006D4934" w:rsidRDefault="00253FC3" w:rsidP="00253FC3">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FD2EB3">
        <w:rPr>
          <w:rFonts w:ascii="Century Gothic" w:eastAsia="Times New Roman" w:hAnsi="Century Gothic" w:cs="Open Sans"/>
          <w:b/>
          <w:color w:val="6E6E7C"/>
          <w:sz w:val="21"/>
          <w:szCs w:val="21"/>
          <w:shd w:val="clear" w:color="auto" w:fill="FFFFFF"/>
          <w:lang w:eastAsia="es-ES_tradnl"/>
        </w:rPr>
        <w:t>Q.A</w:t>
      </w:r>
      <w:r w:rsidRPr="006D4934">
        <w:rPr>
          <w:rFonts w:ascii="Century Gothic" w:eastAsia="Times New Roman" w:hAnsi="Century Gothic" w:cs="Open Sans"/>
          <w:color w:val="6E6E7C"/>
          <w:sz w:val="21"/>
          <w:szCs w:val="21"/>
          <w:shd w:val="clear" w:color="auto" w:fill="FFFFFF"/>
          <w:lang w:eastAsia="es-ES_tradnl"/>
        </w:rPr>
        <w:t>= Aseguramiento de la Calidad</w:t>
      </w:r>
    </w:p>
    <w:p w14:paraId="3125D6EE" w14:textId="77777777" w:rsidR="00253FC3" w:rsidRPr="006D4934" w:rsidRDefault="00253FC3" w:rsidP="00253FC3">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FD2EB3">
        <w:rPr>
          <w:rFonts w:ascii="Century Gothic" w:eastAsia="Times New Roman" w:hAnsi="Century Gothic" w:cs="Open Sans"/>
          <w:b/>
          <w:color w:val="6E6E7C"/>
          <w:sz w:val="21"/>
          <w:szCs w:val="21"/>
          <w:shd w:val="clear" w:color="auto" w:fill="FFFFFF"/>
          <w:lang w:eastAsia="es-ES_tradnl"/>
        </w:rPr>
        <w:t xml:space="preserve">TI </w:t>
      </w:r>
      <w:r w:rsidRPr="006D4934">
        <w:rPr>
          <w:rFonts w:ascii="Century Gothic" w:eastAsia="Times New Roman" w:hAnsi="Century Gothic" w:cs="Open Sans"/>
          <w:color w:val="6E6E7C"/>
          <w:sz w:val="21"/>
          <w:szCs w:val="21"/>
          <w:shd w:val="clear" w:color="auto" w:fill="FFFFFF"/>
          <w:lang w:eastAsia="es-ES_tradnl"/>
        </w:rPr>
        <w:t>= Tecnologías de la Información</w:t>
      </w:r>
      <w:bookmarkEnd w:id="20"/>
      <w:bookmarkEnd w:id="21"/>
      <w:bookmarkEnd w:id="22"/>
    </w:p>
    <w:p w14:paraId="387F70D1" w14:textId="454803DC" w:rsidR="00A45BB7" w:rsidRPr="00183369" w:rsidRDefault="007F397B" w:rsidP="00365E0D">
      <w:pPr>
        <w:pStyle w:val="Heading1"/>
        <w:spacing w:before="120" w:after="120"/>
        <w:ind w:left="1068" w:hanging="360"/>
        <w:jc w:val="both"/>
      </w:pPr>
      <w:bookmarkStart w:id="23" w:name="_Toc112159424"/>
      <w:bookmarkStart w:id="24" w:name="_Toc155142390"/>
      <w:r>
        <w:t>1.</w:t>
      </w:r>
      <w:r w:rsidR="00365E0D">
        <w:t>5</w:t>
      </w:r>
      <w:r>
        <w:t xml:space="preserve"> </w:t>
      </w:r>
      <w:r w:rsidR="00A45BB7" w:rsidRPr="00183369">
        <w:t>Prerrequisitos para las pruebas</w:t>
      </w:r>
      <w:bookmarkEnd w:id="23"/>
      <w:bookmarkEnd w:id="24"/>
    </w:p>
    <w:p w14:paraId="1EE4257F" w14:textId="3B9AB50E" w:rsidR="00996295" w:rsidRDefault="00407DB1" w:rsidP="007A164E">
      <w:pPr>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Para dar inicio a la ejec</w:t>
      </w:r>
      <w:r w:rsidR="00996295">
        <w:rPr>
          <w:rFonts w:ascii="Century Gothic" w:eastAsia="Times New Roman" w:hAnsi="Century Gothic" w:cs="Open Sans"/>
          <w:color w:val="6E6E7C"/>
          <w:sz w:val="21"/>
          <w:szCs w:val="21"/>
          <w:shd w:val="clear" w:color="auto" w:fill="FFFFFF"/>
          <w:lang w:eastAsia="es-ES_tradnl"/>
        </w:rPr>
        <w:t>ución de las pruebas se solicita el cumplimiento de las siguientes condiciones:</w:t>
      </w:r>
    </w:p>
    <w:p w14:paraId="799135AA" w14:textId="77777777" w:rsidR="00996295" w:rsidRDefault="00996295" w:rsidP="007A164E">
      <w:pPr>
        <w:jc w:val="both"/>
        <w:rPr>
          <w:rFonts w:ascii="Century Gothic" w:eastAsia="Times New Roman" w:hAnsi="Century Gothic" w:cs="Open Sans"/>
          <w:color w:val="6E6E7C"/>
          <w:sz w:val="21"/>
          <w:szCs w:val="21"/>
          <w:shd w:val="clear" w:color="auto" w:fill="FFFFFF"/>
          <w:lang w:eastAsia="es-ES_tradnl"/>
        </w:rPr>
      </w:pPr>
    </w:p>
    <w:p w14:paraId="0C17D001" w14:textId="5A4E02B3" w:rsidR="00A45BB7" w:rsidRPr="005256A3" w:rsidRDefault="00407DB1" w:rsidP="00996295">
      <w:pPr>
        <w:pStyle w:val="ListParagraph"/>
        <w:numPr>
          <w:ilvl w:val="0"/>
          <w:numId w:val="18"/>
        </w:numPr>
        <w:spacing w:line="360" w:lineRule="auto"/>
        <w:jc w:val="both"/>
        <w:rPr>
          <w:rFonts w:eastAsia="Times New Roman" w:cs="Open Sans"/>
          <w:color w:val="6E6E7C"/>
          <w:sz w:val="21"/>
          <w:szCs w:val="21"/>
          <w:shd w:val="clear" w:color="auto" w:fill="FFFFFF"/>
          <w:lang w:eastAsia="es-ES_tradnl"/>
        </w:rPr>
      </w:pPr>
      <w:r>
        <w:rPr>
          <w:rFonts w:eastAsia="Times New Roman" w:cs="Open Sans"/>
          <w:color w:val="6E6E7C"/>
          <w:sz w:val="21"/>
          <w:szCs w:val="21"/>
          <w:shd w:val="clear" w:color="auto" w:fill="FFFFFF"/>
          <w:lang w:eastAsia="es-ES_tradnl"/>
        </w:rPr>
        <w:t xml:space="preserve"> </w:t>
      </w:r>
      <w:r w:rsidR="00996295">
        <w:rPr>
          <w:rFonts w:eastAsia="Times New Roman" w:cs="Open Sans"/>
          <w:color w:val="6E6E7C"/>
          <w:sz w:val="21"/>
          <w:szCs w:val="21"/>
          <w:shd w:val="clear" w:color="auto" w:fill="FFFFFF"/>
          <w:lang w:eastAsia="es-ES_tradnl"/>
        </w:rPr>
        <w:t>U</w:t>
      </w:r>
      <w:r w:rsidR="00A45BB7" w:rsidRPr="00996295">
        <w:rPr>
          <w:rFonts w:eastAsia="Times New Roman" w:cs="Open Sans"/>
          <w:color w:val="6E6E7C"/>
          <w:sz w:val="21"/>
          <w:szCs w:val="21"/>
          <w:shd w:val="clear" w:color="auto" w:fill="FFFFFF"/>
          <w:lang w:eastAsia="es-ES_tradnl"/>
        </w:rPr>
        <w:t>n desarrollo estable de la aplicación</w:t>
      </w:r>
      <w:r w:rsidR="00996295">
        <w:rPr>
          <w:rFonts w:eastAsia="Times New Roman" w:cs="Open Sans"/>
          <w:color w:val="6E6E7C"/>
          <w:sz w:val="21"/>
          <w:szCs w:val="21"/>
          <w:shd w:val="clear" w:color="auto" w:fill="FFFFFF"/>
          <w:lang w:eastAsia="es-ES_tradnl"/>
        </w:rPr>
        <w:t xml:space="preserve"> correspondiente al sprint </w:t>
      </w:r>
      <w:r w:rsidR="000F6915" w:rsidRPr="00996295">
        <w:rPr>
          <w:rFonts w:eastAsia="Times New Roman" w:cs="Open Sans"/>
          <w:color w:val="6E6E7C"/>
          <w:sz w:val="21"/>
          <w:szCs w:val="21"/>
          <w:shd w:val="clear" w:color="auto" w:fill="FFFFFF"/>
          <w:lang w:eastAsia="es-ES_tradnl"/>
        </w:rPr>
        <w:t>que se va a probar</w:t>
      </w:r>
      <w:r w:rsidR="00AA003B" w:rsidRPr="00996295">
        <w:rPr>
          <w:rFonts w:eastAsia="Times New Roman" w:cs="Open Sans"/>
          <w:color w:val="6E6E7C"/>
          <w:sz w:val="21"/>
          <w:szCs w:val="21"/>
          <w:shd w:val="clear" w:color="auto" w:fill="FFFFFF"/>
          <w:lang w:eastAsia="es-ES_tradnl"/>
        </w:rPr>
        <w:t>,</w:t>
      </w:r>
      <w:r w:rsidR="00A45BB7" w:rsidRPr="005256A3">
        <w:rPr>
          <w:rFonts w:eastAsia="Times New Roman" w:cs="Open Sans"/>
          <w:color w:val="6E6E7C"/>
          <w:sz w:val="21"/>
          <w:szCs w:val="21"/>
          <w:shd w:val="clear" w:color="auto" w:fill="FFFFFF"/>
          <w:lang w:eastAsia="es-ES_tradnl"/>
        </w:rPr>
        <w:t xml:space="preserve"> instalad</w:t>
      </w:r>
      <w:r w:rsidR="00AA003B">
        <w:rPr>
          <w:rFonts w:eastAsia="Times New Roman" w:cs="Open Sans"/>
          <w:color w:val="6E6E7C"/>
          <w:sz w:val="21"/>
          <w:szCs w:val="21"/>
          <w:shd w:val="clear" w:color="auto" w:fill="FFFFFF"/>
          <w:lang w:eastAsia="es-ES_tradnl"/>
        </w:rPr>
        <w:t>a</w:t>
      </w:r>
      <w:r w:rsidR="00A45BB7" w:rsidRPr="005256A3">
        <w:rPr>
          <w:rFonts w:eastAsia="Times New Roman" w:cs="Open Sans"/>
          <w:color w:val="6E6E7C"/>
          <w:sz w:val="21"/>
          <w:szCs w:val="21"/>
          <w:shd w:val="clear" w:color="auto" w:fill="FFFFFF"/>
          <w:lang w:eastAsia="es-ES_tradnl"/>
        </w:rPr>
        <w:t xml:space="preserve"> en </w:t>
      </w:r>
      <w:r w:rsidR="000F6915">
        <w:rPr>
          <w:rFonts w:eastAsia="Times New Roman" w:cs="Open Sans"/>
          <w:color w:val="6E6E7C"/>
          <w:sz w:val="21"/>
          <w:szCs w:val="21"/>
          <w:shd w:val="clear" w:color="auto" w:fill="FFFFFF"/>
          <w:lang w:eastAsia="es-ES_tradnl"/>
        </w:rPr>
        <w:t>el</w:t>
      </w:r>
      <w:r w:rsidR="00A45BB7" w:rsidRPr="005256A3">
        <w:rPr>
          <w:rFonts w:eastAsia="Times New Roman" w:cs="Open Sans"/>
          <w:color w:val="6E6E7C"/>
          <w:sz w:val="21"/>
          <w:szCs w:val="21"/>
          <w:shd w:val="clear" w:color="auto" w:fill="FFFFFF"/>
          <w:lang w:eastAsia="es-ES_tradnl"/>
        </w:rPr>
        <w:t xml:space="preserve"> entorno </w:t>
      </w:r>
      <w:r w:rsidR="000F6915">
        <w:rPr>
          <w:rFonts w:eastAsia="Times New Roman" w:cs="Open Sans"/>
          <w:color w:val="6E6E7C"/>
          <w:sz w:val="21"/>
          <w:szCs w:val="21"/>
          <w:shd w:val="clear" w:color="auto" w:fill="FFFFFF"/>
          <w:lang w:eastAsia="es-ES_tradnl"/>
        </w:rPr>
        <w:t xml:space="preserve">de QA </w:t>
      </w:r>
      <w:r w:rsidR="00A45BB7" w:rsidRPr="005256A3">
        <w:rPr>
          <w:rFonts w:eastAsia="Times New Roman" w:cs="Open Sans"/>
          <w:color w:val="6E6E7C"/>
          <w:sz w:val="21"/>
          <w:szCs w:val="21"/>
          <w:shd w:val="clear" w:color="auto" w:fill="FFFFFF"/>
          <w:lang w:eastAsia="es-ES_tradnl"/>
        </w:rPr>
        <w:t xml:space="preserve">lo más parecido al </w:t>
      </w:r>
      <w:r>
        <w:rPr>
          <w:rFonts w:eastAsia="Times New Roman" w:cs="Open Sans"/>
          <w:color w:val="6E6E7C"/>
          <w:sz w:val="21"/>
          <w:szCs w:val="21"/>
          <w:shd w:val="clear" w:color="auto" w:fill="FFFFFF"/>
          <w:lang w:eastAsia="es-ES_tradnl"/>
        </w:rPr>
        <w:t xml:space="preserve">ambiente </w:t>
      </w:r>
      <w:r w:rsidR="00A45BB7" w:rsidRPr="005256A3">
        <w:rPr>
          <w:rFonts w:eastAsia="Times New Roman" w:cs="Open Sans"/>
          <w:color w:val="6E6E7C"/>
          <w:sz w:val="21"/>
          <w:szCs w:val="21"/>
          <w:shd w:val="clear" w:color="auto" w:fill="FFFFFF"/>
          <w:lang w:eastAsia="es-ES_tradnl"/>
        </w:rPr>
        <w:t>de producción.</w:t>
      </w:r>
    </w:p>
    <w:p w14:paraId="7627EF13" w14:textId="5E6F5BD6" w:rsidR="007718F6" w:rsidRPr="007718F6" w:rsidRDefault="007718F6" w:rsidP="00996295">
      <w:pPr>
        <w:pStyle w:val="ListParagraph"/>
        <w:numPr>
          <w:ilvl w:val="0"/>
          <w:numId w:val="18"/>
        </w:numPr>
        <w:spacing w:line="360" w:lineRule="auto"/>
        <w:jc w:val="both"/>
        <w:rPr>
          <w:rFonts w:eastAsia="Times New Roman" w:cs="Open Sans"/>
          <w:color w:val="6E6E7C"/>
          <w:sz w:val="21"/>
          <w:szCs w:val="21"/>
          <w:shd w:val="clear" w:color="auto" w:fill="FFFFFF"/>
          <w:lang w:eastAsia="es-ES_tradnl"/>
        </w:rPr>
      </w:pPr>
      <w:r w:rsidRPr="007718F6">
        <w:rPr>
          <w:rFonts w:eastAsia="Times New Roman" w:cs="Open Sans"/>
          <w:color w:val="6E6E7C"/>
          <w:sz w:val="21"/>
          <w:szCs w:val="21"/>
          <w:shd w:val="clear" w:color="auto" w:fill="FFFFFF"/>
          <w:lang w:eastAsia="es-ES_tradnl"/>
        </w:rPr>
        <w:t>Preparación del entorno de prueba</w:t>
      </w:r>
      <w:r>
        <w:rPr>
          <w:rFonts w:eastAsia="Times New Roman" w:cs="Open Sans"/>
          <w:color w:val="6E6E7C"/>
          <w:sz w:val="21"/>
          <w:szCs w:val="21"/>
          <w:shd w:val="clear" w:color="auto" w:fill="FFFFFF"/>
          <w:lang w:eastAsia="es-ES_tradnl"/>
        </w:rPr>
        <w:t xml:space="preserve"> </w:t>
      </w:r>
      <w:r w:rsidRPr="00996295">
        <w:rPr>
          <w:rFonts w:eastAsia="Times New Roman" w:cs="Open Sans"/>
          <w:color w:val="6E6E7C"/>
          <w:sz w:val="21"/>
          <w:szCs w:val="21"/>
          <w:shd w:val="clear" w:color="auto" w:fill="FFFFFF"/>
          <w:lang w:eastAsia="es-ES_tradnl"/>
        </w:rPr>
        <w:t>la configuración del entorno de prueba se realiza en base a la lista de requisitos de hardware y software que se tengan.</w:t>
      </w:r>
    </w:p>
    <w:p w14:paraId="44DEE844" w14:textId="4DBBDC64" w:rsidR="00C60615" w:rsidRPr="007718F6" w:rsidRDefault="007718F6" w:rsidP="00996295">
      <w:pPr>
        <w:pStyle w:val="ListParagraph"/>
        <w:numPr>
          <w:ilvl w:val="0"/>
          <w:numId w:val="18"/>
        </w:numPr>
        <w:spacing w:line="360" w:lineRule="auto"/>
        <w:jc w:val="both"/>
        <w:rPr>
          <w:rFonts w:eastAsia="Times New Roman" w:cs="Open Sans"/>
          <w:color w:val="6E6E7C"/>
          <w:sz w:val="21"/>
          <w:szCs w:val="21"/>
          <w:shd w:val="clear" w:color="auto" w:fill="FFFFFF"/>
          <w:lang w:eastAsia="es-ES_tradnl"/>
        </w:rPr>
      </w:pPr>
      <w:r w:rsidRPr="00996295">
        <w:rPr>
          <w:rFonts w:eastAsia="Times New Roman" w:cs="Open Sans"/>
          <w:color w:val="6E6E7C"/>
          <w:sz w:val="21"/>
          <w:szCs w:val="21"/>
          <w:shd w:val="clear" w:color="auto" w:fill="FFFFFF"/>
          <w:lang w:eastAsia="es-ES_tradnl"/>
        </w:rPr>
        <w:t xml:space="preserve">Verificación  de </w:t>
      </w:r>
      <w:r w:rsidRPr="007718F6">
        <w:rPr>
          <w:rFonts w:eastAsia="Times New Roman" w:cs="Open Sans"/>
          <w:color w:val="6E6E7C"/>
          <w:sz w:val="21"/>
          <w:szCs w:val="21"/>
          <w:shd w:val="clear" w:color="auto" w:fill="FFFFFF"/>
          <w:lang w:eastAsia="es-ES_tradnl"/>
        </w:rPr>
        <w:t>Herramientas de control de calidad instaladas y configuradas</w:t>
      </w:r>
    </w:p>
    <w:p w14:paraId="59855D48" w14:textId="110CB35F" w:rsidR="00AA003B" w:rsidRPr="007718F6" w:rsidRDefault="007718F6" w:rsidP="00996295">
      <w:pPr>
        <w:pStyle w:val="ListParagraph"/>
        <w:numPr>
          <w:ilvl w:val="0"/>
          <w:numId w:val="18"/>
        </w:numPr>
        <w:spacing w:line="360" w:lineRule="auto"/>
        <w:jc w:val="both"/>
        <w:rPr>
          <w:rFonts w:eastAsia="Times New Roman" w:cs="Open Sans"/>
          <w:color w:val="6E6E7C"/>
          <w:sz w:val="21"/>
          <w:szCs w:val="21"/>
          <w:shd w:val="clear" w:color="auto" w:fill="FFFFFF"/>
          <w:lang w:eastAsia="es-ES_tradnl"/>
        </w:rPr>
      </w:pPr>
      <w:r w:rsidRPr="007718F6">
        <w:rPr>
          <w:rFonts w:eastAsia="Times New Roman" w:cs="Open Sans"/>
          <w:color w:val="6E6E7C"/>
          <w:sz w:val="21"/>
          <w:szCs w:val="21"/>
          <w:shd w:val="clear" w:color="auto" w:fill="FFFFFF"/>
          <w:lang w:eastAsia="es-ES_tradnl"/>
        </w:rPr>
        <w:t>Aceptación por parte de los interesados de este documento de estrategia de pruebas de QA</w:t>
      </w:r>
    </w:p>
    <w:p w14:paraId="2F49F172" w14:textId="535D549B" w:rsidR="007718F6" w:rsidRPr="00996295" w:rsidRDefault="007718F6" w:rsidP="00996295">
      <w:pPr>
        <w:pStyle w:val="ListParagraph"/>
        <w:numPr>
          <w:ilvl w:val="0"/>
          <w:numId w:val="18"/>
        </w:numPr>
        <w:spacing w:line="360" w:lineRule="auto"/>
        <w:jc w:val="both"/>
        <w:rPr>
          <w:rFonts w:eastAsia="Times New Roman" w:cs="Open Sans"/>
          <w:color w:val="6E6E7C"/>
          <w:sz w:val="21"/>
          <w:szCs w:val="21"/>
          <w:shd w:val="clear" w:color="auto" w:fill="FFFFFF"/>
          <w:lang w:eastAsia="es-ES_tradnl"/>
        </w:rPr>
      </w:pPr>
      <w:r w:rsidRPr="00996295">
        <w:rPr>
          <w:rFonts w:eastAsia="Times New Roman" w:cs="Open Sans"/>
          <w:color w:val="6E6E7C"/>
          <w:sz w:val="21"/>
          <w:szCs w:val="21"/>
          <w:shd w:val="clear" w:color="auto" w:fill="FFFFFF"/>
          <w:lang w:eastAsia="es-ES_tradnl"/>
        </w:rPr>
        <w:t>Definición de criterios de done</w:t>
      </w:r>
    </w:p>
    <w:p w14:paraId="3E839929" w14:textId="77777777" w:rsidR="007718F6" w:rsidRDefault="007718F6" w:rsidP="007718F6"/>
    <w:p w14:paraId="31C4C6CE" w14:textId="77777777" w:rsidR="007718F6" w:rsidRDefault="007718F6" w:rsidP="007718F6"/>
    <w:p w14:paraId="5AAE76D3" w14:textId="77777777" w:rsidR="00033C32" w:rsidRDefault="00033C32" w:rsidP="00E818E5"/>
    <w:p w14:paraId="753921DB" w14:textId="77777777" w:rsidR="00E85717" w:rsidRDefault="00E85717" w:rsidP="00E818E5"/>
    <w:p w14:paraId="1A470C0B" w14:textId="77777777" w:rsidR="00E85717" w:rsidRDefault="00E85717" w:rsidP="00E818E5"/>
    <w:p w14:paraId="1BB3C32C" w14:textId="77777777" w:rsidR="00E85717" w:rsidRDefault="00E85717" w:rsidP="00E818E5"/>
    <w:p w14:paraId="72117549" w14:textId="77777777" w:rsidR="00033C32" w:rsidRDefault="00033C32" w:rsidP="00E818E5"/>
    <w:p w14:paraId="22CD5C4B" w14:textId="77777777" w:rsidR="00033C32" w:rsidRDefault="00033C32" w:rsidP="00E818E5"/>
    <w:p w14:paraId="3B5A7CF1" w14:textId="77777777" w:rsidR="00033C32" w:rsidRDefault="00033C32" w:rsidP="00E818E5"/>
    <w:p w14:paraId="0BEACB37" w14:textId="77777777" w:rsidR="00192170" w:rsidRDefault="00192170" w:rsidP="00E818E5"/>
    <w:p w14:paraId="4D8B68A6" w14:textId="77777777" w:rsidR="00E818E5" w:rsidRDefault="00E818E5" w:rsidP="00E818E5"/>
    <w:p w14:paraId="39881902" w14:textId="77777777" w:rsidR="00C13871" w:rsidRDefault="00C13871" w:rsidP="00E818E5"/>
    <w:p w14:paraId="06860EBD" w14:textId="77777777" w:rsidR="00C13871" w:rsidRDefault="00C13871" w:rsidP="00E818E5"/>
    <w:p w14:paraId="1C00BF08" w14:textId="77777777" w:rsidR="00C13871" w:rsidRDefault="00C13871" w:rsidP="00E818E5"/>
    <w:p w14:paraId="0D5D3E51" w14:textId="77777777" w:rsidR="00C13871" w:rsidRDefault="00C13871" w:rsidP="00E818E5"/>
    <w:p w14:paraId="38C7092B" w14:textId="77777777" w:rsidR="00C13871" w:rsidRDefault="00C13871" w:rsidP="00E818E5"/>
    <w:p w14:paraId="0CB79ED3" w14:textId="77777777" w:rsidR="00C13871" w:rsidRDefault="00C13871" w:rsidP="00E818E5"/>
    <w:p w14:paraId="7DB829AE" w14:textId="77777777" w:rsidR="00C13871" w:rsidRDefault="00C13871" w:rsidP="00E818E5"/>
    <w:p w14:paraId="08540861" w14:textId="77777777" w:rsidR="00C13871" w:rsidRDefault="00C13871" w:rsidP="00E818E5"/>
    <w:p w14:paraId="0A89B5A6" w14:textId="77777777" w:rsidR="00C13871" w:rsidRDefault="00C13871" w:rsidP="00E818E5"/>
    <w:p w14:paraId="06BF75B4" w14:textId="77777777" w:rsidR="00C13871" w:rsidRDefault="00C13871" w:rsidP="00E818E5"/>
    <w:p w14:paraId="4D7747F3" w14:textId="77777777" w:rsidR="00C13871" w:rsidRDefault="00C13871" w:rsidP="00E818E5"/>
    <w:p w14:paraId="7C597052" w14:textId="77777777" w:rsidR="00C60615" w:rsidRPr="00170A62" w:rsidRDefault="00C60615" w:rsidP="00E818E5">
      <w:pPr>
        <w:tabs>
          <w:tab w:val="left" w:pos="1335"/>
        </w:tabs>
        <w:rPr>
          <w:noProof/>
        </w:rPr>
      </w:pPr>
    </w:p>
    <w:p w14:paraId="783A8C55" w14:textId="54946AE4" w:rsidR="00E818E5" w:rsidRDefault="00E818E5" w:rsidP="00E818E5">
      <w:pPr>
        <w:tabs>
          <w:tab w:val="left" w:pos="1335"/>
        </w:tabs>
      </w:pPr>
      <w:r>
        <w:rPr>
          <w:noProof/>
          <w:lang w:val="en-US"/>
        </w:rPr>
        <w:lastRenderedPageBreak/>
        <mc:AlternateContent>
          <mc:Choice Requires="wps">
            <w:drawing>
              <wp:anchor distT="0" distB="0" distL="114300" distR="114300" simplePos="0" relativeHeight="251706368" behindDoc="0" locked="0" layoutInCell="1" allowOverlap="1" wp14:anchorId="14665E6A" wp14:editId="5CD5A2D7">
                <wp:simplePos x="0" y="0"/>
                <wp:positionH relativeFrom="column">
                  <wp:posOffset>424815</wp:posOffset>
                </wp:positionH>
                <wp:positionV relativeFrom="paragraph">
                  <wp:posOffset>99695</wp:posOffset>
                </wp:positionV>
                <wp:extent cx="1458930" cy="1047964"/>
                <wp:effectExtent l="0" t="0" r="1905" b="6350"/>
                <wp:wrapNone/>
                <wp:docPr id="39" name="Cuadro de texto 39"/>
                <wp:cNvGraphicFramePr/>
                <a:graphic xmlns:a="http://schemas.openxmlformats.org/drawingml/2006/main">
                  <a:graphicData uri="http://schemas.microsoft.com/office/word/2010/wordprocessingShape">
                    <wps:wsp>
                      <wps:cNvSpPr txBox="1"/>
                      <wps:spPr>
                        <a:xfrm>
                          <a:off x="0" y="0"/>
                          <a:ext cx="1458930" cy="1047964"/>
                        </a:xfrm>
                        <a:prstGeom prst="rect">
                          <a:avLst/>
                        </a:prstGeom>
                        <a:noFill/>
                        <a:ln w="6350">
                          <a:noFill/>
                        </a:ln>
                      </wps:spPr>
                      <wps:txbx>
                        <w:txbxContent>
                          <w:p w14:paraId="64BD6EEA" w14:textId="33D823F5" w:rsidR="007718F6" w:rsidRPr="002E5659" w:rsidRDefault="007718F6" w:rsidP="00E818E5">
                            <w:pPr>
                              <w:rPr>
                                <w:rFonts w:ascii="Century Gothic" w:hAnsi="Century Gothic"/>
                                <w:b/>
                                <w:bCs/>
                                <w:sz w:val="160"/>
                                <w:szCs w:val="160"/>
                                <w:lang w:val="es-ES"/>
                              </w:rPr>
                            </w:pPr>
                            <w:r w:rsidRPr="002E5659">
                              <w:rPr>
                                <w:rFonts w:ascii="Century Gothic" w:hAnsi="Century Gothic"/>
                                <w:b/>
                                <w:bCs/>
                                <w:sz w:val="160"/>
                                <w:szCs w:val="160"/>
                                <w:lang w:val="es-ES"/>
                              </w:rPr>
                              <w:t>02.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65E6A" id="Cuadro de texto 39" o:spid="_x0000_s1030" type="#_x0000_t202" style="position:absolute;margin-left:33.45pt;margin-top:7.85pt;width:114.9pt;height: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" filled="f" stroked="f" strokeweight=".5pt">
                <v:textbox inset="0,0,0,0">
                  <w:txbxContent>
                    <w:p w14:paraId="64BD6EEA" w14:textId="33D823F5" w:rsidR="007718F6" w:rsidRPr="002E5659" w:rsidRDefault="007718F6" w:rsidP="00E818E5">
                      <w:pPr>
                        <w:rPr>
                          <w:rFonts w:ascii="Century Gothic" w:hAnsi="Century Gothic"/>
                          <w:b/>
                          <w:bCs/>
                          <w:sz w:val="160"/>
                          <w:szCs w:val="160"/>
                          <w:lang w:val="es-ES"/>
                        </w:rPr>
                      </w:pPr>
                      <w:r w:rsidRPr="002E5659">
                        <w:rPr>
                          <w:rFonts w:ascii="Century Gothic" w:hAnsi="Century Gothic"/>
                          <w:b/>
                          <w:bCs/>
                          <w:sz w:val="160"/>
                          <w:szCs w:val="160"/>
                          <w:lang w:val="es-ES"/>
                        </w:rPr>
                        <w:t>02.</w:t>
                      </w:r>
                    </w:p>
                  </w:txbxContent>
                </v:textbox>
              </v:shape>
            </w:pict>
          </mc:Fallback>
        </mc:AlternateContent>
      </w:r>
    </w:p>
    <w:p w14:paraId="79268586" w14:textId="77777777" w:rsidR="00E818E5" w:rsidRDefault="00E818E5" w:rsidP="00E818E5"/>
    <w:p w14:paraId="55DD4E34" w14:textId="77777777" w:rsidR="00E818E5" w:rsidRDefault="00E818E5" w:rsidP="00E818E5"/>
    <w:p w14:paraId="260E09B8" w14:textId="77777777" w:rsidR="00E818E5" w:rsidRDefault="00E818E5" w:rsidP="00E818E5"/>
    <w:p w14:paraId="03978FBF" w14:textId="77777777" w:rsidR="00E818E5" w:rsidRDefault="00E818E5" w:rsidP="00E818E5"/>
    <w:p w14:paraId="687232D4" w14:textId="77777777" w:rsidR="00E818E5" w:rsidRDefault="00E818E5" w:rsidP="00E818E5"/>
    <w:p w14:paraId="0014E1CF" w14:textId="77777777" w:rsidR="00E818E5" w:rsidRDefault="00E818E5" w:rsidP="00E818E5"/>
    <w:p w14:paraId="3C27802A" w14:textId="77777777" w:rsidR="00E818E5" w:rsidRDefault="00E818E5" w:rsidP="00E818E5"/>
    <w:p w14:paraId="526CAD6A" w14:textId="77777777" w:rsidR="00E818E5" w:rsidRDefault="00E818E5" w:rsidP="00E818E5"/>
    <w:p w14:paraId="2E45A109" w14:textId="77777777" w:rsidR="00E818E5" w:rsidRDefault="00E818E5" w:rsidP="00E818E5">
      <w:r>
        <w:rPr>
          <w:noProof/>
          <w:lang w:val="en-US"/>
        </w:rPr>
        <mc:AlternateContent>
          <mc:Choice Requires="wps">
            <w:drawing>
              <wp:anchor distT="0" distB="0" distL="114300" distR="114300" simplePos="0" relativeHeight="251707392" behindDoc="0" locked="0" layoutInCell="1" allowOverlap="1" wp14:anchorId="705DF757" wp14:editId="36A95097">
                <wp:simplePos x="0" y="0"/>
                <wp:positionH relativeFrom="column">
                  <wp:posOffset>317344</wp:posOffset>
                </wp:positionH>
                <wp:positionV relativeFrom="paragraph">
                  <wp:posOffset>124604</wp:posOffset>
                </wp:positionV>
                <wp:extent cx="4254500" cy="1397479"/>
                <wp:effectExtent l="0" t="0" r="12700" b="12700"/>
                <wp:wrapNone/>
                <wp:docPr id="40" name="Cuadro de texto 40"/>
                <wp:cNvGraphicFramePr/>
                <a:graphic xmlns:a="http://schemas.openxmlformats.org/drawingml/2006/main">
                  <a:graphicData uri="http://schemas.microsoft.com/office/word/2010/wordprocessingShape">
                    <wps:wsp>
                      <wps:cNvSpPr txBox="1"/>
                      <wps:spPr>
                        <a:xfrm>
                          <a:off x="0" y="0"/>
                          <a:ext cx="4254500" cy="1397479"/>
                        </a:xfrm>
                        <a:prstGeom prst="rect">
                          <a:avLst/>
                        </a:prstGeom>
                        <a:noFill/>
                        <a:ln w="6350">
                          <a:noFill/>
                        </a:ln>
                      </wps:spPr>
                      <wps:txbx>
                        <w:txbxContent>
                          <w:p w14:paraId="053BBDD7" w14:textId="77B66041" w:rsidR="007718F6" w:rsidRPr="002E5659" w:rsidRDefault="007718F6" w:rsidP="00E818E5">
                            <w:pPr>
                              <w:pStyle w:val="Heading1"/>
                              <w:rPr>
                                <w:rFonts w:ascii="Century Gothic" w:hAnsi="Century Gothic"/>
                                <w:b/>
                                <w:color w:val="auto"/>
                                <w:sz w:val="70"/>
                                <w:szCs w:val="70"/>
                                <w:lang w:val="es-ES"/>
                              </w:rPr>
                            </w:pPr>
                            <w:bookmarkStart w:id="25" w:name="_Toc155142391"/>
                            <w:r w:rsidRPr="002E5659">
                              <w:rPr>
                                <w:rFonts w:ascii="Century Gothic" w:hAnsi="Century Gothic"/>
                                <w:b/>
                                <w:color w:val="auto"/>
                                <w:sz w:val="70"/>
                                <w:szCs w:val="70"/>
                                <w:lang w:val="es-ES"/>
                              </w:rPr>
                              <w:t>Metodología de Pruebas de QA</w:t>
                            </w:r>
                            <w:bookmarkEnd w:id="25"/>
                          </w:p>
                          <w:p w14:paraId="5254E125" w14:textId="1054187A" w:rsidR="007718F6" w:rsidRPr="002E5659" w:rsidRDefault="007718F6" w:rsidP="00E818E5">
                            <w:pPr>
                              <w:rPr>
                                <w:rFonts w:ascii="Century Gothic" w:hAnsi="Century Gothic"/>
                                <w:b/>
                                <w:bCs/>
                                <w:sz w:val="72"/>
                                <w:szCs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DF757" id="Cuadro de texto 40" o:spid="_x0000_s1031" type="#_x0000_t202" style="position:absolute;margin-left:25pt;margin-top:9.8pt;width:335pt;height:110.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" filled="f" stroked="f" strokeweight=".5pt">
                <v:textbox inset="0,0,0,0">
                  <w:txbxContent>
                    <w:p w14:paraId="053BBDD7" w14:textId="77B66041" w:rsidR="007718F6" w:rsidRPr="002E5659" w:rsidRDefault="007718F6" w:rsidP="00E818E5">
                      <w:pPr>
                        <w:pStyle w:val="Heading1"/>
                        <w:rPr>
                          <w:rFonts w:ascii="Century Gothic" w:hAnsi="Century Gothic"/>
                          <w:b/>
                          <w:color w:val="auto"/>
                          <w:sz w:val="70"/>
                          <w:szCs w:val="70"/>
                          <w:lang w:val="es-ES"/>
                        </w:rPr>
                      </w:pPr>
                      <w:bookmarkStart w:id="26" w:name="_Toc155142391"/>
                      <w:r w:rsidRPr="002E5659">
                        <w:rPr>
                          <w:rFonts w:ascii="Century Gothic" w:hAnsi="Century Gothic"/>
                          <w:b/>
                          <w:color w:val="auto"/>
                          <w:sz w:val="70"/>
                          <w:szCs w:val="70"/>
                          <w:lang w:val="es-ES"/>
                        </w:rPr>
                        <w:t>Metodología de Pruebas de QA</w:t>
                      </w:r>
                      <w:bookmarkEnd w:id="26"/>
                    </w:p>
                    <w:p w14:paraId="5254E125" w14:textId="1054187A" w:rsidR="007718F6" w:rsidRPr="002E5659" w:rsidRDefault="007718F6" w:rsidP="00E818E5">
                      <w:pPr>
                        <w:rPr>
                          <w:rFonts w:ascii="Century Gothic" w:hAnsi="Century Gothic"/>
                          <w:b/>
                          <w:bCs/>
                          <w:sz w:val="72"/>
                          <w:szCs w:val="72"/>
                          <w:lang w:val="es-ES"/>
                        </w:rPr>
                      </w:pPr>
                    </w:p>
                  </w:txbxContent>
                </v:textbox>
              </v:shape>
            </w:pict>
          </mc:Fallback>
        </mc:AlternateContent>
      </w:r>
    </w:p>
    <w:p w14:paraId="403FB4D4" w14:textId="77777777" w:rsidR="00E818E5" w:rsidRDefault="00E818E5" w:rsidP="00E818E5"/>
    <w:p w14:paraId="67090BB2" w14:textId="77777777" w:rsidR="00E818E5" w:rsidRDefault="00E818E5" w:rsidP="00E818E5"/>
    <w:p w14:paraId="61128DF8" w14:textId="77777777" w:rsidR="00E818E5" w:rsidRDefault="00E818E5" w:rsidP="00E818E5"/>
    <w:p w14:paraId="1FDD48EC" w14:textId="77777777" w:rsidR="00E818E5" w:rsidRDefault="00E818E5" w:rsidP="00E818E5"/>
    <w:p w14:paraId="074359CF" w14:textId="77777777" w:rsidR="00E818E5" w:rsidRDefault="00E818E5" w:rsidP="00E818E5"/>
    <w:p w14:paraId="3DD90608" w14:textId="77777777" w:rsidR="00E818E5" w:rsidRDefault="00E818E5" w:rsidP="00E818E5"/>
    <w:p w14:paraId="49C944B6" w14:textId="77777777" w:rsidR="00E818E5" w:rsidRDefault="00E818E5" w:rsidP="00E818E5"/>
    <w:p w14:paraId="495DD1DC" w14:textId="77777777" w:rsidR="00E818E5" w:rsidRDefault="00E818E5" w:rsidP="00E818E5"/>
    <w:p w14:paraId="2F48B34C" w14:textId="77777777" w:rsidR="00E818E5" w:rsidRDefault="00E818E5" w:rsidP="00E818E5"/>
    <w:p w14:paraId="1313444D" w14:textId="77777777" w:rsidR="00E818E5" w:rsidRDefault="00E818E5" w:rsidP="00E818E5"/>
    <w:p w14:paraId="653001B5" w14:textId="77777777" w:rsidR="00E818E5" w:rsidRDefault="00E818E5" w:rsidP="00E818E5"/>
    <w:p w14:paraId="7DBE5E62" w14:textId="77777777" w:rsidR="00E818E5" w:rsidRDefault="00E818E5" w:rsidP="00E818E5"/>
    <w:p w14:paraId="0B37C972" w14:textId="77777777" w:rsidR="00E818E5" w:rsidRDefault="00E818E5" w:rsidP="00E818E5"/>
    <w:p w14:paraId="7637C6FE" w14:textId="77777777" w:rsidR="00E818E5" w:rsidRDefault="00E818E5" w:rsidP="00E818E5"/>
    <w:p w14:paraId="54DA0166" w14:textId="77777777" w:rsidR="00E818E5" w:rsidRDefault="00E818E5" w:rsidP="00E818E5"/>
    <w:p w14:paraId="4A747B19" w14:textId="77777777" w:rsidR="00E818E5" w:rsidRDefault="00E818E5" w:rsidP="00E818E5"/>
    <w:p w14:paraId="71A34E23" w14:textId="77777777" w:rsidR="00E818E5" w:rsidRDefault="00E818E5" w:rsidP="00E818E5"/>
    <w:p w14:paraId="20F98FAD" w14:textId="77777777" w:rsidR="00E818E5" w:rsidRDefault="00E818E5" w:rsidP="00E818E5"/>
    <w:p w14:paraId="2109962C" w14:textId="77777777" w:rsidR="00E818E5" w:rsidRDefault="00E818E5" w:rsidP="00E818E5"/>
    <w:p w14:paraId="07D2E3EA" w14:textId="77777777" w:rsidR="00E818E5" w:rsidRDefault="00E818E5" w:rsidP="00E818E5"/>
    <w:p w14:paraId="407E37E3" w14:textId="77777777" w:rsidR="00E818E5" w:rsidRDefault="00E818E5" w:rsidP="00E818E5"/>
    <w:p w14:paraId="4532DBED" w14:textId="77777777" w:rsidR="00E818E5" w:rsidRDefault="00E818E5" w:rsidP="00E818E5"/>
    <w:p w14:paraId="4B2BF27B" w14:textId="77777777" w:rsidR="00E818E5" w:rsidRDefault="00E818E5" w:rsidP="00E818E5"/>
    <w:p w14:paraId="70023B49" w14:textId="77777777" w:rsidR="00E818E5" w:rsidRDefault="00E818E5" w:rsidP="00E818E5"/>
    <w:p w14:paraId="20A96139" w14:textId="77777777" w:rsidR="00E818E5" w:rsidRDefault="00E818E5" w:rsidP="00E818E5"/>
    <w:p w14:paraId="1D038B5F" w14:textId="77777777" w:rsidR="00E818E5" w:rsidRDefault="00E818E5" w:rsidP="00E818E5"/>
    <w:p w14:paraId="2C066FD0" w14:textId="77777777" w:rsidR="00E818E5" w:rsidRDefault="00E818E5" w:rsidP="00E818E5"/>
    <w:p w14:paraId="0DFC502A" w14:textId="77777777" w:rsidR="00E818E5" w:rsidRDefault="00E818E5" w:rsidP="00E818E5"/>
    <w:p w14:paraId="239C0751" w14:textId="77777777" w:rsidR="00E818E5" w:rsidRDefault="00E818E5" w:rsidP="00E818E5"/>
    <w:p w14:paraId="33D180C6" w14:textId="77777777" w:rsidR="00E818E5" w:rsidRDefault="00E818E5" w:rsidP="00E818E5"/>
    <w:p w14:paraId="0745F750" w14:textId="77777777" w:rsidR="00E818E5" w:rsidRDefault="00E818E5" w:rsidP="00E818E5"/>
    <w:p w14:paraId="222D6133" w14:textId="77777777" w:rsidR="00E818E5" w:rsidRDefault="00E818E5" w:rsidP="00E818E5"/>
    <w:p w14:paraId="41F6B0A7" w14:textId="77777777" w:rsidR="00E818E5" w:rsidRDefault="00E818E5" w:rsidP="00E818E5"/>
    <w:p w14:paraId="2FE3C951" w14:textId="77777777" w:rsidR="00E818E5" w:rsidRDefault="00E818E5" w:rsidP="00E818E5"/>
    <w:p w14:paraId="50AEE950" w14:textId="77777777" w:rsidR="00E818E5" w:rsidRDefault="00E818E5" w:rsidP="00E818E5"/>
    <w:p w14:paraId="4045681D" w14:textId="77777777" w:rsidR="0075437A" w:rsidRDefault="0075437A" w:rsidP="0075437A"/>
    <w:p w14:paraId="2FCFFD98" w14:textId="77777777" w:rsidR="0075437A" w:rsidRDefault="0075437A" w:rsidP="0075437A">
      <w:pPr>
        <w:ind w:left="360"/>
        <w:rPr>
          <w:rFonts w:ascii="Century Gothic" w:hAnsi="Century Gothic" w:cs="Arial"/>
          <w:sz w:val="18"/>
        </w:rPr>
      </w:pPr>
    </w:p>
    <w:p w14:paraId="44B5D7EE" w14:textId="186E9C66" w:rsidR="00295D13" w:rsidRPr="00F814FC" w:rsidRDefault="006011BA" w:rsidP="00593CE5">
      <w:pPr>
        <w:pStyle w:val="Heading1"/>
        <w:spacing w:before="120" w:after="120"/>
        <w:ind w:left="360" w:hanging="360"/>
        <w:jc w:val="both"/>
      </w:pPr>
      <w:bookmarkStart w:id="27" w:name="_Toc524953911"/>
      <w:bookmarkStart w:id="28" w:name="_Toc100673811"/>
      <w:bookmarkStart w:id="29" w:name="_Toc155142392"/>
      <w:r w:rsidRPr="00F033EE">
        <w:lastRenderedPageBreak/>
        <w:t>Metodología de pruebas</w:t>
      </w:r>
      <w:bookmarkEnd w:id="27"/>
      <w:bookmarkEnd w:id="28"/>
      <w:bookmarkEnd w:id="29"/>
      <w:r w:rsidR="00295D13" w:rsidRPr="00F814FC">
        <w:t xml:space="preserve"> </w:t>
      </w:r>
    </w:p>
    <w:p w14:paraId="48643A94" w14:textId="56400EBC" w:rsidR="00295D13" w:rsidRPr="006D4934" w:rsidRDefault="00295D13" w:rsidP="00593CE5">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6D4934">
        <w:rPr>
          <w:rFonts w:ascii="Century Gothic" w:eastAsia="Times New Roman" w:hAnsi="Century Gothic" w:cs="Open Sans"/>
          <w:color w:val="6E6E7C"/>
          <w:sz w:val="21"/>
          <w:szCs w:val="21"/>
          <w:shd w:val="clear" w:color="auto" w:fill="FFFFFF"/>
          <w:lang w:eastAsia="es-ES_tradnl"/>
        </w:rPr>
        <w:t>Considerando que la Institución desarrolla sistemas informáticos los mismos que deben implementarse de acuerdo a cronogramas establecidos y optimizando recursos, en base a la metodología de desarrollo que se aplica actualmente se ha establecido un método ágil aplicable para las pruebas de los aplicativos de software. (</w:t>
      </w:r>
      <w:r w:rsidR="00593CE5">
        <w:rPr>
          <w:rFonts w:ascii="Century Gothic" w:eastAsia="Times New Roman" w:hAnsi="Century Gothic" w:cs="Open Sans"/>
          <w:color w:val="6E6E7C"/>
          <w:sz w:val="21"/>
          <w:szCs w:val="21"/>
          <w:shd w:val="clear" w:color="auto" w:fill="FFFFFF"/>
          <w:lang w:eastAsia="es-ES_tradnl"/>
        </w:rPr>
        <w:t>Scrum</w:t>
      </w:r>
      <w:r w:rsidRPr="006D4934">
        <w:rPr>
          <w:rFonts w:ascii="Century Gothic" w:eastAsia="Times New Roman" w:hAnsi="Century Gothic" w:cs="Open Sans"/>
          <w:color w:val="6E6E7C"/>
          <w:sz w:val="21"/>
          <w:szCs w:val="21"/>
          <w:shd w:val="clear" w:color="auto" w:fill="FFFFFF"/>
          <w:lang w:eastAsia="es-ES_tradnl"/>
        </w:rPr>
        <w:t>).</w:t>
      </w:r>
    </w:p>
    <w:p w14:paraId="482820F3" w14:textId="77777777" w:rsidR="00295D13" w:rsidRPr="000F6915" w:rsidRDefault="00295D13" w:rsidP="00295D13">
      <w:pPr>
        <w:pStyle w:val="ListParagraph"/>
        <w:rPr>
          <w:rFonts w:eastAsia="Times New Roman" w:cs="Open Sans"/>
          <w:color w:val="6E6E7C"/>
          <w:sz w:val="21"/>
          <w:szCs w:val="21"/>
          <w:shd w:val="clear" w:color="auto" w:fill="FFFFFF"/>
          <w:lang w:val="es-EC" w:eastAsia="es-ES_tradnl"/>
        </w:rPr>
      </w:pPr>
    </w:p>
    <w:p w14:paraId="4684D44E" w14:textId="24CC8369" w:rsidR="00295D13" w:rsidRDefault="00295D13" w:rsidP="004B3853">
      <w:pPr>
        <w:spacing w:line="360" w:lineRule="auto"/>
        <w:jc w:val="both"/>
        <w:rPr>
          <w:rFonts w:ascii="Century Gothic" w:eastAsia="Times New Roman" w:hAnsi="Century Gothic" w:cs="Open Sans"/>
          <w:color w:val="6E6E7C"/>
          <w:sz w:val="21"/>
          <w:szCs w:val="21"/>
          <w:shd w:val="clear" w:color="auto" w:fill="FFFFFF"/>
          <w:lang w:eastAsia="es-ES_tradnl"/>
        </w:rPr>
      </w:pPr>
      <w:bookmarkStart w:id="30" w:name="_Toc524953912"/>
      <w:r w:rsidRPr="000F6915">
        <w:rPr>
          <w:rFonts w:ascii="Century Gothic" w:eastAsia="Times New Roman" w:hAnsi="Century Gothic" w:cs="Open Sans"/>
          <w:color w:val="6E6E7C"/>
          <w:sz w:val="21"/>
          <w:szCs w:val="21"/>
          <w:shd w:val="clear" w:color="auto" w:fill="FFFFFF"/>
          <w:lang w:eastAsia="es-ES_tradnl"/>
        </w:rPr>
        <w:t>Breve Descripción del Proceso de Pruebas</w:t>
      </w:r>
      <w:bookmarkEnd w:id="30"/>
      <w:r w:rsidR="000F6915">
        <w:rPr>
          <w:rFonts w:ascii="Century Gothic" w:eastAsia="Times New Roman" w:hAnsi="Century Gothic" w:cs="Open Sans"/>
          <w:color w:val="6E6E7C"/>
          <w:sz w:val="21"/>
          <w:szCs w:val="21"/>
          <w:shd w:val="clear" w:color="auto" w:fill="FFFFFF"/>
          <w:lang w:eastAsia="es-ES_tradnl"/>
        </w:rPr>
        <w:t>:</w:t>
      </w:r>
    </w:p>
    <w:p w14:paraId="54DA1767" w14:textId="77777777" w:rsidR="000F6915" w:rsidRPr="000F6915" w:rsidRDefault="000F6915" w:rsidP="004B3853">
      <w:pPr>
        <w:spacing w:line="360" w:lineRule="auto"/>
        <w:jc w:val="both"/>
        <w:rPr>
          <w:rFonts w:ascii="Century Gothic" w:eastAsia="Times New Roman" w:hAnsi="Century Gothic" w:cs="Open Sans"/>
          <w:color w:val="6E6E7C"/>
          <w:sz w:val="21"/>
          <w:szCs w:val="21"/>
          <w:shd w:val="clear" w:color="auto" w:fill="FFFFFF"/>
          <w:lang w:eastAsia="es-ES_tradnl"/>
        </w:rPr>
      </w:pPr>
    </w:p>
    <w:p w14:paraId="7F498B97" w14:textId="5CEFE6E1" w:rsidR="000F6915" w:rsidRDefault="000F6915" w:rsidP="004B3853">
      <w:pPr>
        <w:spacing w:line="360" w:lineRule="auto"/>
        <w:jc w:val="both"/>
        <w:rPr>
          <w:rFonts w:ascii="Century Gothic" w:eastAsia="Times New Roman" w:hAnsi="Century Gothic" w:cs="Open Sans"/>
          <w:b/>
          <w:color w:val="6E6E7C"/>
          <w:sz w:val="21"/>
          <w:szCs w:val="21"/>
          <w:shd w:val="clear" w:color="auto" w:fill="FFFFFF"/>
          <w:lang w:eastAsia="es-ES_tradnl"/>
        </w:rPr>
      </w:pPr>
      <w:r w:rsidRPr="000F6915">
        <w:rPr>
          <w:rFonts w:ascii="Century Gothic" w:eastAsia="Times New Roman" w:hAnsi="Century Gothic" w:cs="Open Sans"/>
          <w:b/>
          <w:color w:val="6E6E7C"/>
          <w:sz w:val="21"/>
          <w:szCs w:val="21"/>
          <w:shd w:val="clear" w:color="auto" w:fill="FFFFFF"/>
          <w:lang w:eastAsia="es-ES_tradnl"/>
        </w:rPr>
        <w:t>Fase: Inicio</w:t>
      </w:r>
    </w:p>
    <w:p w14:paraId="1C5293F3" w14:textId="77777777" w:rsidR="00113856" w:rsidRDefault="00113856" w:rsidP="004B3853">
      <w:pPr>
        <w:spacing w:line="360" w:lineRule="auto"/>
        <w:jc w:val="both"/>
        <w:rPr>
          <w:rFonts w:ascii="Century Gothic" w:eastAsia="Times New Roman" w:hAnsi="Century Gothic" w:cs="Open Sans"/>
          <w:b/>
          <w:color w:val="6E6E7C"/>
          <w:sz w:val="21"/>
          <w:szCs w:val="21"/>
          <w:shd w:val="clear" w:color="auto" w:fill="FFFFFF"/>
          <w:lang w:eastAsia="es-ES_tradnl"/>
        </w:rPr>
      </w:pPr>
    </w:p>
    <w:p w14:paraId="7A793D05" w14:textId="625C790C" w:rsidR="000F6915" w:rsidRDefault="000F6915" w:rsidP="004B3853">
      <w:pPr>
        <w:spacing w:line="360" w:lineRule="auto"/>
        <w:jc w:val="both"/>
        <w:rPr>
          <w:rFonts w:ascii="Century Gothic" w:eastAsia="Times New Roman" w:hAnsi="Century Gothic" w:cs="Open Sans"/>
          <w:b/>
          <w:color w:val="6E6E7C"/>
          <w:sz w:val="21"/>
          <w:szCs w:val="21"/>
          <w:shd w:val="clear" w:color="auto" w:fill="FFFFFF"/>
          <w:lang w:eastAsia="es-ES_tradnl"/>
        </w:rPr>
      </w:pPr>
      <w:r w:rsidRPr="000F6915">
        <w:rPr>
          <w:rFonts w:ascii="Century Gothic" w:eastAsia="Times New Roman" w:hAnsi="Century Gothic" w:cs="Open Sans"/>
          <w:b/>
          <w:color w:val="6E6E7C"/>
          <w:sz w:val="21"/>
          <w:szCs w:val="21"/>
          <w:shd w:val="clear" w:color="auto" w:fill="FFFFFF"/>
          <w:lang w:eastAsia="es-ES_tradnl"/>
        </w:rPr>
        <w:t>Fase: Planificación y estimación</w:t>
      </w:r>
    </w:p>
    <w:p w14:paraId="530A2155" w14:textId="77777777" w:rsidR="00113856" w:rsidRDefault="00113856" w:rsidP="004B3853">
      <w:pPr>
        <w:spacing w:line="360" w:lineRule="auto"/>
        <w:jc w:val="both"/>
        <w:rPr>
          <w:rFonts w:ascii="Century Gothic" w:eastAsia="Times New Roman" w:hAnsi="Century Gothic" w:cs="Open Sans"/>
          <w:b/>
          <w:color w:val="6E6E7C"/>
          <w:sz w:val="21"/>
          <w:szCs w:val="21"/>
          <w:shd w:val="clear" w:color="auto" w:fill="FFFFFF"/>
          <w:lang w:eastAsia="es-ES_tradnl"/>
        </w:rPr>
      </w:pPr>
    </w:p>
    <w:p w14:paraId="109CAC6F" w14:textId="48152A3B" w:rsidR="000F6915" w:rsidRDefault="000F6915" w:rsidP="004B3853">
      <w:pPr>
        <w:spacing w:line="360" w:lineRule="auto"/>
        <w:jc w:val="both"/>
        <w:rPr>
          <w:rFonts w:ascii="Century Gothic" w:eastAsia="Times New Roman" w:hAnsi="Century Gothic" w:cs="Open Sans"/>
          <w:b/>
          <w:color w:val="6E6E7C"/>
          <w:sz w:val="21"/>
          <w:szCs w:val="21"/>
          <w:shd w:val="clear" w:color="auto" w:fill="FFFFFF"/>
          <w:lang w:eastAsia="es-ES_tradnl"/>
        </w:rPr>
      </w:pPr>
      <w:r w:rsidRPr="000F6915">
        <w:rPr>
          <w:rFonts w:ascii="Century Gothic" w:eastAsia="Times New Roman" w:hAnsi="Century Gothic" w:cs="Open Sans"/>
          <w:b/>
          <w:color w:val="6E6E7C"/>
          <w:sz w:val="21"/>
          <w:szCs w:val="21"/>
          <w:shd w:val="clear" w:color="auto" w:fill="FFFFFF"/>
          <w:lang w:eastAsia="es-ES_tradnl"/>
        </w:rPr>
        <w:t>Fase: Implementación</w:t>
      </w:r>
    </w:p>
    <w:p w14:paraId="256FB589" w14:textId="77777777" w:rsidR="00113856" w:rsidRPr="00B40C14" w:rsidRDefault="00113856" w:rsidP="004B3853">
      <w:pPr>
        <w:spacing w:line="360" w:lineRule="auto"/>
        <w:jc w:val="both"/>
        <w:rPr>
          <w:rFonts w:ascii="Century Gothic" w:eastAsia="Times New Roman" w:hAnsi="Century Gothic" w:cs="Open Sans"/>
          <w:b/>
          <w:color w:val="6E6E7C"/>
          <w:sz w:val="21"/>
          <w:szCs w:val="21"/>
          <w:shd w:val="clear" w:color="auto" w:fill="FFFFFF"/>
          <w:lang w:val="en-US" w:eastAsia="es-ES_tradnl"/>
        </w:rPr>
      </w:pPr>
    </w:p>
    <w:p w14:paraId="6F020733" w14:textId="3F4301E7" w:rsidR="000F6915" w:rsidRDefault="000F6915" w:rsidP="004B3853">
      <w:pPr>
        <w:spacing w:line="360" w:lineRule="auto"/>
        <w:jc w:val="both"/>
        <w:rPr>
          <w:rFonts w:ascii="Century Gothic" w:eastAsia="Times New Roman" w:hAnsi="Century Gothic" w:cs="Open Sans"/>
          <w:b/>
          <w:color w:val="6E6E7C"/>
          <w:sz w:val="21"/>
          <w:szCs w:val="21"/>
          <w:shd w:val="clear" w:color="auto" w:fill="FFFFFF"/>
          <w:lang w:eastAsia="es-ES_tradnl"/>
        </w:rPr>
      </w:pPr>
      <w:r w:rsidRPr="000F6915">
        <w:rPr>
          <w:rFonts w:ascii="Century Gothic" w:eastAsia="Times New Roman" w:hAnsi="Century Gothic" w:cs="Open Sans"/>
          <w:b/>
          <w:color w:val="6E6E7C"/>
          <w:sz w:val="21"/>
          <w:szCs w:val="21"/>
          <w:shd w:val="clear" w:color="auto" w:fill="FFFFFF"/>
          <w:lang w:eastAsia="es-ES_tradnl"/>
        </w:rPr>
        <w:t>Fase: Revisión y retrospectiva</w:t>
      </w:r>
    </w:p>
    <w:p w14:paraId="0B5C5347" w14:textId="77777777" w:rsidR="00113856" w:rsidRDefault="00113856" w:rsidP="004B3853">
      <w:pPr>
        <w:spacing w:line="360" w:lineRule="auto"/>
        <w:jc w:val="both"/>
        <w:rPr>
          <w:rFonts w:ascii="Century Gothic" w:eastAsia="Times New Roman" w:hAnsi="Century Gothic" w:cs="Open Sans"/>
          <w:b/>
          <w:color w:val="6E6E7C"/>
          <w:sz w:val="21"/>
          <w:szCs w:val="21"/>
          <w:shd w:val="clear" w:color="auto" w:fill="FFFFFF"/>
          <w:lang w:eastAsia="es-ES_tradnl"/>
        </w:rPr>
      </w:pPr>
    </w:p>
    <w:p w14:paraId="08ACDD01" w14:textId="667569B1" w:rsidR="000F6915" w:rsidRDefault="000F6915" w:rsidP="004B3853">
      <w:pPr>
        <w:spacing w:line="360" w:lineRule="auto"/>
        <w:jc w:val="both"/>
        <w:rPr>
          <w:rFonts w:ascii="Century Gothic" w:eastAsia="Times New Roman" w:hAnsi="Century Gothic" w:cs="Open Sans"/>
          <w:b/>
          <w:color w:val="6E6E7C"/>
          <w:sz w:val="21"/>
          <w:szCs w:val="21"/>
          <w:shd w:val="clear" w:color="auto" w:fill="FFFFFF"/>
          <w:lang w:eastAsia="es-ES_tradnl"/>
        </w:rPr>
      </w:pPr>
      <w:r w:rsidRPr="000F6915">
        <w:rPr>
          <w:rFonts w:ascii="Century Gothic" w:eastAsia="Times New Roman" w:hAnsi="Century Gothic" w:cs="Open Sans"/>
          <w:b/>
          <w:color w:val="6E6E7C"/>
          <w:sz w:val="21"/>
          <w:szCs w:val="21"/>
          <w:shd w:val="clear" w:color="auto" w:fill="FFFFFF"/>
          <w:lang w:eastAsia="es-ES_tradnl"/>
        </w:rPr>
        <w:t>Fase: Lanzamiento</w:t>
      </w:r>
    </w:p>
    <w:p w14:paraId="5117E254" w14:textId="77777777" w:rsidR="00113856" w:rsidRPr="000F6915" w:rsidRDefault="00113856" w:rsidP="004B3853">
      <w:pPr>
        <w:spacing w:line="360" w:lineRule="auto"/>
        <w:jc w:val="both"/>
        <w:rPr>
          <w:rFonts w:ascii="Century Gothic" w:eastAsia="Times New Roman" w:hAnsi="Century Gothic" w:cs="Open Sans"/>
          <w:b/>
          <w:color w:val="6E6E7C"/>
          <w:sz w:val="21"/>
          <w:szCs w:val="21"/>
          <w:shd w:val="clear" w:color="auto" w:fill="FFFFFF"/>
          <w:lang w:eastAsia="es-ES_tradnl"/>
        </w:rPr>
      </w:pPr>
    </w:p>
    <w:p w14:paraId="2D4B5BA5" w14:textId="7C953343" w:rsidR="00295D13" w:rsidRPr="00FA19C1" w:rsidRDefault="00295D13" w:rsidP="00C157A9">
      <w:pPr>
        <w:pStyle w:val="Heading2"/>
        <w:widowControl w:val="0"/>
        <w:autoSpaceDE w:val="0"/>
        <w:autoSpaceDN w:val="0"/>
        <w:spacing w:before="200"/>
      </w:pPr>
      <w:bookmarkStart w:id="31" w:name="_Toc524953914"/>
      <w:bookmarkStart w:id="32" w:name="_Toc100673812"/>
      <w:bookmarkStart w:id="33" w:name="_Toc155142393"/>
      <w:r>
        <w:t>Tipo de Pruebas</w:t>
      </w:r>
      <w:bookmarkEnd w:id="31"/>
      <w:bookmarkEnd w:id="32"/>
      <w:bookmarkEnd w:id="33"/>
    </w:p>
    <w:p w14:paraId="3F07A122" w14:textId="77777777" w:rsidR="00295D13" w:rsidRPr="00FC52C4" w:rsidRDefault="00295D13" w:rsidP="00295D13">
      <w:pPr>
        <w:rPr>
          <w:rFonts w:cs="Arial"/>
          <w:sz w:val="20"/>
          <w:szCs w:val="20"/>
          <w:lang w:eastAsia="x-none"/>
        </w:rPr>
      </w:pPr>
    </w:p>
    <w:p w14:paraId="22BD672D" w14:textId="77777777" w:rsidR="00295D13" w:rsidRPr="004B2A8A" w:rsidRDefault="00295D13" w:rsidP="004B2A8A">
      <w:pPr>
        <w:pStyle w:val="BodyTextIndent2"/>
        <w:ind w:left="0"/>
        <w:rPr>
          <w:rFonts w:ascii="Century Gothic" w:eastAsia="Times New Roman" w:hAnsi="Century Gothic" w:cs="Open Sans"/>
          <w:color w:val="6E6E7C"/>
          <w:sz w:val="21"/>
          <w:szCs w:val="21"/>
          <w:lang w:val="es-ES_tradnl" w:eastAsia="es-ES_tradnl"/>
        </w:rPr>
      </w:pPr>
      <w:r w:rsidRPr="004B2A8A">
        <w:rPr>
          <w:rFonts w:ascii="Century Gothic" w:eastAsia="Times New Roman" w:hAnsi="Century Gothic" w:cs="Open Sans"/>
          <w:color w:val="6E6E7C"/>
          <w:sz w:val="21"/>
          <w:szCs w:val="21"/>
          <w:lang w:val="es-ES_tradnl" w:eastAsia="es-ES_tradnl"/>
        </w:rPr>
        <w:t>En la siguiente tabla se definen los tipos de pruebas que serán aplicados en los respectivos ambientes: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6"/>
        <w:gridCol w:w="2110"/>
        <w:gridCol w:w="2572"/>
        <w:gridCol w:w="2570"/>
      </w:tblGrid>
      <w:tr w:rsidR="00295D13" w:rsidRPr="0056312E" w14:paraId="59736381" w14:textId="77777777" w:rsidTr="000D094C">
        <w:trPr>
          <w:trHeight w:val="133"/>
          <w:tblHeader/>
          <w:jc w:val="center"/>
        </w:trPr>
        <w:tc>
          <w:tcPr>
            <w:tcW w:w="728" w:type="pct"/>
            <w:shd w:val="clear" w:color="auto" w:fill="44546A" w:themeFill="text2"/>
            <w:vAlign w:val="center"/>
          </w:tcPr>
          <w:p w14:paraId="4AC8C50C" w14:textId="2E586FF4" w:rsidR="00295D13" w:rsidRPr="00B05913" w:rsidRDefault="00F521D8" w:rsidP="00F521D8">
            <w:pPr>
              <w:jc w:val="center"/>
            </w:pPr>
            <w:r>
              <w:rPr>
                <w:rFonts w:cs="Arial"/>
                <w:b/>
                <w:color w:val="FFFFFF"/>
                <w:lang w:val="es-AR"/>
              </w:rPr>
              <w:t>A</w:t>
            </w:r>
            <w:r w:rsidR="00295D13" w:rsidRPr="00B05913">
              <w:rPr>
                <w:rFonts w:cs="Arial"/>
                <w:b/>
                <w:color w:val="FFFFFF"/>
                <w:lang w:val="es-AR"/>
              </w:rPr>
              <w:t>mbiente</w:t>
            </w:r>
          </w:p>
        </w:tc>
        <w:tc>
          <w:tcPr>
            <w:tcW w:w="1243" w:type="pct"/>
            <w:shd w:val="clear" w:color="auto" w:fill="44546A" w:themeFill="text2"/>
            <w:vAlign w:val="center"/>
          </w:tcPr>
          <w:p w14:paraId="133C29DD" w14:textId="77777777" w:rsidR="00295D13" w:rsidRPr="00B05913" w:rsidRDefault="00295D13" w:rsidP="00D46BF9">
            <w:pPr>
              <w:snapToGrid w:val="0"/>
              <w:spacing w:before="40" w:after="40" w:line="276" w:lineRule="auto"/>
              <w:jc w:val="center"/>
              <w:rPr>
                <w:rFonts w:cs="Arial"/>
                <w:b/>
                <w:color w:val="FFFFFF"/>
              </w:rPr>
            </w:pPr>
            <w:r w:rsidRPr="00B05913">
              <w:rPr>
                <w:rFonts w:cs="Arial"/>
                <w:b/>
                <w:color w:val="FFFFFF"/>
                <w:lang w:val="es-AR"/>
              </w:rPr>
              <w:t>Tipos</w:t>
            </w:r>
            <w:r w:rsidRPr="00B05913">
              <w:rPr>
                <w:rFonts w:cs="Arial"/>
                <w:b/>
                <w:color w:val="FFFFFF"/>
              </w:rPr>
              <w:t xml:space="preserve"> de pruebas</w:t>
            </w:r>
          </w:p>
        </w:tc>
        <w:tc>
          <w:tcPr>
            <w:tcW w:w="1515" w:type="pct"/>
            <w:shd w:val="clear" w:color="auto" w:fill="44546A" w:themeFill="text2"/>
            <w:vAlign w:val="center"/>
          </w:tcPr>
          <w:p w14:paraId="061EC839" w14:textId="77777777" w:rsidR="00295D13" w:rsidRPr="00B05913" w:rsidRDefault="00295D13" w:rsidP="00D46BF9">
            <w:pPr>
              <w:snapToGrid w:val="0"/>
              <w:spacing w:before="40" w:after="40" w:line="276" w:lineRule="auto"/>
              <w:jc w:val="center"/>
              <w:rPr>
                <w:rFonts w:cs="Arial"/>
                <w:b/>
                <w:color w:val="FFFFFF"/>
                <w:lang w:val="es-AR"/>
              </w:rPr>
            </w:pPr>
            <w:r w:rsidRPr="00B05913">
              <w:rPr>
                <w:rFonts w:cs="Arial"/>
                <w:b/>
                <w:color w:val="FFFFFF"/>
                <w:lang w:val="es-AR"/>
              </w:rPr>
              <w:t>Descripción / Objetivo</w:t>
            </w:r>
          </w:p>
        </w:tc>
        <w:tc>
          <w:tcPr>
            <w:tcW w:w="1514" w:type="pct"/>
            <w:shd w:val="clear" w:color="auto" w:fill="44546A" w:themeFill="text2"/>
            <w:vAlign w:val="center"/>
          </w:tcPr>
          <w:p w14:paraId="65F3EA60" w14:textId="77777777" w:rsidR="00295D13" w:rsidRPr="00B05913" w:rsidRDefault="00295D13" w:rsidP="00D46BF9">
            <w:pPr>
              <w:snapToGrid w:val="0"/>
              <w:spacing w:before="40" w:after="40" w:line="276" w:lineRule="auto"/>
              <w:jc w:val="center"/>
              <w:rPr>
                <w:rFonts w:cs="Arial"/>
                <w:b/>
                <w:color w:val="FFFFFF"/>
                <w:lang w:val="es-AR"/>
              </w:rPr>
            </w:pPr>
            <w:r w:rsidRPr="00B05913">
              <w:rPr>
                <w:rFonts w:cs="Arial"/>
                <w:b/>
                <w:color w:val="FFFFFF"/>
                <w:lang w:val="es-AR"/>
              </w:rPr>
              <w:t>Responsable</w:t>
            </w:r>
          </w:p>
        </w:tc>
      </w:tr>
      <w:tr w:rsidR="00295D13" w:rsidRPr="0056312E" w14:paraId="429FBB7C" w14:textId="77777777" w:rsidTr="00803C7E">
        <w:tblPrEx>
          <w:tblCellMar>
            <w:top w:w="57" w:type="dxa"/>
            <w:bottom w:w="57" w:type="dxa"/>
          </w:tblCellMar>
        </w:tblPrEx>
        <w:trPr>
          <w:trHeight w:val="133"/>
          <w:jc w:val="center"/>
        </w:trPr>
        <w:tc>
          <w:tcPr>
            <w:tcW w:w="728" w:type="pct"/>
            <w:vAlign w:val="center"/>
          </w:tcPr>
          <w:p w14:paraId="3ABD24A7" w14:textId="77777777" w:rsidR="00295D13" w:rsidRPr="004B2A8A" w:rsidRDefault="00295D13" w:rsidP="00D46BF9">
            <w:pPr>
              <w:snapToGrid w:val="0"/>
              <w:spacing w:before="40" w:after="40" w:line="276" w:lineRule="auto"/>
              <w:jc w:val="center"/>
              <w:rPr>
                <w:rFonts w:ascii="Century Gothic" w:eastAsia="Times New Roman" w:hAnsi="Century Gothic" w:cs="Open Sans"/>
                <w:color w:val="6E6E7C"/>
                <w:sz w:val="21"/>
                <w:szCs w:val="21"/>
                <w:shd w:val="clear" w:color="auto" w:fill="FFFFFF"/>
                <w:lang w:eastAsia="es-ES_tradnl"/>
              </w:rPr>
            </w:pPr>
            <w:r w:rsidRPr="004B2A8A">
              <w:rPr>
                <w:rFonts w:ascii="Century Gothic" w:eastAsia="Times New Roman" w:hAnsi="Century Gothic" w:cs="Open Sans"/>
                <w:color w:val="6E6E7C"/>
                <w:sz w:val="21"/>
                <w:szCs w:val="21"/>
                <w:shd w:val="clear" w:color="auto" w:fill="FFFFFF"/>
                <w:lang w:eastAsia="es-ES_tradnl"/>
              </w:rPr>
              <w:t>Pruebas</w:t>
            </w:r>
          </w:p>
        </w:tc>
        <w:tc>
          <w:tcPr>
            <w:tcW w:w="1243" w:type="pct"/>
            <w:shd w:val="clear" w:color="auto" w:fill="auto"/>
            <w:vAlign w:val="center"/>
          </w:tcPr>
          <w:p w14:paraId="0533FDE0" w14:textId="77777777" w:rsidR="00295D13" w:rsidRPr="004B2A8A" w:rsidRDefault="00295D13" w:rsidP="00D46BF9">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4B2A8A">
              <w:rPr>
                <w:rFonts w:ascii="Century Gothic" w:eastAsia="Times New Roman" w:hAnsi="Century Gothic" w:cs="Open Sans"/>
                <w:color w:val="6E6E7C"/>
                <w:sz w:val="21"/>
                <w:szCs w:val="21"/>
                <w:shd w:val="clear" w:color="auto" w:fill="FFFFFF"/>
                <w:lang w:eastAsia="es-ES_tradnl"/>
              </w:rPr>
              <w:t>Certificación de ambiente de prueba</w:t>
            </w:r>
          </w:p>
        </w:tc>
        <w:tc>
          <w:tcPr>
            <w:tcW w:w="1515" w:type="pct"/>
            <w:shd w:val="clear" w:color="auto" w:fill="auto"/>
            <w:vAlign w:val="center"/>
          </w:tcPr>
          <w:p w14:paraId="369F40BC" w14:textId="77777777" w:rsidR="00295D13" w:rsidRPr="004B2A8A" w:rsidRDefault="00295D13" w:rsidP="00D46BF9">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4B2A8A">
              <w:rPr>
                <w:rFonts w:ascii="Century Gothic" w:eastAsia="Times New Roman" w:hAnsi="Century Gothic" w:cs="Open Sans"/>
                <w:color w:val="6E6E7C"/>
                <w:sz w:val="21"/>
                <w:szCs w:val="21"/>
                <w:shd w:val="clear" w:color="auto" w:fill="FFFFFF"/>
                <w:lang w:eastAsia="es-ES_tradnl"/>
              </w:rPr>
              <w:t xml:space="preserve">Certificar la correcta instalación y configuración del ambiente de pruebas, garantizando que el ambiente será idéntico al ambiente de Producción en cuanto a software base y configuración. </w:t>
            </w:r>
          </w:p>
        </w:tc>
        <w:tc>
          <w:tcPr>
            <w:tcW w:w="1514" w:type="pct"/>
            <w:vAlign w:val="center"/>
          </w:tcPr>
          <w:p w14:paraId="16833548" w14:textId="777232A0" w:rsidR="00295D13" w:rsidRPr="004B2A8A" w:rsidRDefault="00113856" w:rsidP="00113856">
            <w:pPr>
              <w:snapToGrid w:val="0"/>
              <w:spacing w:before="40" w:after="40" w:line="276" w:lineRule="auto"/>
              <w:jc w:val="center"/>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 xml:space="preserve">Miembros del equipo </w:t>
            </w:r>
            <w:r w:rsidR="00295D13" w:rsidRPr="004B2A8A">
              <w:rPr>
                <w:rFonts w:ascii="Century Gothic" w:eastAsia="Times New Roman" w:hAnsi="Century Gothic" w:cs="Open Sans"/>
                <w:color w:val="6E6E7C"/>
                <w:sz w:val="21"/>
                <w:szCs w:val="21"/>
                <w:shd w:val="clear" w:color="auto" w:fill="FFFFFF"/>
                <w:lang w:eastAsia="es-ES_tradnl"/>
              </w:rPr>
              <w:t>de Infraestructura</w:t>
            </w:r>
          </w:p>
        </w:tc>
      </w:tr>
      <w:tr w:rsidR="00295D13" w:rsidRPr="0056312E" w14:paraId="2E936EE9" w14:textId="77777777" w:rsidTr="00803C7E">
        <w:tblPrEx>
          <w:tblCellMar>
            <w:top w:w="57" w:type="dxa"/>
            <w:bottom w:w="57" w:type="dxa"/>
          </w:tblCellMar>
        </w:tblPrEx>
        <w:trPr>
          <w:trHeight w:val="133"/>
          <w:jc w:val="center"/>
        </w:trPr>
        <w:tc>
          <w:tcPr>
            <w:tcW w:w="728" w:type="pct"/>
            <w:vAlign w:val="center"/>
          </w:tcPr>
          <w:p w14:paraId="04E863F6" w14:textId="77777777" w:rsidR="00295D13" w:rsidRPr="004B2A8A" w:rsidRDefault="00295D13" w:rsidP="00D46BF9">
            <w:pPr>
              <w:snapToGrid w:val="0"/>
              <w:spacing w:before="40" w:after="40" w:line="276" w:lineRule="auto"/>
              <w:jc w:val="center"/>
              <w:rPr>
                <w:rFonts w:ascii="Century Gothic" w:eastAsia="Times New Roman" w:hAnsi="Century Gothic" w:cs="Open Sans"/>
                <w:color w:val="6E6E7C"/>
                <w:sz w:val="21"/>
                <w:szCs w:val="21"/>
                <w:shd w:val="clear" w:color="auto" w:fill="FFFFFF"/>
                <w:lang w:eastAsia="es-ES_tradnl"/>
              </w:rPr>
            </w:pPr>
            <w:r w:rsidRPr="004B2A8A">
              <w:rPr>
                <w:rFonts w:ascii="Century Gothic" w:eastAsia="Times New Roman" w:hAnsi="Century Gothic" w:cs="Open Sans"/>
                <w:color w:val="6E6E7C"/>
                <w:sz w:val="21"/>
                <w:szCs w:val="21"/>
                <w:shd w:val="clear" w:color="auto" w:fill="FFFFFF"/>
                <w:lang w:eastAsia="es-ES_tradnl"/>
              </w:rPr>
              <w:t>Desarrollo</w:t>
            </w:r>
          </w:p>
        </w:tc>
        <w:tc>
          <w:tcPr>
            <w:tcW w:w="1243" w:type="pct"/>
            <w:shd w:val="clear" w:color="auto" w:fill="auto"/>
            <w:vAlign w:val="center"/>
          </w:tcPr>
          <w:p w14:paraId="624F74A9" w14:textId="77777777" w:rsidR="00295D13" w:rsidRPr="004B2A8A" w:rsidRDefault="00295D13" w:rsidP="00D46BF9">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4B2A8A">
              <w:rPr>
                <w:rFonts w:ascii="Century Gothic" w:eastAsia="Times New Roman" w:hAnsi="Century Gothic" w:cs="Open Sans"/>
                <w:color w:val="6E6E7C"/>
                <w:sz w:val="21"/>
                <w:szCs w:val="21"/>
                <w:shd w:val="clear" w:color="auto" w:fill="FFFFFF"/>
                <w:lang w:eastAsia="es-ES_tradnl"/>
              </w:rPr>
              <w:t>Pruebas Unitarias</w:t>
            </w:r>
          </w:p>
        </w:tc>
        <w:tc>
          <w:tcPr>
            <w:tcW w:w="1515" w:type="pct"/>
            <w:shd w:val="clear" w:color="auto" w:fill="auto"/>
            <w:vAlign w:val="center"/>
          </w:tcPr>
          <w:p w14:paraId="1D3B5C40" w14:textId="51DDDFE5" w:rsidR="00295D13" w:rsidRPr="004B2A8A" w:rsidRDefault="00462CF2" w:rsidP="00D46BF9">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Realizadas para</w:t>
            </w:r>
            <w:r w:rsidR="00295D13" w:rsidRPr="004B2A8A">
              <w:rPr>
                <w:rFonts w:ascii="Century Gothic" w:eastAsia="Times New Roman" w:hAnsi="Century Gothic" w:cs="Open Sans"/>
                <w:color w:val="6E6E7C"/>
                <w:sz w:val="21"/>
                <w:szCs w:val="21"/>
                <w:shd w:val="clear" w:color="auto" w:fill="FFFFFF"/>
                <w:lang w:eastAsia="es-ES_tradnl"/>
              </w:rPr>
              <w:t xml:space="preserve"> verificar el correcto funcionamiento de los requerimientos </w:t>
            </w:r>
            <w:r w:rsidR="00295D13" w:rsidRPr="004B2A8A">
              <w:rPr>
                <w:rFonts w:ascii="Century Gothic" w:eastAsia="Times New Roman" w:hAnsi="Century Gothic" w:cs="Open Sans"/>
                <w:color w:val="6E6E7C"/>
                <w:sz w:val="21"/>
                <w:szCs w:val="21"/>
                <w:shd w:val="clear" w:color="auto" w:fill="FFFFFF"/>
                <w:lang w:eastAsia="es-ES_tradnl"/>
              </w:rPr>
              <w:lastRenderedPageBreak/>
              <w:t xml:space="preserve">establecidos por el usuario final, este tipo de pruebas son realizadas exclusivamente en el ambiente de desarrollo antes de envío a pruebas de certificación. </w:t>
            </w:r>
          </w:p>
        </w:tc>
        <w:tc>
          <w:tcPr>
            <w:tcW w:w="1514" w:type="pct"/>
            <w:vAlign w:val="center"/>
          </w:tcPr>
          <w:p w14:paraId="094EC976" w14:textId="1FE5E312" w:rsidR="00295D13" w:rsidRPr="004B2A8A" w:rsidRDefault="00113856" w:rsidP="00113856">
            <w:pPr>
              <w:snapToGrid w:val="0"/>
              <w:spacing w:before="40" w:after="40" w:line="276" w:lineRule="auto"/>
              <w:jc w:val="center"/>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lastRenderedPageBreak/>
              <w:t xml:space="preserve">Miembros del equipo </w:t>
            </w:r>
            <w:r w:rsidR="00295D13" w:rsidRPr="004B2A8A">
              <w:rPr>
                <w:rFonts w:ascii="Century Gothic" w:eastAsia="Times New Roman" w:hAnsi="Century Gothic" w:cs="Open Sans"/>
                <w:color w:val="6E6E7C"/>
                <w:sz w:val="21"/>
                <w:szCs w:val="21"/>
                <w:shd w:val="clear" w:color="auto" w:fill="FFFFFF"/>
                <w:lang w:eastAsia="es-ES_tradnl"/>
              </w:rPr>
              <w:t>de Desarrollo</w:t>
            </w:r>
          </w:p>
        </w:tc>
      </w:tr>
      <w:tr w:rsidR="0013745B" w:rsidRPr="0056312E" w14:paraId="7A031E37" w14:textId="77777777" w:rsidTr="00803C7E">
        <w:tblPrEx>
          <w:tblCellMar>
            <w:top w:w="57" w:type="dxa"/>
            <w:bottom w:w="57" w:type="dxa"/>
          </w:tblCellMar>
        </w:tblPrEx>
        <w:trPr>
          <w:trHeight w:val="133"/>
          <w:jc w:val="center"/>
        </w:trPr>
        <w:tc>
          <w:tcPr>
            <w:tcW w:w="728" w:type="pct"/>
            <w:vAlign w:val="center"/>
          </w:tcPr>
          <w:p w14:paraId="3A0DE4F7" w14:textId="28E0FF17" w:rsidR="0013745B" w:rsidRPr="004B2A8A" w:rsidRDefault="0013745B" w:rsidP="0013745B">
            <w:pPr>
              <w:snapToGrid w:val="0"/>
              <w:spacing w:before="40" w:after="40" w:line="276" w:lineRule="auto"/>
              <w:jc w:val="center"/>
              <w:rPr>
                <w:rFonts w:ascii="Century Gothic" w:eastAsia="Times New Roman" w:hAnsi="Century Gothic" w:cs="Open Sans"/>
                <w:color w:val="6E6E7C"/>
                <w:sz w:val="21"/>
                <w:szCs w:val="21"/>
                <w:shd w:val="clear" w:color="auto" w:fill="FFFFFF"/>
                <w:lang w:eastAsia="es-ES_tradnl"/>
              </w:rPr>
            </w:pPr>
            <w:r w:rsidRPr="004B2A8A">
              <w:rPr>
                <w:rFonts w:ascii="Century Gothic" w:eastAsia="Times New Roman" w:hAnsi="Century Gothic" w:cs="Open Sans"/>
                <w:color w:val="6E6E7C"/>
                <w:sz w:val="21"/>
                <w:szCs w:val="21"/>
                <w:shd w:val="clear" w:color="auto" w:fill="FFFFFF"/>
                <w:lang w:eastAsia="es-ES_tradnl"/>
              </w:rPr>
              <w:t>Pruebas</w:t>
            </w:r>
          </w:p>
        </w:tc>
        <w:tc>
          <w:tcPr>
            <w:tcW w:w="1243" w:type="pct"/>
            <w:shd w:val="clear" w:color="auto" w:fill="auto"/>
            <w:vAlign w:val="center"/>
          </w:tcPr>
          <w:p w14:paraId="4215BB76" w14:textId="59335211" w:rsidR="0013745B" w:rsidRPr="004B2A8A" w:rsidRDefault="0013745B" w:rsidP="0013745B">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4B2A8A">
              <w:rPr>
                <w:rFonts w:ascii="Century Gothic" w:eastAsia="Times New Roman" w:hAnsi="Century Gothic" w:cs="Open Sans"/>
                <w:color w:val="6E6E7C"/>
                <w:sz w:val="21"/>
                <w:szCs w:val="21"/>
                <w:shd w:val="clear" w:color="auto" w:fill="FFFFFF"/>
                <w:lang w:eastAsia="es-ES_tradnl"/>
              </w:rPr>
              <w:t>Pruebas de Integración</w:t>
            </w:r>
          </w:p>
        </w:tc>
        <w:tc>
          <w:tcPr>
            <w:tcW w:w="1515" w:type="pct"/>
            <w:shd w:val="clear" w:color="auto" w:fill="auto"/>
            <w:vAlign w:val="center"/>
          </w:tcPr>
          <w:p w14:paraId="56C56EA4" w14:textId="55CE797E" w:rsidR="0013745B" w:rsidRPr="004B2A8A" w:rsidRDefault="00462CF2" w:rsidP="0013745B">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Se</w:t>
            </w:r>
            <w:r w:rsidR="0013745B" w:rsidRPr="004B2A8A">
              <w:rPr>
                <w:rFonts w:ascii="Century Gothic" w:eastAsia="Times New Roman" w:hAnsi="Century Gothic" w:cs="Open Sans"/>
                <w:color w:val="6E6E7C"/>
                <w:sz w:val="21"/>
                <w:szCs w:val="21"/>
                <w:shd w:val="clear" w:color="auto" w:fill="FFFFFF"/>
                <w:lang w:eastAsia="es-ES_tradnl"/>
              </w:rPr>
              <w:t xml:space="preserve"> verifica la relación de integración de funcionalidad que se da entre los diferentes módulos, procesos y sistemas.</w:t>
            </w:r>
          </w:p>
        </w:tc>
        <w:tc>
          <w:tcPr>
            <w:tcW w:w="1514" w:type="pct"/>
            <w:vAlign w:val="center"/>
          </w:tcPr>
          <w:p w14:paraId="6F325C12" w14:textId="025EE3C3" w:rsidR="0013745B" w:rsidRPr="004B2A8A" w:rsidRDefault="00113856" w:rsidP="0013745B">
            <w:pPr>
              <w:snapToGrid w:val="0"/>
              <w:spacing w:before="40" w:after="40" w:line="276" w:lineRule="auto"/>
              <w:jc w:val="center"/>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 xml:space="preserve">Miembros del equipo </w:t>
            </w:r>
            <w:r w:rsidRPr="004B2A8A">
              <w:rPr>
                <w:rFonts w:ascii="Century Gothic" w:eastAsia="Times New Roman" w:hAnsi="Century Gothic" w:cs="Open Sans"/>
                <w:color w:val="6E6E7C"/>
                <w:sz w:val="21"/>
                <w:szCs w:val="21"/>
                <w:shd w:val="clear" w:color="auto" w:fill="FFFFFF"/>
                <w:lang w:eastAsia="es-ES_tradnl"/>
              </w:rPr>
              <w:t>de Desarrollo</w:t>
            </w:r>
          </w:p>
        </w:tc>
      </w:tr>
      <w:tr w:rsidR="0013745B" w:rsidRPr="0056312E" w14:paraId="0D8D8129" w14:textId="77777777" w:rsidTr="00803C7E">
        <w:tblPrEx>
          <w:tblCellMar>
            <w:top w:w="57" w:type="dxa"/>
            <w:bottom w:w="57" w:type="dxa"/>
          </w:tblCellMar>
        </w:tblPrEx>
        <w:trPr>
          <w:trHeight w:val="133"/>
          <w:jc w:val="center"/>
        </w:trPr>
        <w:tc>
          <w:tcPr>
            <w:tcW w:w="728" w:type="pct"/>
            <w:vAlign w:val="center"/>
          </w:tcPr>
          <w:p w14:paraId="6912BF94" w14:textId="77777777" w:rsidR="0013745B" w:rsidRPr="004B2A8A" w:rsidRDefault="0013745B" w:rsidP="0013745B">
            <w:pPr>
              <w:snapToGrid w:val="0"/>
              <w:spacing w:before="40" w:after="40" w:line="276" w:lineRule="auto"/>
              <w:jc w:val="center"/>
              <w:rPr>
                <w:rFonts w:ascii="Century Gothic" w:eastAsia="Times New Roman" w:hAnsi="Century Gothic" w:cs="Open Sans"/>
                <w:color w:val="6E6E7C"/>
                <w:sz w:val="21"/>
                <w:szCs w:val="21"/>
                <w:shd w:val="clear" w:color="auto" w:fill="FFFFFF"/>
                <w:lang w:eastAsia="es-ES_tradnl"/>
              </w:rPr>
            </w:pPr>
            <w:r w:rsidRPr="004B2A8A">
              <w:rPr>
                <w:rFonts w:ascii="Century Gothic" w:eastAsia="Times New Roman" w:hAnsi="Century Gothic" w:cs="Open Sans"/>
                <w:color w:val="6E6E7C"/>
                <w:sz w:val="21"/>
                <w:szCs w:val="21"/>
                <w:shd w:val="clear" w:color="auto" w:fill="FFFFFF"/>
                <w:lang w:eastAsia="es-ES_tradnl"/>
              </w:rPr>
              <w:t>Pruebas</w:t>
            </w:r>
          </w:p>
        </w:tc>
        <w:tc>
          <w:tcPr>
            <w:tcW w:w="1243" w:type="pct"/>
            <w:shd w:val="clear" w:color="auto" w:fill="auto"/>
            <w:vAlign w:val="center"/>
          </w:tcPr>
          <w:p w14:paraId="0F4C6FEE" w14:textId="344AD131" w:rsidR="0013745B" w:rsidRPr="004B2A8A" w:rsidRDefault="000C2A3E" w:rsidP="000C2A3E">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Pruebas Funcionales</w:t>
            </w:r>
          </w:p>
        </w:tc>
        <w:tc>
          <w:tcPr>
            <w:tcW w:w="1515" w:type="pct"/>
            <w:shd w:val="clear" w:color="auto" w:fill="auto"/>
            <w:vAlign w:val="center"/>
          </w:tcPr>
          <w:p w14:paraId="61DFA706" w14:textId="3900DFEE" w:rsidR="0013745B" w:rsidRPr="004B2A8A" w:rsidRDefault="0013745B" w:rsidP="000C2A3E">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4B2A8A">
              <w:rPr>
                <w:rFonts w:ascii="Century Gothic" w:eastAsia="Times New Roman" w:hAnsi="Century Gothic" w:cs="Open Sans"/>
                <w:color w:val="6E6E7C"/>
                <w:sz w:val="21"/>
                <w:szCs w:val="21"/>
                <w:shd w:val="clear" w:color="auto" w:fill="FFFFFF"/>
                <w:lang w:eastAsia="es-ES_tradnl"/>
              </w:rPr>
              <w:t xml:space="preserve">Su objetivo principal es probar  y verificar la funcionalidad correcta  del sistema, a partir de los requerimientos funcionales. </w:t>
            </w:r>
          </w:p>
        </w:tc>
        <w:tc>
          <w:tcPr>
            <w:tcW w:w="1514" w:type="pct"/>
            <w:vAlign w:val="center"/>
          </w:tcPr>
          <w:p w14:paraId="5C178671" w14:textId="3727353E" w:rsidR="0013745B" w:rsidRPr="007D7ED4" w:rsidRDefault="00113856" w:rsidP="00113856">
            <w:pPr>
              <w:snapToGrid w:val="0"/>
              <w:spacing w:before="40" w:after="40" w:line="276" w:lineRule="auto"/>
              <w:jc w:val="center"/>
              <w:rPr>
                <w:rFonts w:cs="Arial"/>
                <w:sz w:val="18"/>
                <w:szCs w:val="18"/>
                <w:lang w:val="es-AR"/>
              </w:rPr>
            </w:pPr>
            <w:r>
              <w:rPr>
                <w:rFonts w:ascii="Century Gothic" w:eastAsia="Times New Roman" w:hAnsi="Century Gothic" w:cs="Open Sans"/>
                <w:color w:val="6E6E7C"/>
                <w:sz w:val="21"/>
                <w:szCs w:val="21"/>
                <w:shd w:val="clear" w:color="auto" w:fill="FFFFFF"/>
                <w:lang w:eastAsia="es-ES_tradnl"/>
              </w:rPr>
              <w:t>Miembros del equipo de QA</w:t>
            </w:r>
          </w:p>
        </w:tc>
      </w:tr>
      <w:tr w:rsidR="0013745B" w:rsidRPr="0056312E" w14:paraId="41CBB9AC" w14:textId="77777777" w:rsidTr="00803C7E">
        <w:tblPrEx>
          <w:tblCellMar>
            <w:top w:w="57" w:type="dxa"/>
            <w:bottom w:w="57" w:type="dxa"/>
          </w:tblCellMar>
        </w:tblPrEx>
        <w:trPr>
          <w:trHeight w:val="133"/>
          <w:jc w:val="center"/>
        </w:trPr>
        <w:tc>
          <w:tcPr>
            <w:tcW w:w="728" w:type="pct"/>
            <w:vAlign w:val="center"/>
          </w:tcPr>
          <w:p w14:paraId="08A0A8C9" w14:textId="77777777" w:rsidR="0013745B" w:rsidRPr="004B2A8A" w:rsidRDefault="0013745B" w:rsidP="0013745B">
            <w:pPr>
              <w:snapToGrid w:val="0"/>
              <w:spacing w:before="40" w:after="40" w:line="276" w:lineRule="auto"/>
              <w:jc w:val="center"/>
              <w:rPr>
                <w:rFonts w:ascii="Century Gothic" w:eastAsia="Times New Roman" w:hAnsi="Century Gothic" w:cs="Open Sans"/>
                <w:color w:val="6E6E7C"/>
                <w:sz w:val="21"/>
                <w:szCs w:val="21"/>
                <w:shd w:val="clear" w:color="auto" w:fill="FFFFFF"/>
                <w:lang w:eastAsia="es-ES_tradnl"/>
              </w:rPr>
            </w:pPr>
            <w:r w:rsidRPr="004B2A8A">
              <w:rPr>
                <w:rFonts w:ascii="Century Gothic" w:eastAsia="Times New Roman" w:hAnsi="Century Gothic" w:cs="Open Sans"/>
                <w:color w:val="6E6E7C"/>
                <w:sz w:val="21"/>
                <w:szCs w:val="21"/>
                <w:shd w:val="clear" w:color="auto" w:fill="FFFFFF"/>
                <w:lang w:eastAsia="es-ES_tradnl"/>
              </w:rPr>
              <w:t>Pruebas</w:t>
            </w:r>
          </w:p>
        </w:tc>
        <w:tc>
          <w:tcPr>
            <w:tcW w:w="1243" w:type="pct"/>
            <w:shd w:val="clear" w:color="auto" w:fill="auto"/>
            <w:vAlign w:val="center"/>
          </w:tcPr>
          <w:p w14:paraId="1677E4EA" w14:textId="77777777" w:rsidR="0013745B" w:rsidRPr="004B2A8A" w:rsidRDefault="0013745B" w:rsidP="0013745B">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4B2A8A">
              <w:rPr>
                <w:rFonts w:ascii="Century Gothic" w:eastAsia="Times New Roman" w:hAnsi="Century Gothic" w:cs="Open Sans"/>
                <w:color w:val="6E6E7C"/>
                <w:sz w:val="21"/>
                <w:szCs w:val="21"/>
                <w:shd w:val="clear" w:color="auto" w:fill="FFFFFF"/>
                <w:lang w:eastAsia="es-ES_tradnl"/>
              </w:rPr>
              <w:t>Pruebas de Regresión</w:t>
            </w:r>
          </w:p>
        </w:tc>
        <w:tc>
          <w:tcPr>
            <w:tcW w:w="1515" w:type="pct"/>
            <w:shd w:val="clear" w:color="auto" w:fill="auto"/>
            <w:vAlign w:val="center"/>
          </w:tcPr>
          <w:p w14:paraId="563B5C64" w14:textId="77777777" w:rsidR="0013745B" w:rsidRPr="004B2A8A" w:rsidRDefault="0013745B" w:rsidP="0013745B">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4B2A8A">
              <w:rPr>
                <w:rFonts w:ascii="Century Gothic" w:eastAsia="Times New Roman" w:hAnsi="Century Gothic" w:cs="Open Sans"/>
                <w:color w:val="6E6E7C"/>
                <w:sz w:val="21"/>
                <w:szCs w:val="21"/>
                <w:shd w:val="clear" w:color="auto" w:fill="FFFFFF"/>
                <w:lang w:eastAsia="es-ES_tradnl"/>
              </w:rPr>
              <w:t xml:space="preserve">Su objetivo es validar que ante un cambio realizado en el sistema, las partes del mismo que no hayan sido afectadas,  continúen funcionando correctamente, luego de implementada la modificación. </w:t>
            </w:r>
          </w:p>
        </w:tc>
        <w:tc>
          <w:tcPr>
            <w:tcW w:w="1514" w:type="pct"/>
            <w:vAlign w:val="center"/>
          </w:tcPr>
          <w:p w14:paraId="3E544444" w14:textId="5C16FD4A" w:rsidR="0013745B" w:rsidRPr="007D7ED4" w:rsidRDefault="00113856" w:rsidP="00987BB1">
            <w:pPr>
              <w:snapToGrid w:val="0"/>
              <w:spacing w:before="40" w:after="40" w:line="276" w:lineRule="auto"/>
              <w:jc w:val="center"/>
              <w:rPr>
                <w:rFonts w:cs="Arial"/>
                <w:sz w:val="18"/>
                <w:szCs w:val="18"/>
                <w:lang w:val="es-AR"/>
              </w:rPr>
            </w:pPr>
            <w:r>
              <w:rPr>
                <w:rFonts w:ascii="Century Gothic" w:eastAsia="Times New Roman" w:hAnsi="Century Gothic" w:cs="Open Sans"/>
                <w:color w:val="6E6E7C"/>
                <w:sz w:val="21"/>
                <w:szCs w:val="21"/>
                <w:shd w:val="clear" w:color="auto" w:fill="FFFFFF"/>
                <w:lang w:eastAsia="es-ES_tradnl"/>
              </w:rPr>
              <w:t>Miembros del equipo de QA</w:t>
            </w:r>
          </w:p>
        </w:tc>
      </w:tr>
      <w:tr w:rsidR="0013745B" w:rsidRPr="0056312E" w14:paraId="4A90C973" w14:textId="77777777" w:rsidTr="00803C7E">
        <w:tblPrEx>
          <w:tblCellMar>
            <w:top w:w="57" w:type="dxa"/>
            <w:bottom w:w="57" w:type="dxa"/>
          </w:tblCellMar>
        </w:tblPrEx>
        <w:trPr>
          <w:trHeight w:val="133"/>
          <w:jc w:val="center"/>
        </w:trPr>
        <w:tc>
          <w:tcPr>
            <w:tcW w:w="728" w:type="pct"/>
            <w:shd w:val="clear" w:color="auto" w:fill="auto"/>
            <w:vAlign w:val="center"/>
          </w:tcPr>
          <w:p w14:paraId="257BC9C8" w14:textId="77777777" w:rsidR="0013745B" w:rsidRPr="004B2A8A" w:rsidRDefault="0013745B" w:rsidP="0013745B">
            <w:pPr>
              <w:snapToGrid w:val="0"/>
              <w:spacing w:before="40" w:after="40" w:line="276" w:lineRule="auto"/>
              <w:jc w:val="center"/>
              <w:rPr>
                <w:rFonts w:ascii="Century Gothic" w:eastAsia="Times New Roman" w:hAnsi="Century Gothic" w:cs="Open Sans"/>
                <w:color w:val="6E6E7C"/>
                <w:sz w:val="21"/>
                <w:szCs w:val="21"/>
                <w:shd w:val="clear" w:color="auto" w:fill="FFFFFF"/>
                <w:lang w:eastAsia="es-ES_tradnl"/>
              </w:rPr>
            </w:pPr>
            <w:r w:rsidRPr="004B2A8A">
              <w:rPr>
                <w:rFonts w:ascii="Century Gothic" w:eastAsia="Times New Roman" w:hAnsi="Century Gothic" w:cs="Open Sans"/>
                <w:color w:val="6E6E7C"/>
                <w:sz w:val="21"/>
                <w:szCs w:val="21"/>
                <w:shd w:val="clear" w:color="auto" w:fill="FFFFFF"/>
                <w:lang w:eastAsia="es-ES_tradnl"/>
              </w:rPr>
              <w:t>Pruebas</w:t>
            </w:r>
          </w:p>
        </w:tc>
        <w:tc>
          <w:tcPr>
            <w:tcW w:w="1243" w:type="pct"/>
            <w:shd w:val="clear" w:color="auto" w:fill="auto"/>
            <w:vAlign w:val="center"/>
          </w:tcPr>
          <w:p w14:paraId="18F8CBCF" w14:textId="2365459D" w:rsidR="0013745B" w:rsidRPr="004B2A8A" w:rsidRDefault="00B436F1" w:rsidP="00B436F1">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Pruebas de Rendimiento</w:t>
            </w:r>
          </w:p>
        </w:tc>
        <w:tc>
          <w:tcPr>
            <w:tcW w:w="1515" w:type="pct"/>
            <w:shd w:val="clear" w:color="auto" w:fill="auto"/>
            <w:vAlign w:val="center"/>
          </w:tcPr>
          <w:p w14:paraId="1BAF88FC" w14:textId="77777777" w:rsidR="0013745B" w:rsidRPr="004B2A8A" w:rsidRDefault="0013745B" w:rsidP="0013745B">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4B2A8A">
              <w:rPr>
                <w:rFonts w:ascii="Century Gothic" w:eastAsia="Times New Roman" w:hAnsi="Century Gothic" w:cs="Open Sans"/>
                <w:color w:val="6E6E7C"/>
                <w:sz w:val="21"/>
                <w:szCs w:val="21"/>
                <w:shd w:val="clear" w:color="auto" w:fill="FFFFFF"/>
                <w:lang w:eastAsia="es-ES_tradnl"/>
              </w:rPr>
              <w:t xml:space="preserve">La finalidad de realizar pruebas de Rendimiento (tiempo de respuesta adecuada), volumen (Funcionamiento de grandes volúmenes de datos) y sobrecarga (Funcionamiento en el </w:t>
            </w:r>
            <w:r w:rsidRPr="004B2A8A">
              <w:rPr>
                <w:rFonts w:ascii="Century Gothic" w:eastAsia="Times New Roman" w:hAnsi="Century Gothic" w:cs="Open Sans"/>
                <w:color w:val="6E6E7C"/>
                <w:sz w:val="21"/>
                <w:szCs w:val="21"/>
                <w:shd w:val="clear" w:color="auto" w:fill="FFFFFF"/>
                <w:lang w:eastAsia="es-ES_tradnl"/>
              </w:rPr>
              <w:lastRenderedPageBreak/>
              <w:t>umbral límite de los recursos), es predecir anticipadamente problemas de rendimiento y degradación de recursos del sistema antes de su paso a Producción para facilitar su corrección.</w:t>
            </w:r>
          </w:p>
        </w:tc>
        <w:tc>
          <w:tcPr>
            <w:tcW w:w="1514" w:type="pct"/>
            <w:vAlign w:val="center"/>
          </w:tcPr>
          <w:p w14:paraId="3826FBA5" w14:textId="0DDCB704" w:rsidR="0013745B" w:rsidRPr="006D4934" w:rsidRDefault="00113856" w:rsidP="004625BA">
            <w:pPr>
              <w:snapToGrid w:val="0"/>
              <w:spacing w:before="40" w:after="40" w:line="276" w:lineRule="auto"/>
              <w:jc w:val="center"/>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lastRenderedPageBreak/>
              <w:t>Miembros del equipo de QA</w:t>
            </w:r>
          </w:p>
        </w:tc>
      </w:tr>
      <w:tr w:rsidR="0013745B" w:rsidRPr="0056312E" w14:paraId="6E575B85" w14:textId="77777777" w:rsidTr="00803C7E">
        <w:tblPrEx>
          <w:tblCellMar>
            <w:top w:w="57" w:type="dxa"/>
            <w:bottom w:w="57" w:type="dxa"/>
          </w:tblCellMar>
        </w:tblPrEx>
        <w:trPr>
          <w:trHeight w:val="1049"/>
          <w:jc w:val="center"/>
        </w:trPr>
        <w:tc>
          <w:tcPr>
            <w:tcW w:w="728" w:type="pct"/>
            <w:vAlign w:val="center"/>
          </w:tcPr>
          <w:p w14:paraId="52FDF42C" w14:textId="44D66C40" w:rsidR="0013745B" w:rsidRPr="004B2A8A" w:rsidRDefault="0013745B" w:rsidP="00D50923">
            <w:pPr>
              <w:snapToGrid w:val="0"/>
              <w:spacing w:before="40" w:after="40" w:line="276" w:lineRule="auto"/>
              <w:jc w:val="center"/>
              <w:rPr>
                <w:rFonts w:ascii="Century Gothic" w:eastAsia="Times New Roman" w:hAnsi="Century Gothic" w:cs="Open Sans"/>
                <w:color w:val="6E6E7C"/>
                <w:sz w:val="21"/>
                <w:szCs w:val="21"/>
                <w:shd w:val="clear" w:color="auto" w:fill="FFFFFF"/>
                <w:lang w:eastAsia="es-ES_tradnl"/>
              </w:rPr>
            </w:pPr>
            <w:r w:rsidRPr="004B2A8A">
              <w:rPr>
                <w:rFonts w:ascii="Century Gothic" w:eastAsia="Times New Roman" w:hAnsi="Century Gothic" w:cs="Open Sans"/>
                <w:color w:val="6E6E7C"/>
                <w:sz w:val="21"/>
                <w:szCs w:val="21"/>
                <w:shd w:val="clear" w:color="auto" w:fill="FFFFFF"/>
                <w:lang w:eastAsia="es-ES_tradnl"/>
              </w:rPr>
              <w:t>Pruebas</w:t>
            </w:r>
          </w:p>
        </w:tc>
        <w:tc>
          <w:tcPr>
            <w:tcW w:w="1243" w:type="pct"/>
            <w:shd w:val="clear" w:color="auto" w:fill="auto"/>
            <w:vAlign w:val="center"/>
          </w:tcPr>
          <w:p w14:paraId="738D2B8D" w14:textId="080A63B2" w:rsidR="0013745B" w:rsidRPr="004B2A8A" w:rsidRDefault="002F78B5" w:rsidP="00872D88">
            <w:pPr>
              <w:snapToGrid w:val="0"/>
              <w:spacing w:before="40" w:after="40" w:line="276" w:lineRule="auto"/>
              <w:jc w:val="center"/>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Vulnerabilidades</w:t>
            </w:r>
          </w:p>
        </w:tc>
        <w:tc>
          <w:tcPr>
            <w:tcW w:w="1515" w:type="pct"/>
            <w:shd w:val="clear" w:color="auto" w:fill="auto"/>
            <w:vAlign w:val="center"/>
          </w:tcPr>
          <w:p w14:paraId="09CCABD3" w14:textId="77777777" w:rsidR="0013745B" w:rsidRPr="004B2A8A" w:rsidRDefault="0013745B" w:rsidP="0013745B">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4B2A8A">
              <w:rPr>
                <w:rFonts w:ascii="Century Gothic" w:eastAsia="Times New Roman" w:hAnsi="Century Gothic" w:cs="Open Sans"/>
                <w:color w:val="6E6E7C"/>
                <w:sz w:val="21"/>
                <w:szCs w:val="21"/>
                <w:shd w:val="clear" w:color="auto" w:fill="FFFFFF"/>
                <w:lang w:eastAsia="es-ES_tradnl"/>
              </w:rPr>
              <w:t>Consiste en identificar vulnerabilidades que puedan ser explotadas y afecten el sistema o aplicativo, mediante análisis automatizados y manuales.</w:t>
            </w:r>
          </w:p>
        </w:tc>
        <w:tc>
          <w:tcPr>
            <w:tcW w:w="1514" w:type="pct"/>
            <w:vAlign w:val="center"/>
          </w:tcPr>
          <w:p w14:paraId="0BE86AD6" w14:textId="46F8C407" w:rsidR="0013745B" w:rsidRPr="006D4934" w:rsidRDefault="00113856" w:rsidP="0013745B">
            <w:pPr>
              <w:snapToGrid w:val="0"/>
              <w:spacing w:before="40" w:after="40" w:line="276" w:lineRule="auto"/>
              <w:jc w:val="center"/>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Miembros del equipo de QA</w:t>
            </w:r>
          </w:p>
        </w:tc>
      </w:tr>
      <w:tr w:rsidR="0013745B" w:rsidRPr="0056312E" w14:paraId="165807F6" w14:textId="77777777" w:rsidTr="00803C7E">
        <w:tblPrEx>
          <w:tblCellMar>
            <w:top w:w="57" w:type="dxa"/>
            <w:bottom w:w="57" w:type="dxa"/>
          </w:tblCellMar>
        </w:tblPrEx>
        <w:trPr>
          <w:trHeight w:val="1449"/>
          <w:jc w:val="center"/>
        </w:trPr>
        <w:tc>
          <w:tcPr>
            <w:tcW w:w="728" w:type="pct"/>
            <w:vAlign w:val="center"/>
          </w:tcPr>
          <w:p w14:paraId="285EFDF8" w14:textId="77777777" w:rsidR="0013745B" w:rsidRPr="004B2A8A" w:rsidRDefault="0013745B" w:rsidP="0013745B">
            <w:pPr>
              <w:snapToGrid w:val="0"/>
              <w:spacing w:before="40" w:after="40" w:line="276" w:lineRule="auto"/>
              <w:jc w:val="center"/>
              <w:rPr>
                <w:rFonts w:ascii="Century Gothic" w:eastAsia="Times New Roman" w:hAnsi="Century Gothic" w:cs="Open Sans"/>
                <w:color w:val="6E6E7C"/>
                <w:sz w:val="21"/>
                <w:szCs w:val="21"/>
                <w:shd w:val="clear" w:color="auto" w:fill="FFFFFF"/>
                <w:lang w:eastAsia="es-ES_tradnl"/>
              </w:rPr>
            </w:pPr>
            <w:r w:rsidRPr="004B2A8A">
              <w:rPr>
                <w:rFonts w:ascii="Century Gothic" w:eastAsia="Times New Roman" w:hAnsi="Century Gothic" w:cs="Open Sans"/>
                <w:color w:val="6E6E7C"/>
                <w:sz w:val="21"/>
                <w:szCs w:val="21"/>
                <w:shd w:val="clear" w:color="auto" w:fill="FFFFFF"/>
                <w:lang w:eastAsia="es-ES_tradnl"/>
              </w:rPr>
              <w:t>Pruebas</w:t>
            </w:r>
          </w:p>
        </w:tc>
        <w:tc>
          <w:tcPr>
            <w:tcW w:w="1243" w:type="pct"/>
            <w:shd w:val="clear" w:color="auto" w:fill="auto"/>
            <w:vAlign w:val="center"/>
          </w:tcPr>
          <w:p w14:paraId="5F41E849" w14:textId="77777777" w:rsidR="0013745B" w:rsidRPr="004B2A8A" w:rsidRDefault="0013745B" w:rsidP="0013745B">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4B2A8A">
              <w:rPr>
                <w:rFonts w:ascii="Century Gothic" w:eastAsia="Times New Roman" w:hAnsi="Century Gothic" w:cs="Open Sans"/>
                <w:color w:val="6E6E7C"/>
                <w:sz w:val="21"/>
                <w:szCs w:val="21"/>
                <w:shd w:val="clear" w:color="auto" w:fill="FFFFFF"/>
                <w:lang w:eastAsia="es-ES_tradnl"/>
              </w:rPr>
              <w:t>Pruebas de Aceptación de usuario (UAT)</w:t>
            </w:r>
          </w:p>
        </w:tc>
        <w:tc>
          <w:tcPr>
            <w:tcW w:w="1515" w:type="pct"/>
            <w:shd w:val="clear" w:color="auto" w:fill="auto"/>
            <w:vAlign w:val="center"/>
          </w:tcPr>
          <w:p w14:paraId="08C7624F" w14:textId="77777777" w:rsidR="0013745B" w:rsidRPr="004B2A8A" w:rsidRDefault="0013745B" w:rsidP="0013745B">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4B2A8A">
              <w:rPr>
                <w:rFonts w:ascii="Century Gothic" w:eastAsia="Times New Roman" w:hAnsi="Century Gothic" w:cs="Open Sans"/>
                <w:color w:val="6E6E7C"/>
                <w:sz w:val="21"/>
                <w:szCs w:val="21"/>
                <w:shd w:val="clear" w:color="auto" w:fill="FFFFFF"/>
                <w:lang w:eastAsia="es-ES_tradnl"/>
              </w:rPr>
              <w:t xml:space="preserve">Su objetivo principal es probar  y verificar la funcionalidad correcta  del sistema, a partir de los requerimientos funcionales, sin tomar en cuenta la forma en cómo éste resuelve internamente las especificaciones. </w:t>
            </w:r>
          </w:p>
          <w:p w14:paraId="641327C5" w14:textId="5777C729" w:rsidR="0013745B" w:rsidRPr="004B2A8A" w:rsidRDefault="0013745B" w:rsidP="009713FA">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4B2A8A">
              <w:rPr>
                <w:rFonts w:ascii="Century Gothic" w:eastAsia="Times New Roman" w:hAnsi="Century Gothic" w:cs="Open Sans"/>
                <w:color w:val="6E6E7C"/>
                <w:sz w:val="21"/>
                <w:szCs w:val="21"/>
                <w:shd w:val="clear" w:color="auto" w:fill="FFFFFF"/>
                <w:lang w:eastAsia="es-ES_tradnl"/>
              </w:rPr>
              <w:t xml:space="preserve">El éxito de este tipo de pruebas se basa en generar y mantener una clara trazabilidad </w:t>
            </w:r>
            <w:r w:rsidR="009713FA">
              <w:rPr>
                <w:rFonts w:ascii="Century Gothic" w:eastAsia="Times New Roman" w:hAnsi="Century Gothic" w:cs="Open Sans"/>
                <w:color w:val="6E6E7C"/>
                <w:sz w:val="21"/>
                <w:szCs w:val="21"/>
                <w:shd w:val="clear" w:color="auto" w:fill="FFFFFF"/>
                <w:lang w:eastAsia="es-ES_tradnl"/>
              </w:rPr>
              <w:t xml:space="preserve">entre los requisitos y las historias de usuario </w:t>
            </w:r>
            <w:r w:rsidRPr="004B2A8A">
              <w:rPr>
                <w:rFonts w:ascii="Century Gothic" w:eastAsia="Times New Roman" w:hAnsi="Century Gothic" w:cs="Open Sans"/>
                <w:color w:val="6E6E7C"/>
                <w:sz w:val="21"/>
                <w:szCs w:val="21"/>
                <w:shd w:val="clear" w:color="auto" w:fill="FFFFFF"/>
                <w:lang w:eastAsia="es-ES_tradnl"/>
              </w:rPr>
              <w:t>asociad</w:t>
            </w:r>
            <w:r w:rsidR="009713FA">
              <w:rPr>
                <w:rFonts w:ascii="Century Gothic" w:eastAsia="Times New Roman" w:hAnsi="Century Gothic" w:cs="Open Sans"/>
                <w:color w:val="6E6E7C"/>
                <w:sz w:val="21"/>
                <w:szCs w:val="21"/>
                <w:shd w:val="clear" w:color="auto" w:fill="FFFFFF"/>
                <w:lang w:eastAsia="es-ES_tradnl"/>
              </w:rPr>
              <w:t>a</w:t>
            </w:r>
            <w:r w:rsidRPr="004B2A8A">
              <w:rPr>
                <w:rFonts w:ascii="Century Gothic" w:eastAsia="Times New Roman" w:hAnsi="Century Gothic" w:cs="Open Sans"/>
                <w:color w:val="6E6E7C"/>
                <w:sz w:val="21"/>
                <w:szCs w:val="21"/>
                <w:shd w:val="clear" w:color="auto" w:fill="FFFFFF"/>
                <w:lang w:eastAsia="es-ES_tradnl"/>
              </w:rPr>
              <w:t>s. Como parte de estas pruebas, se debe verificar la integridad de la información.</w:t>
            </w:r>
          </w:p>
        </w:tc>
        <w:tc>
          <w:tcPr>
            <w:tcW w:w="1514" w:type="pct"/>
            <w:vAlign w:val="center"/>
          </w:tcPr>
          <w:p w14:paraId="4DE99DD0" w14:textId="61B17ADB" w:rsidR="0013745B" w:rsidRPr="007D7ED4" w:rsidRDefault="00113856" w:rsidP="0013745B">
            <w:pPr>
              <w:snapToGrid w:val="0"/>
              <w:spacing w:before="40" w:after="40" w:line="276" w:lineRule="auto"/>
              <w:rPr>
                <w:rFonts w:cs="Arial"/>
                <w:sz w:val="18"/>
                <w:szCs w:val="18"/>
                <w:lang w:val="es-AR"/>
              </w:rPr>
            </w:pPr>
            <w:r>
              <w:rPr>
                <w:rFonts w:ascii="Century Gothic" w:eastAsia="Times New Roman" w:hAnsi="Century Gothic" w:cs="Open Sans"/>
                <w:color w:val="6E6E7C"/>
                <w:sz w:val="21"/>
                <w:szCs w:val="21"/>
                <w:shd w:val="clear" w:color="auto" w:fill="FFFFFF"/>
                <w:lang w:eastAsia="es-ES_tradnl"/>
              </w:rPr>
              <w:t>Miembros del equipo de QA</w:t>
            </w:r>
            <w:r w:rsidRPr="006D4934">
              <w:rPr>
                <w:rFonts w:ascii="Century Gothic" w:eastAsia="Times New Roman" w:hAnsi="Century Gothic" w:cs="Open Sans"/>
                <w:color w:val="6E6E7C"/>
                <w:sz w:val="21"/>
                <w:szCs w:val="21"/>
                <w:shd w:val="clear" w:color="auto" w:fill="FFFFFF"/>
                <w:lang w:eastAsia="es-ES_tradnl"/>
              </w:rPr>
              <w:t xml:space="preserve"> </w:t>
            </w:r>
            <w:r w:rsidR="0013745B" w:rsidRPr="006D4934">
              <w:rPr>
                <w:rFonts w:ascii="Century Gothic" w:eastAsia="Times New Roman" w:hAnsi="Century Gothic" w:cs="Open Sans"/>
                <w:color w:val="6E6E7C"/>
                <w:sz w:val="21"/>
                <w:szCs w:val="21"/>
                <w:shd w:val="clear" w:color="auto" w:fill="FFFFFF"/>
                <w:lang w:eastAsia="es-ES_tradnl"/>
              </w:rPr>
              <w:t>y Usuario Funcional</w:t>
            </w:r>
          </w:p>
        </w:tc>
      </w:tr>
    </w:tbl>
    <w:p w14:paraId="4A362236" w14:textId="77777777" w:rsidR="00295D13" w:rsidRDefault="00295D13" w:rsidP="00295D13">
      <w:pPr>
        <w:pStyle w:val="Caption"/>
        <w:jc w:val="center"/>
      </w:pPr>
    </w:p>
    <w:p w14:paraId="19CB5427" w14:textId="77777777" w:rsidR="00295D13" w:rsidRDefault="00295D13" w:rsidP="00295D13">
      <w:pPr>
        <w:pStyle w:val="Caption"/>
        <w:jc w:val="center"/>
      </w:pPr>
      <w:bookmarkStart w:id="34" w:name="_Toc524690718"/>
      <w:r>
        <w:t xml:space="preserve">Tabla </w:t>
      </w:r>
      <w:r>
        <w:fldChar w:fldCharType="begin"/>
      </w:r>
      <w:r>
        <w:instrText xml:space="preserve"> SEQ Tabla \* ARABIC </w:instrText>
      </w:r>
      <w:r>
        <w:fldChar w:fldCharType="separate"/>
      </w:r>
      <w:r>
        <w:rPr>
          <w:noProof/>
        </w:rPr>
        <w:t>1</w:t>
      </w:r>
      <w:r>
        <w:fldChar w:fldCharType="end"/>
      </w:r>
      <w:r>
        <w:t>: Tipo de Pruebas</w:t>
      </w:r>
      <w:bookmarkEnd w:id="34"/>
    </w:p>
    <w:p w14:paraId="0956933C" w14:textId="77777777" w:rsidR="00815D0A" w:rsidRDefault="00815D0A" w:rsidP="00815D0A">
      <w:pPr>
        <w:tabs>
          <w:tab w:val="left" w:pos="1164"/>
        </w:tabs>
      </w:pPr>
    </w:p>
    <w:p w14:paraId="7493D880" w14:textId="77777777" w:rsidR="009A0E02" w:rsidRDefault="009A0E02" w:rsidP="00815D0A">
      <w:pPr>
        <w:tabs>
          <w:tab w:val="left" w:pos="1164"/>
        </w:tabs>
      </w:pPr>
    </w:p>
    <w:p w14:paraId="66E58FEC" w14:textId="77777777" w:rsidR="009A0E02" w:rsidRDefault="009A0E02" w:rsidP="00815D0A">
      <w:pPr>
        <w:tabs>
          <w:tab w:val="left" w:pos="1164"/>
        </w:tabs>
      </w:pPr>
    </w:p>
    <w:p w14:paraId="0FCF4075" w14:textId="77777777" w:rsidR="009A0E02" w:rsidRDefault="009A0E02" w:rsidP="00815D0A">
      <w:pPr>
        <w:tabs>
          <w:tab w:val="left" w:pos="1164"/>
        </w:tabs>
      </w:pPr>
    </w:p>
    <w:p w14:paraId="1B70E77F" w14:textId="77777777" w:rsidR="00701697" w:rsidRDefault="00701697" w:rsidP="00701697"/>
    <w:p w14:paraId="0DB316C2" w14:textId="0AD4EF2C" w:rsidR="00701697" w:rsidRDefault="00701697" w:rsidP="00701697">
      <w:pPr>
        <w:tabs>
          <w:tab w:val="left" w:pos="1335"/>
        </w:tabs>
      </w:pPr>
      <w:r>
        <w:rPr>
          <w:noProof/>
          <w:lang w:val="en-US"/>
        </w:rPr>
        <mc:AlternateContent>
          <mc:Choice Requires="wps">
            <w:drawing>
              <wp:anchor distT="0" distB="0" distL="114300" distR="114300" simplePos="0" relativeHeight="251702272" behindDoc="0" locked="0" layoutInCell="1" allowOverlap="1" wp14:anchorId="4B3DF5B6" wp14:editId="25E80F07">
                <wp:simplePos x="0" y="0"/>
                <wp:positionH relativeFrom="column">
                  <wp:posOffset>424815</wp:posOffset>
                </wp:positionH>
                <wp:positionV relativeFrom="paragraph">
                  <wp:posOffset>99695</wp:posOffset>
                </wp:positionV>
                <wp:extent cx="1458930" cy="1047964"/>
                <wp:effectExtent l="0" t="0" r="1905" b="6350"/>
                <wp:wrapNone/>
                <wp:docPr id="35" name="Cuadro de texto 35"/>
                <wp:cNvGraphicFramePr/>
                <a:graphic xmlns:a="http://schemas.openxmlformats.org/drawingml/2006/main">
                  <a:graphicData uri="http://schemas.microsoft.com/office/word/2010/wordprocessingShape">
                    <wps:wsp>
                      <wps:cNvSpPr txBox="1"/>
                      <wps:spPr>
                        <a:xfrm>
                          <a:off x="0" y="0"/>
                          <a:ext cx="1458930" cy="1047964"/>
                        </a:xfrm>
                        <a:prstGeom prst="rect">
                          <a:avLst/>
                        </a:prstGeom>
                        <a:noFill/>
                        <a:ln w="6350">
                          <a:noFill/>
                        </a:ln>
                      </wps:spPr>
                      <wps:txbx>
                        <w:txbxContent>
                          <w:p w14:paraId="01E1B99A" w14:textId="68091037" w:rsidR="007718F6" w:rsidRPr="002E5659" w:rsidRDefault="007718F6" w:rsidP="00701697">
                            <w:pPr>
                              <w:rPr>
                                <w:rFonts w:ascii="Century Gothic" w:hAnsi="Century Gothic"/>
                                <w:b/>
                                <w:bCs/>
                                <w:sz w:val="160"/>
                                <w:szCs w:val="160"/>
                                <w:lang w:val="es-ES"/>
                              </w:rPr>
                            </w:pPr>
                            <w:r w:rsidRPr="002E5659">
                              <w:rPr>
                                <w:rFonts w:ascii="Century Gothic" w:hAnsi="Century Gothic"/>
                                <w:b/>
                                <w:bCs/>
                                <w:sz w:val="160"/>
                                <w:szCs w:val="160"/>
                                <w:lang w:val="es-ES"/>
                              </w:rPr>
                              <w:t>03.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DF5B6" id="Cuadro de texto 35" o:spid="_x0000_s1032" type="#_x0000_t202" style="position:absolute;margin-left:33.45pt;margin-top:7.85pt;width:114.9pt;height: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" filled="f" stroked="f" strokeweight=".5pt">
                <v:textbox inset="0,0,0,0">
                  <w:txbxContent>
                    <w:p w14:paraId="01E1B99A" w14:textId="68091037" w:rsidR="007718F6" w:rsidRPr="002E5659" w:rsidRDefault="007718F6" w:rsidP="00701697">
                      <w:pPr>
                        <w:rPr>
                          <w:rFonts w:ascii="Century Gothic" w:hAnsi="Century Gothic"/>
                          <w:b/>
                          <w:bCs/>
                          <w:sz w:val="160"/>
                          <w:szCs w:val="160"/>
                          <w:lang w:val="es-ES"/>
                        </w:rPr>
                      </w:pPr>
                      <w:r w:rsidRPr="002E5659">
                        <w:rPr>
                          <w:rFonts w:ascii="Century Gothic" w:hAnsi="Century Gothic"/>
                          <w:b/>
                          <w:bCs/>
                          <w:sz w:val="160"/>
                          <w:szCs w:val="160"/>
                          <w:lang w:val="es-ES"/>
                        </w:rPr>
                        <w:t>03.</w:t>
                      </w:r>
                    </w:p>
                  </w:txbxContent>
                </v:textbox>
              </v:shape>
            </w:pict>
          </mc:Fallback>
        </mc:AlternateContent>
      </w:r>
    </w:p>
    <w:p w14:paraId="2A7CB81E" w14:textId="77777777" w:rsidR="00701697" w:rsidRDefault="00701697" w:rsidP="00701697"/>
    <w:p w14:paraId="0DB00DC0" w14:textId="77777777" w:rsidR="00701697" w:rsidRDefault="00701697" w:rsidP="00701697"/>
    <w:p w14:paraId="360C30BA" w14:textId="77777777" w:rsidR="00701697" w:rsidRDefault="00701697" w:rsidP="00701697"/>
    <w:p w14:paraId="0CB62F55" w14:textId="77777777" w:rsidR="00701697" w:rsidRDefault="00701697" w:rsidP="00701697"/>
    <w:p w14:paraId="4442889A" w14:textId="77777777" w:rsidR="00701697" w:rsidRDefault="00701697" w:rsidP="00701697"/>
    <w:p w14:paraId="477F42AD" w14:textId="77777777" w:rsidR="00701697" w:rsidRDefault="00701697" w:rsidP="00701697"/>
    <w:p w14:paraId="782DD2AB" w14:textId="77777777" w:rsidR="00701697" w:rsidRDefault="00701697" w:rsidP="00701697"/>
    <w:p w14:paraId="10F7D293" w14:textId="77777777" w:rsidR="00701697" w:rsidRDefault="00701697" w:rsidP="00701697"/>
    <w:p w14:paraId="0E560CF9" w14:textId="77777777" w:rsidR="00701697" w:rsidRDefault="00701697" w:rsidP="00701697">
      <w:r>
        <w:rPr>
          <w:noProof/>
          <w:lang w:val="en-US"/>
        </w:rPr>
        <mc:AlternateContent>
          <mc:Choice Requires="wps">
            <w:drawing>
              <wp:anchor distT="0" distB="0" distL="114300" distR="114300" simplePos="0" relativeHeight="251703296" behindDoc="0" locked="0" layoutInCell="1" allowOverlap="1" wp14:anchorId="08BD1600" wp14:editId="5901B37F">
                <wp:simplePos x="0" y="0"/>
                <wp:positionH relativeFrom="column">
                  <wp:posOffset>316865</wp:posOffset>
                </wp:positionH>
                <wp:positionV relativeFrom="paragraph">
                  <wp:posOffset>122555</wp:posOffset>
                </wp:positionV>
                <wp:extent cx="4254500" cy="1119669"/>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254500" cy="1119669"/>
                        </a:xfrm>
                        <a:prstGeom prst="rect">
                          <a:avLst/>
                        </a:prstGeom>
                        <a:noFill/>
                        <a:ln w="6350">
                          <a:noFill/>
                        </a:ln>
                      </wps:spPr>
                      <wps:txbx>
                        <w:txbxContent>
                          <w:p w14:paraId="4B99FA06" w14:textId="24C2C155" w:rsidR="007718F6" w:rsidRPr="002E5659" w:rsidRDefault="007718F6" w:rsidP="00701697">
                            <w:pPr>
                              <w:rPr>
                                <w:rFonts w:ascii="Century Gothic" w:hAnsi="Century Gothic"/>
                                <w:b/>
                                <w:bCs/>
                                <w:sz w:val="72"/>
                                <w:szCs w:val="72"/>
                                <w:lang w:val="es-ES"/>
                              </w:rPr>
                            </w:pPr>
                            <w:r w:rsidRPr="002E5659">
                              <w:rPr>
                                <w:rFonts w:ascii="Century Gothic" w:hAnsi="Century Gothic"/>
                                <w:b/>
                                <w:bCs/>
                                <w:sz w:val="72"/>
                                <w:szCs w:val="72"/>
                                <w:lang w:val="es-ES"/>
                              </w:rPr>
                              <w:t>Pruebas Funcionales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D1600" id="Cuadro de texto 36" o:spid="_x0000_s1033" type="#_x0000_t202" style="position:absolute;margin-left:24.95pt;margin-top:9.65pt;width:335pt;height:88.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" filled="f" stroked="f" strokeweight=".5pt">
                <v:textbox inset="0,0,0,0">
                  <w:txbxContent>
                    <w:p w14:paraId="4B99FA06" w14:textId="24C2C155" w:rsidR="007718F6" w:rsidRPr="002E5659" w:rsidRDefault="007718F6" w:rsidP="00701697">
                      <w:pPr>
                        <w:rPr>
                          <w:rFonts w:ascii="Century Gothic" w:hAnsi="Century Gothic"/>
                          <w:b/>
                          <w:bCs/>
                          <w:sz w:val="72"/>
                          <w:szCs w:val="72"/>
                          <w:lang w:val="es-ES"/>
                        </w:rPr>
                      </w:pPr>
                      <w:r w:rsidRPr="002E5659">
                        <w:rPr>
                          <w:rFonts w:ascii="Century Gothic" w:hAnsi="Century Gothic"/>
                          <w:b/>
                          <w:bCs/>
                          <w:sz w:val="72"/>
                          <w:szCs w:val="72"/>
                          <w:lang w:val="es-ES"/>
                        </w:rPr>
                        <w:t>Pruebas Funcionales</w:t>
                      </w:r>
                    </w:p>
                  </w:txbxContent>
                </v:textbox>
              </v:shape>
            </w:pict>
          </mc:Fallback>
        </mc:AlternateContent>
      </w:r>
    </w:p>
    <w:p w14:paraId="163C6F72" w14:textId="77777777" w:rsidR="00701697" w:rsidRDefault="00701697" w:rsidP="00701697"/>
    <w:p w14:paraId="278C2ABA" w14:textId="77777777" w:rsidR="00701697" w:rsidRDefault="00701697" w:rsidP="00701697"/>
    <w:p w14:paraId="474FF1E5" w14:textId="77777777" w:rsidR="00701697" w:rsidRDefault="00701697" w:rsidP="00701697"/>
    <w:p w14:paraId="60FFAD3D" w14:textId="77777777" w:rsidR="00701697" w:rsidRDefault="00701697" w:rsidP="00701697"/>
    <w:p w14:paraId="4BA5EF33" w14:textId="77777777" w:rsidR="00701697" w:rsidRDefault="00701697" w:rsidP="00701697"/>
    <w:p w14:paraId="37D662E7" w14:textId="77777777" w:rsidR="00701697" w:rsidRDefault="00701697" w:rsidP="00701697"/>
    <w:p w14:paraId="369CF68F" w14:textId="5E7F9F56" w:rsidR="00701697" w:rsidRDefault="00701697" w:rsidP="00701697"/>
    <w:p w14:paraId="3EABA018" w14:textId="77777777" w:rsidR="00701697" w:rsidRDefault="00701697" w:rsidP="00701697"/>
    <w:p w14:paraId="592991E2" w14:textId="77777777" w:rsidR="00701697" w:rsidRDefault="00701697" w:rsidP="00701697"/>
    <w:p w14:paraId="2ACE6AC9" w14:textId="77777777" w:rsidR="00701697" w:rsidRDefault="00701697" w:rsidP="00701697"/>
    <w:p w14:paraId="4BE37923" w14:textId="77777777" w:rsidR="00701697" w:rsidRDefault="00701697" w:rsidP="00701697"/>
    <w:p w14:paraId="70AAFE91" w14:textId="77777777" w:rsidR="00701697" w:rsidRDefault="00701697" w:rsidP="00701697"/>
    <w:p w14:paraId="6AF4EC1F" w14:textId="77777777" w:rsidR="00701697" w:rsidRDefault="00701697" w:rsidP="00701697"/>
    <w:p w14:paraId="51134D62" w14:textId="77777777" w:rsidR="00701697" w:rsidRDefault="00701697" w:rsidP="00701697"/>
    <w:p w14:paraId="6C8C86A2" w14:textId="77777777" w:rsidR="00701697" w:rsidRDefault="00701697" w:rsidP="00701697"/>
    <w:p w14:paraId="6615F37A" w14:textId="77777777" w:rsidR="00701697" w:rsidRDefault="00701697" w:rsidP="00701697"/>
    <w:p w14:paraId="732A8E9F" w14:textId="77777777" w:rsidR="00701697" w:rsidRDefault="00701697" w:rsidP="00701697"/>
    <w:p w14:paraId="42AE5AE7" w14:textId="77777777" w:rsidR="00701697" w:rsidRDefault="00701697" w:rsidP="00701697"/>
    <w:p w14:paraId="35E2348C" w14:textId="77777777" w:rsidR="00701697" w:rsidRDefault="00701697" w:rsidP="00701697"/>
    <w:p w14:paraId="4206B687" w14:textId="77777777" w:rsidR="00701697" w:rsidRDefault="00701697" w:rsidP="00701697"/>
    <w:p w14:paraId="16952074" w14:textId="77777777" w:rsidR="00701697" w:rsidRDefault="00701697" w:rsidP="00701697"/>
    <w:p w14:paraId="720AB996" w14:textId="77777777" w:rsidR="00701697" w:rsidRDefault="00701697" w:rsidP="00701697"/>
    <w:p w14:paraId="207E9938" w14:textId="77777777" w:rsidR="00701697" w:rsidRDefault="00701697" w:rsidP="00701697"/>
    <w:p w14:paraId="33C8B836" w14:textId="77777777" w:rsidR="00701697" w:rsidRDefault="00701697" w:rsidP="00701697"/>
    <w:p w14:paraId="364FB24E" w14:textId="77777777" w:rsidR="00701697" w:rsidRDefault="00701697" w:rsidP="00701697"/>
    <w:p w14:paraId="2A782724" w14:textId="77777777" w:rsidR="00701697" w:rsidRDefault="00701697" w:rsidP="00701697"/>
    <w:p w14:paraId="5E824A85" w14:textId="77777777" w:rsidR="00701697" w:rsidRDefault="00701697" w:rsidP="00701697"/>
    <w:p w14:paraId="4771C43B" w14:textId="77777777" w:rsidR="00701697" w:rsidRDefault="00701697" w:rsidP="00701697"/>
    <w:p w14:paraId="0E752C18" w14:textId="4751550A" w:rsidR="00EC3350" w:rsidRDefault="00EC3350"/>
    <w:p w14:paraId="16383D19" w14:textId="77777777" w:rsidR="00EC3350" w:rsidRDefault="00EC3350">
      <w:r>
        <w:br w:type="page"/>
      </w:r>
    </w:p>
    <w:p w14:paraId="3202F92D" w14:textId="77777777" w:rsidR="004B6F5A" w:rsidRDefault="004B6F5A" w:rsidP="0047567D">
      <w:pPr>
        <w:pStyle w:val="Heading2"/>
        <w:widowControl w:val="0"/>
        <w:numPr>
          <w:ilvl w:val="1"/>
          <w:numId w:val="11"/>
        </w:numPr>
        <w:autoSpaceDE w:val="0"/>
        <w:autoSpaceDN w:val="0"/>
        <w:spacing w:before="200"/>
      </w:pPr>
      <w:bookmarkStart w:id="35" w:name="_Toc100673813"/>
      <w:bookmarkStart w:id="36" w:name="_Toc155142394"/>
      <w:r>
        <w:lastRenderedPageBreak/>
        <w:t>Diseño de Pruebas</w:t>
      </w:r>
      <w:bookmarkEnd w:id="35"/>
      <w:bookmarkEnd w:id="36"/>
    </w:p>
    <w:p w14:paraId="371E0459" w14:textId="73541A65" w:rsidR="004B6F5A" w:rsidRPr="00564174" w:rsidRDefault="004B6F5A" w:rsidP="004B6F5A">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564174">
        <w:rPr>
          <w:rFonts w:ascii="Century Gothic" w:eastAsia="Times New Roman" w:hAnsi="Century Gothic" w:cs="Open Sans"/>
          <w:color w:val="6E6E7C"/>
          <w:sz w:val="21"/>
          <w:szCs w:val="21"/>
          <w:shd w:val="clear" w:color="auto" w:fill="FFFFFF"/>
          <w:lang w:eastAsia="es-ES_tradnl"/>
        </w:rPr>
        <w:t xml:space="preserve">A continuación se describe brevemente y de manera general </w:t>
      </w:r>
      <w:r w:rsidR="00E26637">
        <w:rPr>
          <w:rFonts w:ascii="Century Gothic" w:eastAsia="Times New Roman" w:hAnsi="Century Gothic" w:cs="Open Sans"/>
          <w:color w:val="6E6E7C"/>
          <w:sz w:val="21"/>
          <w:szCs w:val="21"/>
          <w:shd w:val="clear" w:color="auto" w:fill="FFFFFF"/>
          <w:lang w:eastAsia="es-ES_tradnl"/>
        </w:rPr>
        <w:t>el</w:t>
      </w:r>
      <w:r w:rsidRPr="00564174">
        <w:rPr>
          <w:rFonts w:ascii="Century Gothic" w:eastAsia="Times New Roman" w:hAnsi="Century Gothic" w:cs="Open Sans"/>
          <w:color w:val="6E6E7C"/>
          <w:sz w:val="21"/>
          <w:szCs w:val="21"/>
          <w:shd w:val="clear" w:color="auto" w:fill="FFFFFF"/>
          <w:lang w:eastAsia="es-ES_tradnl"/>
        </w:rPr>
        <w:t xml:space="preserve"> diseñ</w:t>
      </w:r>
      <w:r w:rsidR="00E26637">
        <w:rPr>
          <w:rFonts w:ascii="Century Gothic" w:eastAsia="Times New Roman" w:hAnsi="Century Gothic" w:cs="Open Sans"/>
          <w:color w:val="6E6E7C"/>
          <w:sz w:val="21"/>
          <w:szCs w:val="21"/>
          <w:shd w:val="clear" w:color="auto" w:fill="FFFFFF"/>
          <w:lang w:eastAsia="es-ES_tradnl"/>
        </w:rPr>
        <w:t>o de</w:t>
      </w:r>
      <w:r w:rsidRPr="00564174">
        <w:rPr>
          <w:rFonts w:ascii="Century Gothic" w:eastAsia="Times New Roman" w:hAnsi="Century Gothic" w:cs="Open Sans"/>
          <w:color w:val="6E6E7C"/>
          <w:sz w:val="21"/>
          <w:szCs w:val="21"/>
          <w:shd w:val="clear" w:color="auto" w:fill="FFFFFF"/>
          <w:lang w:eastAsia="es-ES_tradnl"/>
        </w:rPr>
        <w:t xml:space="preserve"> las pruebas.</w:t>
      </w:r>
    </w:p>
    <w:p w14:paraId="15998B5F" w14:textId="77777777" w:rsidR="004B6F5A" w:rsidRPr="006C2256" w:rsidRDefault="004B6F5A" w:rsidP="004B6F5A">
      <w:pPr>
        <w:rPr>
          <w:rFonts w:cs="Arial"/>
          <w:sz w:val="20"/>
          <w:szCs w:val="20"/>
          <w:lang w:val="es-ES_tradnl" w:eastAsia="x-none"/>
        </w:rPr>
      </w:pPr>
    </w:p>
    <w:tbl>
      <w:tblPr>
        <w:tblStyle w:val="TableGrid"/>
        <w:tblW w:w="0" w:type="auto"/>
        <w:tblLook w:val="04A0" w:firstRow="1" w:lastRow="0" w:firstColumn="1" w:lastColumn="0" w:noHBand="0" w:noVBand="1"/>
      </w:tblPr>
      <w:tblGrid>
        <w:gridCol w:w="4225"/>
        <w:gridCol w:w="4263"/>
      </w:tblGrid>
      <w:tr w:rsidR="004B6F5A" w14:paraId="67081D57" w14:textId="77777777" w:rsidTr="00D93977">
        <w:tc>
          <w:tcPr>
            <w:tcW w:w="4225" w:type="dxa"/>
            <w:shd w:val="clear" w:color="auto" w:fill="44546A" w:themeFill="text2"/>
          </w:tcPr>
          <w:p w14:paraId="3E848877" w14:textId="77777777" w:rsidR="004B6F5A" w:rsidRPr="00254305" w:rsidRDefault="004B6F5A" w:rsidP="00170A62">
            <w:pPr>
              <w:jc w:val="center"/>
              <w:rPr>
                <w:rFonts w:cs="Arial"/>
                <w:b/>
                <w:color w:val="FFFFFF"/>
                <w:sz w:val="18"/>
                <w:szCs w:val="18"/>
                <w:lang w:val="es-AR"/>
              </w:rPr>
            </w:pPr>
            <w:r w:rsidRPr="00254305">
              <w:rPr>
                <w:rFonts w:cs="Arial"/>
                <w:b/>
                <w:color w:val="FFFFFF"/>
                <w:sz w:val="18"/>
                <w:szCs w:val="18"/>
                <w:lang w:val="es-AR"/>
              </w:rPr>
              <w:t xml:space="preserve">Tipo de Prueba </w:t>
            </w:r>
          </w:p>
        </w:tc>
        <w:tc>
          <w:tcPr>
            <w:tcW w:w="4263" w:type="dxa"/>
            <w:shd w:val="clear" w:color="auto" w:fill="44546A" w:themeFill="text2"/>
          </w:tcPr>
          <w:p w14:paraId="7D74059C" w14:textId="77777777" w:rsidR="004B6F5A" w:rsidRPr="00254305" w:rsidRDefault="004B6F5A" w:rsidP="00170A62">
            <w:pPr>
              <w:jc w:val="center"/>
              <w:rPr>
                <w:rFonts w:cs="Arial"/>
                <w:b/>
                <w:color w:val="FFFFFF"/>
                <w:sz w:val="18"/>
                <w:szCs w:val="18"/>
                <w:lang w:val="es-AR"/>
              </w:rPr>
            </w:pPr>
            <w:r w:rsidRPr="00254305">
              <w:rPr>
                <w:rFonts w:cs="Arial"/>
                <w:b/>
                <w:color w:val="FFFFFF"/>
                <w:sz w:val="18"/>
                <w:szCs w:val="18"/>
                <w:lang w:val="es-AR"/>
              </w:rPr>
              <w:t>Diseño de Prueba</w:t>
            </w:r>
          </w:p>
        </w:tc>
      </w:tr>
      <w:tr w:rsidR="004B6F5A" w14:paraId="7D16B05C" w14:textId="77777777" w:rsidTr="00D93977">
        <w:tc>
          <w:tcPr>
            <w:tcW w:w="4225" w:type="dxa"/>
          </w:tcPr>
          <w:p w14:paraId="3D5A938F" w14:textId="77777777" w:rsidR="004B6F5A" w:rsidRPr="00564174" w:rsidRDefault="004B6F5A" w:rsidP="00170A62">
            <w:pPr>
              <w:snapToGrid w:val="0"/>
              <w:spacing w:before="40" w:after="40" w:line="276" w:lineRule="auto"/>
              <w:jc w:val="center"/>
              <w:rPr>
                <w:rFonts w:ascii="Century Gothic" w:eastAsia="Times New Roman" w:hAnsi="Century Gothic" w:cs="Open Sans"/>
                <w:color w:val="6E6E7C"/>
                <w:sz w:val="21"/>
                <w:szCs w:val="21"/>
                <w:shd w:val="clear" w:color="auto" w:fill="FFFFFF"/>
                <w:lang w:eastAsia="es-ES_tradnl"/>
              </w:rPr>
            </w:pPr>
            <w:r w:rsidRPr="00564174">
              <w:rPr>
                <w:rFonts w:ascii="Century Gothic" w:eastAsia="Times New Roman" w:hAnsi="Century Gothic" w:cs="Open Sans"/>
                <w:color w:val="6E6E7C"/>
                <w:sz w:val="21"/>
                <w:szCs w:val="21"/>
                <w:shd w:val="clear" w:color="auto" w:fill="FFFFFF"/>
                <w:lang w:eastAsia="es-ES_tradnl"/>
              </w:rPr>
              <w:t>Pruebas Funcionales</w:t>
            </w:r>
          </w:p>
        </w:tc>
        <w:tc>
          <w:tcPr>
            <w:tcW w:w="4263" w:type="dxa"/>
          </w:tcPr>
          <w:p w14:paraId="56DB9F94" w14:textId="125F7178" w:rsidR="004B6F5A" w:rsidRDefault="004B6F5A" w:rsidP="00D93977">
            <w:pPr>
              <w:jc w:val="both"/>
              <w:rPr>
                <w:rFonts w:ascii="Century Gothic" w:eastAsia="Times New Roman" w:hAnsi="Century Gothic" w:cs="Open Sans"/>
                <w:color w:val="6E6E7C"/>
                <w:sz w:val="21"/>
                <w:szCs w:val="21"/>
                <w:shd w:val="clear" w:color="auto" w:fill="FFFFFF"/>
                <w:lang w:eastAsia="es-ES_tradnl"/>
              </w:rPr>
            </w:pPr>
            <w:r w:rsidRPr="00D25E12">
              <w:rPr>
                <w:rFonts w:ascii="Century Gothic" w:eastAsia="Times New Roman" w:hAnsi="Century Gothic" w:cs="Open Sans"/>
                <w:color w:val="6E6E7C"/>
                <w:sz w:val="21"/>
                <w:szCs w:val="21"/>
                <w:shd w:val="clear" w:color="auto" w:fill="FFFFFF"/>
                <w:lang w:eastAsia="es-ES_tradnl"/>
              </w:rPr>
              <w:t>Estas</w:t>
            </w:r>
            <w:r w:rsidRPr="00C80CF4">
              <w:rPr>
                <w:rFonts w:ascii="Century Gothic" w:eastAsia="Times New Roman" w:hAnsi="Century Gothic" w:cs="Open Sans"/>
                <w:color w:val="6E6E7C"/>
                <w:sz w:val="21"/>
                <w:szCs w:val="21"/>
                <w:shd w:val="clear" w:color="auto" w:fill="FFFFFF"/>
                <w:lang w:eastAsia="es-ES_tradnl"/>
              </w:rPr>
              <w:t xml:space="preserve"> </w:t>
            </w:r>
            <w:r>
              <w:rPr>
                <w:rFonts w:ascii="Century Gothic" w:eastAsia="Times New Roman" w:hAnsi="Century Gothic" w:cs="Open Sans"/>
                <w:color w:val="6E6E7C"/>
                <w:sz w:val="21"/>
                <w:szCs w:val="21"/>
                <w:shd w:val="clear" w:color="auto" w:fill="FFFFFF"/>
                <w:lang w:eastAsia="es-ES_tradnl"/>
              </w:rPr>
              <w:t xml:space="preserve">pruebas </w:t>
            </w:r>
            <w:r w:rsidRPr="00C80CF4">
              <w:rPr>
                <w:rFonts w:ascii="Century Gothic" w:eastAsia="Times New Roman" w:hAnsi="Century Gothic" w:cs="Open Sans"/>
                <w:color w:val="6E6E7C"/>
                <w:sz w:val="21"/>
                <w:szCs w:val="21"/>
                <w:shd w:val="clear" w:color="auto" w:fill="FFFFFF"/>
                <w:lang w:eastAsia="es-ES_tradnl"/>
              </w:rPr>
              <w:t xml:space="preserve">se ejecutarán en el ambiente de QA, con la URL y usuarios </w:t>
            </w:r>
            <w:r>
              <w:rPr>
                <w:rFonts w:ascii="Century Gothic" w:eastAsia="Times New Roman" w:hAnsi="Century Gothic" w:cs="Open Sans"/>
                <w:color w:val="6E6E7C"/>
                <w:sz w:val="21"/>
                <w:szCs w:val="21"/>
                <w:shd w:val="clear" w:color="auto" w:fill="FFFFFF"/>
                <w:lang w:eastAsia="es-ES_tradnl"/>
              </w:rPr>
              <w:t xml:space="preserve">entregados por el área de </w:t>
            </w:r>
            <w:r w:rsidR="00E26637">
              <w:rPr>
                <w:rFonts w:ascii="Century Gothic" w:eastAsia="Times New Roman" w:hAnsi="Century Gothic" w:cs="Open Sans"/>
                <w:color w:val="6E6E7C"/>
                <w:sz w:val="21"/>
                <w:szCs w:val="21"/>
                <w:shd w:val="clear" w:color="auto" w:fill="FFFFFF"/>
                <w:lang w:eastAsia="es-ES_tradnl"/>
              </w:rPr>
              <w:t>desarrollo de software</w:t>
            </w:r>
            <w:r>
              <w:rPr>
                <w:rFonts w:ascii="Century Gothic" w:eastAsia="Times New Roman" w:hAnsi="Century Gothic" w:cs="Open Sans"/>
                <w:color w:val="6E6E7C"/>
                <w:sz w:val="21"/>
                <w:szCs w:val="21"/>
                <w:shd w:val="clear" w:color="auto" w:fill="FFFFFF"/>
                <w:lang w:eastAsia="es-ES_tradnl"/>
              </w:rPr>
              <w:t>.</w:t>
            </w:r>
          </w:p>
          <w:p w14:paraId="4285C74F" w14:textId="77777777" w:rsidR="004B6F5A" w:rsidRDefault="004B6F5A" w:rsidP="00D93977">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p>
          <w:p w14:paraId="213BF3AC" w14:textId="1C9F0742" w:rsidR="004B6F5A" w:rsidRPr="00564174" w:rsidRDefault="004B6F5A" w:rsidP="00D93977">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564174">
              <w:rPr>
                <w:rFonts w:ascii="Century Gothic" w:eastAsia="Times New Roman" w:hAnsi="Century Gothic" w:cs="Open Sans"/>
                <w:color w:val="6E6E7C"/>
                <w:sz w:val="21"/>
                <w:szCs w:val="21"/>
                <w:shd w:val="clear" w:color="auto" w:fill="FFFFFF"/>
                <w:lang w:eastAsia="es-ES_tradnl"/>
              </w:rPr>
              <w:t>Durante el diseño de la prueba se busca</w:t>
            </w:r>
            <w:r w:rsidR="00F93A98">
              <w:rPr>
                <w:rFonts w:ascii="Century Gothic" w:eastAsia="Times New Roman" w:hAnsi="Century Gothic" w:cs="Open Sans"/>
                <w:color w:val="6E6E7C"/>
                <w:sz w:val="21"/>
                <w:szCs w:val="21"/>
                <w:shd w:val="clear" w:color="auto" w:fill="FFFFFF"/>
                <w:lang w:eastAsia="es-ES_tradnl"/>
              </w:rPr>
              <w:t>rá</w:t>
            </w:r>
            <w:r w:rsidRPr="00564174">
              <w:rPr>
                <w:rFonts w:ascii="Century Gothic" w:eastAsia="Times New Roman" w:hAnsi="Century Gothic" w:cs="Open Sans"/>
                <w:color w:val="6E6E7C"/>
                <w:sz w:val="21"/>
                <w:szCs w:val="21"/>
                <w:shd w:val="clear" w:color="auto" w:fill="FFFFFF"/>
                <w:lang w:eastAsia="es-ES_tradnl"/>
              </w:rPr>
              <w:t xml:space="preserve"> obtener un conjunto amplio</w:t>
            </w:r>
            <w:r w:rsidR="00F93A98">
              <w:rPr>
                <w:rFonts w:ascii="Century Gothic" w:eastAsia="Times New Roman" w:hAnsi="Century Gothic" w:cs="Open Sans"/>
                <w:color w:val="6E6E7C"/>
                <w:sz w:val="21"/>
                <w:szCs w:val="21"/>
                <w:shd w:val="clear" w:color="auto" w:fill="FFFFFF"/>
                <w:lang w:eastAsia="es-ES_tradnl"/>
              </w:rPr>
              <w:t xml:space="preserve"> de</w:t>
            </w:r>
            <w:r w:rsidRPr="00564174">
              <w:rPr>
                <w:rFonts w:ascii="Century Gothic" w:eastAsia="Times New Roman" w:hAnsi="Century Gothic" w:cs="Open Sans"/>
                <w:color w:val="6E6E7C"/>
                <w:sz w:val="21"/>
                <w:szCs w:val="21"/>
                <w:shd w:val="clear" w:color="auto" w:fill="FFFFFF"/>
                <w:lang w:eastAsia="es-ES_tradnl"/>
              </w:rPr>
              <w:t xml:space="preserve"> casos de prueba (evitando la redundancia), para chequear que toda la información incluida en los requisitos funcionales efectivamente esté implantada en la aplicación bajo prueba.</w:t>
            </w:r>
          </w:p>
          <w:p w14:paraId="13FFDC63" w14:textId="77777777" w:rsidR="004B6F5A" w:rsidRPr="00564174" w:rsidRDefault="004B6F5A" w:rsidP="00170A62">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564174">
              <w:rPr>
                <w:rFonts w:ascii="Century Gothic" w:eastAsia="Times New Roman" w:hAnsi="Century Gothic" w:cs="Open Sans"/>
                <w:color w:val="6E6E7C"/>
                <w:sz w:val="21"/>
                <w:szCs w:val="21"/>
                <w:shd w:val="clear" w:color="auto" w:fill="FFFFFF"/>
                <w:lang w:eastAsia="es-ES_tradnl"/>
              </w:rPr>
              <w:t>Los casos de prueba deberán incluir:</w:t>
            </w:r>
          </w:p>
          <w:p w14:paraId="59B67FB4" w14:textId="77777777" w:rsidR="004B6F5A" w:rsidRPr="00564174" w:rsidRDefault="004B6F5A" w:rsidP="0047567D">
            <w:pPr>
              <w:pStyle w:val="ListParagraph"/>
              <w:numPr>
                <w:ilvl w:val="0"/>
                <w:numId w:val="9"/>
              </w:numPr>
              <w:snapToGrid w:val="0"/>
              <w:spacing w:before="40" w:after="40" w:line="276" w:lineRule="auto"/>
              <w:jc w:val="both"/>
              <w:rPr>
                <w:rFonts w:eastAsia="Times New Roman" w:cs="Open Sans"/>
                <w:color w:val="6E6E7C"/>
                <w:sz w:val="21"/>
                <w:szCs w:val="21"/>
                <w:shd w:val="clear" w:color="auto" w:fill="FFFFFF"/>
                <w:lang w:val="es-EC" w:eastAsia="es-ES_tradnl"/>
              </w:rPr>
            </w:pPr>
            <w:r w:rsidRPr="00564174">
              <w:rPr>
                <w:rFonts w:eastAsia="Times New Roman" w:cs="Open Sans"/>
                <w:color w:val="6E6E7C"/>
                <w:sz w:val="21"/>
                <w:szCs w:val="21"/>
                <w:shd w:val="clear" w:color="auto" w:fill="FFFFFF"/>
                <w:lang w:val="es-EC" w:eastAsia="es-ES_tradnl"/>
              </w:rPr>
              <w:t>Proceso de negocio</w:t>
            </w:r>
          </w:p>
          <w:p w14:paraId="494E1001" w14:textId="77777777" w:rsidR="004B6F5A" w:rsidRPr="00564174" w:rsidRDefault="004B6F5A" w:rsidP="0047567D">
            <w:pPr>
              <w:pStyle w:val="ListParagraph"/>
              <w:numPr>
                <w:ilvl w:val="0"/>
                <w:numId w:val="10"/>
              </w:numPr>
              <w:snapToGrid w:val="0"/>
              <w:spacing w:before="40" w:after="40" w:line="276" w:lineRule="auto"/>
              <w:jc w:val="both"/>
              <w:rPr>
                <w:rFonts w:eastAsia="Times New Roman" w:cs="Open Sans"/>
                <w:color w:val="6E6E7C"/>
                <w:sz w:val="21"/>
                <w:szCs w:val="21"/>
                <w:shd w:val="clear" w:color="auto" w:fill="FFFFFF"/>
                <w:lang w:val="es-EC" w:eastAsia="es-ES_tradnl"/>
              </w:rPr>
            </w:pPr>
            <w:r w:rsidRPr="00564174">
              <w:rPr>
                <w:rFonts w:eastAsia="Times New Roman" w:cs="Open Sans"/>
                <w:color w:val="6E6E7C"/>
                <w:sz w:val="21"/>
                <w:szCs w:val="21"/>
                <w:shd w:val="clear" w:color="auto" w:fill="FFFFFF"/>
                <w:lang w:val="es-EC" w:eastAsia="es-ES_tradnl"/>
              </w:rPr>
              <w:t>Flujo Normal</w:t>
            </w:r>
          </w:p>
          <w:p w14:paraId="52C8DA9E" w14:textId="77777777" w:rsidR="004B6F5A" w:rsidRPr="00564174" w:rsidRDefault="004B6F5A" w:rsidP="0047567D">
            <w:pPr>
              <w:pStyle w:val="ListParagraph"/>
              <w:numPr>
                <w:ilvl w:val="0"/>
                <w:numId w:val="10"/>
              </w:numPr>
              <w:snapToGrid w:val="0"/>
              <w:spacing w:before="40" w:after="40" w:line="276" w:lineRule="auto"/>
              <w:jc w:val="both"/>
              <w:rPr>
                <w:rFonts w:eastAsia="Times New Roman" w:cs="Open Sans"/>
                <w:color w:val="6E6E7C"/>
                <w:sz w:val="21"/>
                <w:szCs w:val="21"/>
                <w:shd w:val="clear" w:color="auto" w:fill="FFFFFF"/>
                <w:lang w:val="es-EC" w:eastAsia="es-ES_tradnl"/>
              </w:rPr>
            </w:pPr>
            <w:r w:rsidRPr="00564174">
              <w:rPr>
                <w:rFonts w:eastAsia="Times New Roman" w:cs="Open Sans"/>
                <w:color w:val="6E6E7C"/>
                <w:sz w:val="21"/>
                <w:szCs w:val="21"/>
                <w:shd w:val="clear" w:color="auto" w:fill="FFFFFF"/>
                <w:lang w:val="es-EC" w:eastAsia="es-ES_tradnl"/>
              </w:rPr>
              <w:t>Flujos Alternativos</w:t>
            </w:r>
          </w:p>
          <w:p w14:paraId="7E77BA95" w14:textId="77777777" w:rsidR="004B6F5A" w:rsidRPr="00564174" w:rsidRDefault="004B6F5A" w:rsidP="0047567D">
            <w:pPr>
              <w:pStyle w:val="ListParagraph"/>
              <w:numPr>
                <w:ilvl w:val="0"/>
                <w:numId w:val="10"/>
              </w:numPr>
              <w:snapToGrid w:val="0"/>
              <w:spacing w:before="40" w:after="40" w:line="276" w:lineRule="auto"/>
              <w:jc w:val="both"/>
              <w:rPr>
                <w:rFonts w:eastAsia="Times New Roman" w:cs="Open Sans"/>
                <w:color w:val="6E6E7C"/>
                <w:sz w:val="21"/>
                <w:szCs w:val="21"/>
                <w:shd w:val="clear" w:color="auto" w:fill="FFFFFF"/>
                <w:lang w:val="es-EC" w:eastAsia="es-ES_tradnl"/>
              </w:rPr>
            </w:pPr>
            <w:r w:rsidRPr="00564174">
              <w:rPr>
                <w:rFonts w:eastAsia="Times New Roman" w:cs="Open Sans"/>
                <w:color w:val="6E6E7C"/>
                <w:sz w:val="21"/>
                <w:szCs w:val="21"/>
                <w:shd w:val="clear" w:color="auto" w:fill="FFFFFF"/>
                <w:lang w:val="es-EC" w:eastAsia="es-ES_tradnl"/>
              </w:rPr>
              <w:t>Flujos que generen condiciones de error.</w:t>
            </w:r>
          </w:p>
          <w:p w14:paraId="523DE881" w14:textId="77777777" w:rsidR="004B6F5A" w:rsidRDefault="004B6F5A" w:rsidP="0047567D">
            <w:pPr>
              <w:pStyle w:val="ListParagraph"/>
              <w:numPr>
                <w:ilvl w:val="0"/>
                <w:numId w:val="9"/>
              </w:numPr>
              <w:snapToGrid w:val="0"/>
              <w:spacing w:before="40" w:after="40" w:line="276" w:lineRule="auto"/>
              <w:jc w:val="both"/>
              <w:rPr>
                <w:rFonts w:eastAsia="Times New Roman" w:cs="Open Sans"/>
                <w:color w:val="6E6E7C"/>
                <w:sz w:val="21"/>
                <w:szCs w:val="21"/>
                <w:shd w:val="clear" w:color="auto" w:fill="FFFFFF"/>
                <w:lang w:val="es-EC" w:eastAsia="es-ES_tradnl"/>
              </w:rPr>
            </w:pPr>
            <w:r w:rsidRPr="00564174">
              <w:rPr>
                <w:rFonts w:eastAsia="Times New Roman" w:cs="Open Sans"/>
                <w:color w:val="6E6E7C"/>
                <w:sz w:val="21"/>
                <w:szCs w:val="21"/>
                <w:shd w:val="clear" w:color="auto" w:fill="FFFFFF"/>
                <w:lang w:val="es-EC" w:eastAsia="es-ES_tradnl"/>
              </w:rPr>
              <w:t xml:space="preserve">Excepciones </w:t>
            </w:r>
          </w:p>
          <w:p w14:paraId="1605A2D0" w14:textId="4D3D8163" w:rsidR="00753F50" w:rsidRPr="00564174" w:rsidRDefault="00753F50" w:rsidP="0047567D">
            <w:pPr>
              <w:pStyle w:val="ListParagraph"/>
              <w:numPr>
                <w:ilvl w:val="0"/>
                <w:numId w:val="9"/>
              </w:numPr>
              <w:snapToGrid w:val="0"/>
              <w:spacing w:before="40" w:after="40" w:line="276" w:lineRule="auto"/>
              <w:jc w:val="both"/>
              <w:rPr>
                <w:rFonts w:eastAsia="Times New Roman" w:cs="Open Sans"/>
                <w:color w:val="6E6E7C"/>
                <w:sz w:val="21"/>
                <w:szCs w:val="21"/>
                <w:shd w:val="clear" w:color="auto" w:fill="FFFFFF"/>
                <w:lang w:val="es-EC" w:eastAsia="es-ES_tradnl"/>
              </w:rPr>
            </w:pPr>
            <w:r>
              <w:rPr>
                <w:rFonts w:eastAsia="Times New Roman" w:cs="Open Sans"/>
                <w:color w:val="6E6E7C"/>
                <w:sz w:val="21"/>
                <w:szCs w:val="21"/>
                <w:shd w:val="clear" w:color="auto" w:fill="FFFFFF"/>
                <w:lang w:val="es-EC" w:eastAsia="es-ES_tradnl"/>
              </w:rPr>
              <w:t>Validaciones de estándares de presentación y diseño.</w:t>
            </w:r>
          </w:p>
          <w:p w14:paraId="2C0D78CD" w14:textId="5FF197F9" w:rsidR="004B6F5A" w:rsidRDefault="004B6F5A" w:rsidP="0047567D">
            <w:pPr>
              <w:pStyle w:val="ListParagraph"/>
              <w:numPr>
                <w:ilvl w:val="0"/>
                <w:numId w:val="9"/>
              </w:numPr>
              <w:snapToGrid w:val="0"/>
              <w:spacing w:before="40" w:after="40" w:line="276" w:lineRule="auto"/>
              <w:jc w:val="both"/>
              <w:rPr>
                <w:rFonts w:eastAsia="Times New Roman" w:cs="Open Sans"/>
                <w:color w:val="6E6E7C"/>
                <w:sz w:val="21"/>
                <w:szCs w:val="21"/>
                <w:shd w:val="clear" w:color="auto" w:fill="FFFFFF"/>
                <w:lang w:val="es-EC" w:eastAsia="es-ES_tradnl"/>
              </w:rPr>
            </w:pPr>
            <w:r w:rsidRPr="00564174">
              <w:rPr>
                <w:rFonts w:eastAsia="Times New Roman" w:cs="Open Sans"/>
                <w:color w:val="6E6E7C"/>
                <w:sz w:val="21"/>
                <w:szCs w:val="21"/>
                <w:shd w:val="clear" w:color="auto" w:fill="FFFFFF"/>
                <w:lang w:val="es-EC" w:eastAsia="es-ES_tradnl"/>
              </w:rPr>
              <w:t xml:space="preserve">Validaciones de </w:t>
            </w:r>
            <w:r w:rsidR="00753F50">
              <w:rPr>
                <w:rFonts w:eastAsia="Times New Roman" w:cs="Open Sans"/>
                <w:color w:val="6E6E7C"/>
                <w:sz w:val="21"/>
                <w:szCs w:val="21"/>
                <w:shd w:val="clear" w:color="auto" w:fill="FFFFFF"/>
                <w:lang w:val="es-EC" w:eastAsia="es-ES_tradnl"/>
              </w:rPr>
              <w:t xml:space="preserve">políticas de </w:t>
            </w:r>
            <w:r w:rsidRPr="00564174">
              <w:rPr>
                <w:rFonts w:eastAsia="Times New Roman" w:cs="Open Sans"/>
                <w:color w:val="6E6E7C"/>
                <w:sz w:val="21"/>
                <w:szCs w:val="21"/>
                <w:shd w:val="clear" w:color="auto" w:fill="FFFFFF"/>
                <w:lang w:val="es-EC" w:eastAsia="es-ES_tradnl"/>
              </w:rPr>
              <w:t>Seguridad</w:t>
            </w:r>
            <w:r w:rsidR="00753F50">
              <w:rPr>
                <w:rFonts w:eastAsia="Times New Roman" w:cs="Open Sans"/>
                <w:color w:val="6E6E7C"/>
                <w:sz w:val="21"/>
                <w:szCs w:val="21"/>
                <w:shd w:val="clear" w:color="auto" w:fill="FFFFFF"/>
                <w:lang w:val="es-EC" w:eastAsia="es-ES_tradnl"/>
              </w:rPr>
              <w:t>.</w:t>
            </w:r>
          </w:p>
          <w:p w14:paraId="52602238" w14:textId="521BBA3E" w:rsidR="00753F50" w:rsidRPr="00564174" w:rsidRDefault="00753F50" w:rsidP="0047567D">
            <w:pPr>
              <w:pStyle w:val="ListParagraph"/>
              <w:numPr>
                <w:ilvl w:val="0"/>
                <w:numId w:val="9"/>
              </w:numPr>
              <w:snapToGrid w:val="0"/>
              <w:spacing w:before="40" w:after="40" w:line="276" w:lineRule="auto"/>
              <w:jc w:val="both"/>
              <w:rPr>
                <w:rFonts w:eastAsia="Times New Roman" w:cs="Open Sans"/>
                <w:color w:val="6E6E7C"/>
                <w:sz w:val="21"/>
                <w:szCs w:val="21"/>
                <w:shd w:val="clear" w:color="auto" w:fill="FFFFFF"/>
                <w:lang w:val="es-EC" w:eastAsia="es-ES_tradnl"/>
              </w:rPr>
            </w:pPr>
            <w:r>
              <w:rPr>
                <w:rFonts w:eastAsia="Times New Roman" w:cs="Open Sans"/>
                <w:color w:val="6E6E7C"/>
                <w:sz w:val="21"/>
                <w:szCs w:val="21"/>
                <w:shd w:val="clear" w:color="auto" w:fill="FFFFFF"/>
                <w:lang w:val="es-EC" w:eastAsia="es-ES_tradnl"/>
              </w:rPr>
              <w:t>Validaciones que se puedan hacer en el sistema que correspondan a documentos emitidos por entidades regulatorias.</w:t>
            </w:r>
          </w:p>
          <w:p w14:paraId="1BE02572" w14:textId="77777777" w:rsidR="004B6F5A" w:rsidRPr="00564174" w:rsidRDefault="004B6F5A" w:rsidP="0047567D">
            <w:pPr>
              <w:pStyle w:val="ListParagraph"/>
              <w:numPr>
                <w:ilvl w:val="0"/>
                <w:numId w:val="9"/>
              </w:numPr>
              <w:snapToGrid w:val="0"/>
              <w:spacing w:before="40" w:after="40" w:line="276" w:lineRule="auto"/>
              <w:jc w:val="both"/>
              <w:rPr>
                <w:rFonts w:eastAsia="Times New Roman" w:cs="Open Sans"/>
                <w:color w:val="6E6E7C"/>
                <w:sz w:val="21"/>
                <w:szCs w:val="21"/>
                <w:shd w:val="clear" w:color="auto" w:fill="FFFFFF"/>
                <w:lang w:val="es-EC" w:eastAsia="es-ES_tradnl"/>
              </w:rPr>
            </w:pPr>
            <w:r w:rsidRPr="00564174">
              <w:rPr>
                <w:rFonts w:eastAsia="Times New Roman" w:cs="Open Sans"/>
                <w:color w:val="6E6E7C"/>
                <w:sz w:val="21"/>
                <w:szCs w:val="21"/>
                <w:shd w:val="clear" w:color="auto" w:fill="FFFFFF"/>
                <w:lang w:val="es-EC" w:eastAsia="es-ES_tradnl"/>
              </w:rPr>
              <w:t>Validaciones de Integridad</w:t>
            </w:r>
          </w:p>
          <w:p w14:paraId="01093925" w14:textId="77777777" w:rsidR="004B6F5A" w:rsidRPr="00564174" w:rsidRDefault="004B6F5A" w:rsidP="0047567D">
            <w:pPr>
              <w:pStyle w:val="ListParagraph"/>
              <w:numPr>
                <w:ilvl w:val="0"/>
                <w:numId w:val="9"/>
              </w:numPr>
              <w:snapToGrid w:val="0"/>
              <w:spacing w:before="40" w:after="40" w:line="276" w:lineRule="auto"/>
              <w:jc w:val="both"/>
              <w:rPr>
                <w:rFonts w:eastAsia="Times New Roman" w:cs="Open Sans"/>
                <w:color w:val="6E6E7C"/>
                <w:sz w:val="21"/>
                <w:szCs w:val="21"/>
                <w:shd w:val="clear" w:color="auto" w:fill="FFFFFF"/>
                <w:lang w:val="es-EC" w:eastAsia="es-ES_tradnl"/>
              </w:rPr>
            </w:pPr>
            <w:r w:rsidRPr="00564174">
              <w:rPr>
                <w:rFonts w:eastAsia="Times New Roman" w:cs="Open Sans"/>
                <w:color w:val="6E6E7C"/>
                <w:sz w:val="21"/>
                <w:szCs w:val="21"/>
                <w:shd w:val="clear" w:color="auto" w:fill="FFFFFF"/>
                <w:lang w:val="es-EC" w:eastAsia="es-ES_tradnl"/>
              </w:rPr>
              <w:t xml:space="preserve">Campos obligatorios </w:t>
            </w:r>
          </w:p>
          <w:p w14:paraId="59E1F2CB" w14:textId="77777777" w:rsidR="004B6F5A" w:rsidRPr="00564174" w:rsidRDefault="004B6F5A" w:rsidP="0047567D">
            <w:pPr>
              <w:pStyle w:val="ListParagraph"/>
              <w:numPr>
                <w:ilvl w:val="0"/>
                <w:numId w:val="9"/>
              </w:numPr>
              <w:snapToGrid w:val="0"/>
              <w:spacing w:before="40" w:after="40" w:line="276" w:lineRule="auto"/>
              <w:jc w:val="both"/>
              <w:rPr>
                <w:rFonts w:eastAsia="Times New Roman" w:cs="Open Sans"/>
                <w:color w:val="6E6E7C"/>
                <w:sz w:val="21"/>
                <w:szCs w:val="21"/>
                <w:shd w:val="clear" w:color="auto" w:fill="FFFFFF"/>
                <w:lang w:val="es-EC" w:eastAsia="es-ES_tradnl"/>
              </w:rPr>
            </w:pPr>
            <w:r w:rsidRPr="00564174">
              <w:rPr>
                <w:rFonts w:eastAsia="Times New Roman" w:cs="Open Sans"/>
                <w:color w:val="6E6E7C"/>
                <w:sz w:val="21"/>
                <w:szCs w:val="21"/>
                <w:shd w:val="clear" w:color="auto" w:fill="FFFFFF"/>
                <w:lang w:val="es-EC" w:eastAsia="es-ES_tradnl"/>
              </w:rPr>
              <w:t>Campos opcionales</w:t>
            </w:r>
          </w:p>
          <w:p w14:paraId="4C2C31FC" w14:textId="77777777" w:rsidR="004B6F5A" w:rsidRPr="00564174" w:rsidRDefault="004B6F5A" w:rsidP="0047567D">
            <w:pPr>
              <w:pStyle w:val="ListParagraph"/>
              <w:numPr>
                <w:ilvl w:val="0"/>
                <w:numId w:val="9"/>
              </w:numPr>
              <w:snapToGrid w:val="0"/>
              <w:spacing w:before="40" w:after="40" w:line="276" w:lineRule="auto"/>
              <w:jc w:val="both"/>
              <w:rPr>
                <w:rFonts w:eastAsia="Times New Roman" w:cs="Open Sans"/>
                <w:color w:val="6E6E7C"/>
                <w:sz w:val="21"/>
                <w:szCs w:val="21"/>
                <w:shd w:val="clear" w:color="auto" w:fill="FFFFFF"/>
                <w:lang w:val="es-EC" w:eastAsia="es-ES_tradnl"/>
              </w:rPr>
            </w:pPr>
            <w:r w:rsidRPr="00564174">
              <w:rPr>
                <w:rFonts w:eastAsia="Times New Roman" w:cs="Open Sans"/>
                <w:color w:val="6E6E7C"/>
                <w:sz w:val="21"/>
                <w:szCs w:val="21"/>
                <w:shd w:val="clear" w:color="auto" w:fill="FFFFFF"/>
                <w:lang w:val="es-EC" w:eastAsia="es-ES_tradnl"/>
              </w:rPr>
              <w:t>Tipos de datos, longitudes y formatos</w:t>
            </w:r>
          </w:p>
          <w:p w14:paraId="5686667D" w14:textId="77777777" w:rsidR="004B6F5A" w:rsidRPr="00564174" w:rsidRDefault="004B6F5A" w:rsidP="0047567D">
            <w:pPr>
              <w:pStyle w:val="ListParagraph"/>
              <w:numPr>
                <w:ilvl w:val="0"/>
                <w:numId w:val="9"/>
              </w:numPr>
              <w:snapToGrid w:val="0"/>
              <w:spacing w:before="40" w:after="40" w:line="276" w:lineRule="auto"/>
              <w:jc w:val="both"/>
              <w:rPr>
                <w:rFonts w:eastAsia="Times New Roman" w:cs="Open Sans"/>
                <w:color w:val="6E6E7C"/>
                <w:sz w:val="21"/>
                <w:szCs w:val="21"/>
                <w:shd w:val="clear" w:color="auto" w:fill="FFFFFF"/>
                <w:lang w:val="es-EC" w:eastAsia="es-ES_tradnl"/>
              </w:rPr>
            </w:pPr>
            <w:r w:rsidRPr="00564174">
              <w:rPr>
                <w:rFonts w:eastAsia="Times New Roman" w:cs="Open Sans"/>
                <w:color w:val="6E6E7C"/>
                <w:sz w:val="21"/>
                <w:szCs w:val="21"/>
                <w:shd w:val="clear" w:color="auto" w:fill="FFFFFF"/>
                <w:lang w:val="es-EC" w:eastAsia="es-ES_tradnl"/>
              </w:rPr>
              <w:t>Campos calculados</w:t>
            </w:r>
          </w:p>
        </w:tc>
      </w:tr>
      <w:tr w:rsidR="004B6F5A" w14:paraId="01E82417" w14:textId="77777777" w:rsidTr="00D93977">
        <w:tc>
          <w:tcPr>
            <w:tcW w:w="4225" w:type="dxa"/>
          </w:tcPr>
          <w:p w14:paraId="6A78A94A" w14:textId="77777777" w:rsidR="004B6F5A" w:rsidRPr="00564174" w:rsidRDefault="004B6F5A" w:rsidP="00170A62">
            <w:pPr>
              <w:snapToGrid w:val="0"/>
              <w:spacing w:before="40" w:after="40" w:line="276" w:lineRule="auto"/>
              <w:jc w:val="center"/>
              <w:rPr>
                <w:rFonts w:ascii="Century Gothic" w:eastAsia="Times New Roman" w:hAnsi="Century Gothic" w:cs="Open Sans"/>
                <w:color w:val="6E6E7C"/>
                <w:sz w:val="21"/>
                <w:szCs w:val="21"/>
                <w:shd w:val="clear" w:color="auto" w:fill="FFFFFF"/>
                <w:lang w:eastAsia="es-ES_tradnl"/>
              </w:rPr>
            </w:pPr>
            <w:r w:rsidRPr="00564174">
              <w:rPr>
                <w:rFonts w:ascii="Century Gothic" w:eastAsia="Times New Roman" w:hAnsi="Century Gothic" w:cs="Open Sans"/>
                <w:color w:val="6E6E7C"/>
                <w:sz w:val="21"/>
                <w:szCs w:val="21"/>
                <w:shd w:val="clear" w:color="auto" w:fill="FFFFFF"/>
                <w:lang w:eastAsia="es-ES_tradnl"/>
              </w:rPr>
              <w:t>Pruebas de Integración</w:t>
            </w:r>
          </w:p>
        </w:tc>
        <w:tc>
          <w:tcPr>
            <w:tcW w:w="4263" w:type="dxa"/>
          </w:tcPr>
          <w:p w14:paraId="32035D11" w14:textId="45986ABB" w:rsidR="004B6F5A" w:rsidRPr="00564174" w:rsidRDefault="004B6F5A" w:rsidP="00170A62">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564174">
              <w:rPr>
                <w:rFonts w:ascii="Century Gothic" w:eastAsia="Times New Roman" w:hAnsi="Century Gothic" w:cs="Open Sans"/>
                <w:color w:val="6E6E7C"/>
                <w:sz w:val="21"/>
                <w:szCs w:val="21"/>
                <w:shd w:val="clear" w:color="auto" w:fill="FFFFFF"/>
                <w:lang w:eastAsia="es-ES_tradnl"/>
              </w:rPr>
              <w:t>Los casos de prueba a ejecutar en las pruebas funcionales de integración, se diseña</w:t>
            </w:r>
            <w:r w:rsidR="00AA5312">
              <w:rPr>
                <w:rFonts w:ascii="Century Gothic" w:eastAsia="Times New Roman" w:hAnsi="Century Gothic" w:cs="Open Sans"/>
                <w:color w:val="6E6E7C"/>
                <w:sz w:val="21"/>
                <w:szCs w:val="21"/>
                <w:shd w:val="clear" w:color="auto" w:fill="FFFFFF"/>
                <w:lang w:eastAsia="es-ES_tradnl"/>
              </w:rPr>
              <w:t>n</w:t>
            </w:r>
            <w:r w:rsidRPr="00564174">
              <w:rPr>
                <w:rFonts w:ascii="Century Gothic" w:eastAsia="Times New Roman" w:hAnsi="Century Gothic" w:cs="Open Sans"/>
                <w:color w:val="6E6E7C"/>
                <w:sz w:val="21"/>
                <w:szCs w:val="21"/>
                <w:shd w:val="clear" w:color="auto" w:fill="FFFFFF"/>
                <w:lang w:eastAsia="es-ES_tradnl"/>
              </w:rPr>
              <w:t xml:space="preserve"> de la siguiente manera:</w:t>
            </w:r>
          </w:p>
          <w:p w14:paraId="46161F34" w14:textId="6426F52B" w:rsidR="004B6F5A" w:rsidRPr="00AA5312" w:rsidRDefault="004B6F5A" w:rsidP="0047567D">
            <w:pPr>
              <w:pStyle w:val="ListParagraph"/>
              <w:numPr>
                <w:ilvl w:val="0"/>
                <w:numId w:val="29"/>
              </w:numPr>
              <w:snapToGrid w:val="0"/>
              <w:spacing w:before="40" w:after="40" w:line="276" w:lineRule="auto"/>
              <w:ind w:left="765" w:hanging="425"/>
              <w:jc w:val="both"/>
              <w:rPr>
                <w:rFonts w:eastAsia="Times New Roman" w:cs="Open Sans"/>
                <w:color w:val="6E6E7C"/>
                <w:sz w:val="21"/>
                <w:szCs w:val="21"/>
                <w:shd w:val="clear" w:color="auto" w:fill="FFFFFF"/>
                <w:lang w:val="es-EC" w:eastAsia="es-ES_tradnl"/>
              </w:rPr>
            </w:pPr>
            <w:r w:rsidRPr="00AA5312">
              <w:rPr>
                <w:rFonts w:eastAsia="Times New Roman" w:cs="Open Sans"/>
                <w:color w:val="6E6E7C"/>
                <w:sz w:val="21"/>
                <w:szCs w:val="21"/>
                <w:shd w:val="clear" w:color="auto" w:fill="FFFFFF"/>
                <w:lang w:val="es-EC" w:eastAsia="es-ES_tradnl"/>
              </w:rPr>
              <w:t xml:space="preserve">Se enlazan casos de prueba de los distintos módulos que tienen dependencia directa (la </w:t>
            </w:r>
            <w:r w:rsidRPr="00AA5312">
              <w:rPr>
                <w:rFonts w:eastAsia="Times New Roman" w:cs="Open Sans"/>
                <w:color w:val="6E6E7C"/>
                <w:sz w:val="21"/>
                <w:szCs w:val="21"/>
                <w:shd w:val="clear" w:color="auto" w:fill="FFFFFF"/>
                <w:lang w:val="es-EC" w:eastAsia="es-ES_tradnl"/>
              </w:rPr>
              <w:lastRenderedPageBreak/>
              <w:t>función de un módulo llama a la de otro)</w:t>
            </w:r>
            <w:r w:rsidR="00AA5312">
              <w:rPr>
                <w:rFonts w:eastAsia="Times New Roman" w:cs="Open Sans"/>
                <w:color w:val="6E6E7C"/>
                <w:sz w:val="21"/>
                <w:szCs w:val="21"/>
                <w:shd w:val="clear" w:color="auto" w:fill="FFFFFF"/>
                <w:lang w:val="es-EC" w:eastAsia="es-ES_tradnl"/>
              </w:rPr>
              <w:t>.</w:t>
            </w:r>
          </w:p>
          <w:p w14:paraId="59B7F969" w14:textId="77777777" w:rsidR="004B6F5A" w:rsidRPr="00564174" w:rsidRDefault="004B6F5A" w:rsidP="0047567D">
            <w:pPr>
              <w:pStyle w:val="ListParagraph"/>
              <w:numPr>
                <w:ilvl w:val="0"/>
                <w:numId w:val="29"/>
              </w:numPr>
              <w:snapToGrid w:val="0"/>
              <w:spacing w:before="40" w:after="40" w:line="276" w:lineRule="auto"/>
              <w:ind w:left="765" w:hanging="425"/>
              <w:jc w:val="both"/>
              <w:rPr>
                <w:rFonts w:eastAsia="Times New Roman" w:cs="Open Sans"/>
                <w:color w:val="6E6E7C"/>
                <w:sz w:val="21"/>
                <w:szCs w:val="21"/>
                <w:shd w:val="clear" w:color="auto" w:fill="FFFFFF"/>
                <w:lang w:val="es-EC" w:eastAsia="es-ES_tradnl"/>
              </w:rPr>
            </w:pPr>
            <w:r w:rsidRPr="00564174">
              <w:rPr>
                <w:rFonts w:eastAsia="Times New Roman" w:cs="Open Sans"/>
                <w:color w:val="6E6E7C"/>
                <w:sz w:val="21"/>
                <w:szCs w:val="21"/>
                <w:shd w:val="clear" w:color="auto" w:fill="FFFFFF"/>
                <w:lang w:val="es-EC" w:eastAsia="es-ES_tradnl"/>
              </w:rPr>
              <w:t>Se determinan los riesgos de cada caso de prueba en función de: importancia de la funcionalidad y probabilidad de uso.</w:t>
            </w:r>
          </w:p>
        </w:tc>
      </w:tr>
    </w:tbl>
    <w:p w14:paraId="526D92E3" w14:textId="77777777" w:rsidR="004B6F5A" w:rsidRDefault="004B6F5A" w:rsidP="004B6F5A">
      <w:pPr>
        <w:pStyle w:val="Caption"/>
        <w:jc w:val="center"/>
      </w:pPr>
    </w:p>
    <w:p w14:paraId="50A9024E" w14:textId="77777777" w:rsidR="004B6F5A" w:rsidRPr="00C86159" w:rsidRDefault="004B6F5A" w:rsidP="004B6F5A">
      <w:pPr>
        <w:pStyle w:val="Caption"/>
        <w:jc w:val="center"/>
        <w:rPr>
          <w:rFonts w:ascii="Arial" w:eastAsiaTheme="minorHAnsi" w:hAnsi="Arial" w:cs="Arial"/>
          <w:sz w:val="20"/>
          <w:szCs w:val="20"/>
          <w:lang w:val="es-ES_tradnl" w:eastAsia="x-none" w:bidi="ar-SA"/>
        </w:rPr>
      </w:pPr>
      <w:bookmarkStart w:id="37" w:name="_Toc524690719"/>
      <w:r>
        <w:t xml:space="preserve">Tabla </w:t>
      </w:r>
      <w:r>
        <w:fldChar w:fldCharType="begin"/>
      </w:r>
      <w:r>
        <w:instrText xml:space="preserve"> SEQ Tabla \* ARABIC </w:instrText>
      </w:r>
      <w:r>
        <w:fldChar w:fldCharType="separate"/>
      </w:r>
      <w:r>
        <w:rPr>
          <w:noProof/>
        </w:rPr>
        <w:t>2</w:t>
      </w:r>
      <w:r>
        <w:fldChar w:fldCharType="end"/>
      </w:r>
      <w:r>
        <w:t>: Diseño de Pruebas</w:t>
      </w:r>
      <w:bookmarkEnd w:id="37"/>
    </w:p>
    <w:p w14:paraId="7ECA3D21" w14:textId="77777777" w:rsidR="004B6F5A" w:rsidRDefault="004B6F5A" w:rsidP="0047567D">
      <w:pPr>
        <w:pStyle w:val="Heading2"/>
        <w:widowControl w:val="0"/>
        <w:numPr>
          <w:ilvl w:val="1"/>
          <w:numId w:val="11"/>
        </w:numPr>
        <w:autoSpaceDE w:val="0"/>
        <w:autoSpaceDN w:val="0"/>
        <w:spacing w:before="200"/>
      </w:pPr>
      <w:r>
        <w:t xml:space="preserve"> </w:t>
      </w:r>
      <w:bookmarkStart w:id="38" w:name="_Toc100673814"/>
      <w:bookmarkStart w:id="39" w:name="_Toc155142395"/>
      <w:r>
        <w:t>Ciclo o Iteraciones de Prueba</w:t>
      </w:r>
      <w:bookmarkEnd w:id="38"/>
      <w:bookmarkEnd w:id="39"/>
    </w:p>
    <w:p w14:paraId="7D554BAD" w14:textId="724C4D64" w:rsidR="003834E9" w:rsidRDefault="00923B02"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Para cada tipo de prueba s</w:t>
      </w:r>
      <w:r w:rsidR="004B6F5A">
        <w:rPr>
          <w:rFonts w:ascii="Century Gothic" w:eastAsia="Times New Roman" w:hAnsi="Century Gothic" w:cs="Open Sans"/>
          <w:color w:val="6E6E7C"/>
          <w:sz w:val="21"/>
          <w:szCs w:val="21"/>
          <w:shd w:val="clear" w:color="auto" w:fill="FFFFFF"/>
          <w:lang w:eastAsia="es-ES_tradnl"/>
        </w:rPr>
        <w:t>e realizará</w:t>
      </w:r>
      <w:r w:rsidR="003834E9">
        <w:rPr>
          <w:rFonts w:ascii="Century Gothic" w:eastAsia="Times New Roman" w:hAnsi="Century Gothic" w:cs="Open Sans"/>
          <w:color w:val="6E6E7C"/>
          <w:sz w:val="21"/>
          <w:szCs w:val="21"/>
          <w:shd w:val="clear" w:color="auto" w:fill="FFFFFF"/>
          <w:lang w:eastAsia="es-ES_tradnl"/>
        </w:rPr>
        <w:t xml:space="preserve"> el re-test respectivo si el caso lo amerita,</w:t>
      </w:r>
      <w:r w:rsidR="004B6F5A" w:rsidRPr="00657A5C">
        <w:rPr>
          <w:rFonts w:ascii="Century Gothic" w:eastAsia="Times New Roman" w:hAnsi="Century Gothic" w:cs="Open Sans"/>
          <w:color w:val="6E6E7C"/>
          <w:sz w:val="21"/>
          <w:szCs w:val="21"/>
          <w:shd w:val="clear" w:color="auto" w:fill="FFFFFF"/>
          <w:lang w:eastAsia="es-ES_tradnl"/>
        </w:rPr>
        <w:t xml:space="preserve"> antes de </w:t>
      </w:r>
      <w:r w:rsidR="003834E9">
        <w:rPr>
          <w:rFonts w:ascii="Century Gothic" w:eastAsia="Times New Roman" w:hAnsi="Century Gothic" w:cs="Open Sans"/>
          <w:color w:val="6E6E7C"/>
          <w:sz w:val="21"/>
          <w:szCs w:val="21"/>
          <w:shd w:val="clear" w:color="auto" w:fill="FFFFFF"/>
          <w:lang w:eastAsia="es-ES_tradnl"/>
        </w:rPr>
        <w:t>iniciar con</w:t>
      </w:r>
      <w:r w:rsidR="004B6F5A" w:rsidRPr="00657A5C">
        <w:rPr>
          <w:rFonts w:ascii="Century Gothic" w:eastAsia="Times New Roman" w:hAnsi="Century Gothic" w:cs="Open Sans"/>
          <w:color w:val="6E6E7C"/>
          <w:sz w:val="21"/>
          <w:szCs w:val="21"/>
          <w:shd w:val="clear" w:color="auto" w:fill="FFFFFF"/>
          <w:lang w:eastAsia="es-ES_tradnl"/>
        </w:rPr>
        <w:t xml:space="preserve"> las pr</w:t>
      </w:r>
      <w:r w:rsidR="003834E9">
        <w:rPr>
          <w:rFonts w:ascii="Century Gothic" w:eastAsia="Times New Roman" w:hAnsi="Century Gothic" w:cs="Open Sans"/>
          <w:color w:val="6E6E7C"/>
          <w:sz w:val="21"/>
          <w:szCs w:val="21"/>
          <w:shd w:val="clear" w:color="auto" w:fill="FFFFFF"/>
          <w:lang w:eastAsia="es-ES_tradnl"/>
        </w:rPr>
        <w:t>uebas de aceptación de usuario.</w:t>
      </w:r>
    </w:p>
    <w:p w14:paraId="7441F527" w14:textId="77777777" w:rsidR="003834E9" w:rsidRDefault="003834E9" w:rsidP="00112AF1">
      <w:pPr>
        <w:shd w:val="clear" w:color="auto" w:fill="FFFFFF"/>
        <w:jc w:val="both"/>
        <w:rPr>
          <w:rFonts w:ascii="Century Gothic" w:eastAsia="Times New Roman" w:hAnsi="Century Gothic" w:cs="Open Sans"/>
          <w:color w:val="6E6E7C"/>
          <w:sz w:val="21"/>
          <w:szCs w:val="21"/>
          <w:shd w:val="clear" w:color="auto" w:fill="FFFFFF"/>
          <w:lang w:eastAsia="es-ES_tradnl"/>
        </w:rPr>
      </w:pPr>
    </w:p>
    <w:p w14:paraId="77B16B7B" w14:textId="76972200" w:rsidR="004B6F5A" w:rsidRPr="00452F25" w:rsidRDefault="004B6F5A" w:rsidP="00112AF1">
      <w:pPr>
        <w:shd w:val="clear" w:color="auto" w:fill="FFFFFF"/>
        <w:jc w:val="both"/>
        <w:rPr>
          <w:rFonts w:ascii="Century Gothic" w:eastAsia="Times New Roman" w:hAnsi="Century Gothic" w:cs="Open Sans"/>
          <w:color w:val="6E6E7C"/>
          <w:sz w:val="21"/>
          <w:szCs w:val="21"/>
          <w:shd w:val="clear" w:color="auto" w:fill="FFFFFF"/>
          <w:lang w:eastAsia="es-ES_tradnl"/>
        </w:rPr>
      </w:pPr>
      <w:r w:rsidRPr="00452F25">
        <w:rPr>
          <w:rFonts w:ascii="Century Gothic" w:eastAsia="Times New Roman" w:hAnsi="Century Gothic" w:cs="Open Sans"/>
          <w:color w:val="6E6E7C"/>
          <w:sz w:val="21"/>
          <w:szCs w:val="21"/>
          <w:shd w:val="clear" w:color="auto" w:fill="FFFFFF"/>
          <w:lang w:eastAsia="es-ES_tradnl"/>
        </w:rPr>
        <w:t>Los defectos resueltos</w:t>
      </w:r>
      <w:r w:rsidR="00213A6E">
        <w:rPr>
          <w:rFonts w:ascii="Century Gothic" w:eastAsia="Times New Roman" w:hAnsi="Century Gothic" w:cs="Open Sans"/>
          <w:color w:val="6E6E7C"/>
          <w:sz w:val="21"/>
          <w:szCs w:val="21"/>
          <w:shd w:val="clear" w:color="auto" w:fill="FFFFFF"/>
          <w:lang w:eastAsia="es-ES_tradnl"/>
        </w:rPr>
        <w:t xml:space="preserve"> por el área de desarrollo</w:t>
      </w:r>
      <w:r w:rsidRPr="00452F25">
        <w:rPr>
          <w:rFonts w:ascii="Century Gothic" w:eastAsia="Times New Roman" w:hAnsi="Century Gothic" w:cs="Open Sans"/>
          <w:color w:val="6E6E7C"/>
          <w:sz w:val="21"/>
          <w:szCs w:val="21"/>
          <w:shd w:val="clear" w:color="auto" w:fill="FFFFFF"/>
          <w:lang w:eastAsia="es-ES_tradnl"/>
        </w:rPr>
        <w:t xml:space="preserve"> s</w:t>
      </w:r>
      <w:r w:rsidR="00213A6E">
        <w:rPr>
          <w:rFonts w:ascii="Century Gothic" w:eastAsia="Times New Roman" w:hAnsi="Century Gothic" w:cs="Open Sans"/>
          <w:color w:val="6E6E7C"/>
          <w:sz w:val="21"/>
          <w:szCs w:val="21"/>
          <w:shd w:val="clear" w:color="auto" w:fill="FFFFFF"/>
          <w:lang w:eastAsia="es-ES_tradnl"/>
        </w:rPr>
        <w:t>erá</w:t>
      </w:r>
      <w:r w:rsidRPr="00452F25">
        <w:rPr>
          <w:rFonts w:ascii="Century Gothic" w:eastAsia="Times New Roman" w:hAnsi="Century Gothic" w:cs="Open Sans"/>
          <w:color w:val="6E6E7C"/>
          <w:sz w:val="21"/>
          <w:szCs w:val="21"/>
          <w:shd w:val="clear" w:color="auto" w:fill="FFFFFF"/>
          <w:lang w:eastAsia="es-ES_tradnl"/>
        </w:rPr>
        <w:t xml:space="preserve">n verificados por </w:t>
      </w:r>
      <w:r w:rsidR="0002591B">
        <w:rPr>
          <w:rFonts w:ascii="Century Gothic" w:eastAsia="Times New Roman" w:hAnsi="Century Gothic" w:cs="Open Sans"/>
          <w:color w:val="6E6E7C"/>
          <w:sz w:val="21"/>
          <w:szCs w:val="21"/>
          <w:shd w:val="clear" w:color="auto" w:fill="FFFFFF"/>
          <w:lang w:eastAsia="es-ES_tradnl"/>
        </w:rPr>
        <w:t>los miembros del</w:t>
      </w:r>
      <w:r w:rsidR="00213A6E">
        <w:rPr>
          <w:rFonts w:ascii="Century Gothic" w:eastAsia="Times New Roman" w:hAnsi="Century Gothic" w:cs="Open Sans"/>
          <w:color w:val="6E6E7C"/>
          <w:sz w:val="21"/>
          <w:szCs w:val="21"/>
          <w:shd w:val="clear" w:color="auto" w:fill="FFFFFF"/>
          <w:lang w:eastAsia="es-ES_tradnl"/>
        </w:rPr>
        <w:t xml:space="preserve"> equipo de QA</w:t>
      </w:r>
      <w:r w:rsidRPr="00452F25">
        <w:rPr>
          <w:rFonts w:ascii="Century Gothic" w:eastAsia="Times New Roman" w:hAnsi="Century Gothic" w:cs="Open Sans"/>
          <w:color w:val="6E6E7C"/>
          <w:sz w:val="21"/>
          <w:szCs w:val="21"/>
          <w:shd w:val="clear" w:color="auto" w:fill="FFFFFF"/>
          <w:lang w:eastAsia="es-ES_tradnl"/>
        </w:rPr>
        <w:t xml:space="preserve"> y marcados como </w:t>
      </w:r>
      <w:r w:rsidR="00213A6E">
        <w:rPr>
          <w:rFonts w:ascii="Century Gothic" w:eastAsia="Times New Roman" w:hAnsi="Century Gothic" w:cs="Open Sans"/>
          <w:color w:val="6E6E7C"/>
          <w:sz w:val="21"/>
          <w:szCs w:val="21"/>
          <w:shd w:val="clear" w:color="auto" w:fill="FFFFFF"/>
          <w:lang w:eastAsia="es-ES_tradnl"/>
        </w:rPr>
        <w:t>Resuelto.</w:t>
      </w:r>
    </w:p>
    <w:p w14:paraId="69F4FDE6" w14:textId="77777777" w:rsidR="004B6F5A" w:rsidRPr="00657A5C" w:rsidRDefault="004B6F5A" w:rsidP="004B6F5A">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p>
    <w:p w14:paraId="16AA0FED" w14:textId="77777777" w:rsidR="004B6F5A" w:rsidRDefault="004B6F5A" w:rsidP="004B6F5A">
      <w:pPr>
        <w:pStyle w:val="Caption"/>
        <w:jc w:val="center"/>
      </w:pPr>
      <w:bookmarkStart w:id="40" w:name="_Toc524690720"/>
      <w:r>
        <w:t xml:space="preserve">Tabla </w:t>
      </w:r>
      <w:r>
        <w:fldChar w:fldCharType="begin"/>
      </w:r>
      <w:r>
        <w:instrText xml:space="preserve"> SEQ Tabla \* ARABIC </w:instrText>
      </w:r>
      <w:r>
        <w:fldChar w:fldCharType="separate"/>
      </w:r>
      <w:r>
        <w:rPr>
          <w:noProof/>
        </w:rPr>
        <w:t>3</w:t>
      </w:r>
      <w:r>
        <w:fldChar w:fldCharType="end"/>
      </w:r>
      <w:r>
        <w:t>: Ciclos de prueba</w:t>
      </w:r>
      <w:bookmarkEnd w:id="40"/>
    </w:p>
    <w:tbl>
      <w:tblPr>
        <w:tblW w:w="893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6775"/>
      </w:tblGrid>
      <w:tr w:rsidR="005671EF" w:rsidRPr="008B7613" w14:paraId="48D3A137" w14:textId="77777777" w:rsidTr="0060773A">
        <w:tc>
          <w:tcPr>
            <w:tcW w:w="8931" w:type="dxa"/>
            <w:gridSpan w:val="2"/>
            <w:shd w:val="clear" w:color="auto" w:fill="1F3864" w:themeFill="accent1" w:themeFillShade="80"/>
          </w:tcPr>
          <w:p w14:paraId="6928445D" w14:textId="4285617A" w:rsidR="005671EF" w:rsidRPr="0060773A" w:rsidRDefault="005671EF" w:rsidP="00170A62">
            <w:pPr>
              <w:spacing w:line="276" w:lineRule="auto"/>
              <w:rPr>
                <w:rFonts w:ascii="Century Gothic" w:eastAsia="Times New Roman" w:hAnsi="Century Gothic" w:cs="Open Sans"/>
                <w:color w:val="6E6E7C"/>
                <w:sz w:val="21"/>
                <w:szCs w:val="21"/>
                <w:shd w:val="clear" w:color="auto" w:fill="FFFFFF"/>
                <w:lang w:eastAsia="es-ES_tradnl"/>
              </w:rPr>
            </w:pPr>
            <w:r w:rsidRPr="0060773A">
              <w:rPr>
                <w:rFonts w:ascii="Calibri" w:eastAsia="Calibri" w:hAnsi="Calibri" w:cs="Arial"/>
                <w:b/>
                <w:color w:val="FFFFFF"/>
                <w:sz w:val="18"/>
                <w:szCs w:val="18"/>
                <w:lang w:val="es-AR" w:eastAsia="es-EC"/>
              </w:rPr>
              <w:t>SPRINT</w:t>
            </w:r>
          </w:p>
        </w:tc>
      </w:tr>
      <w:tr w:rsidR="005671EF" w:rsidRPr="008B7613" w14:paraId="24C4C603" w14:textId="77777777" w:rsidTr="0060773A">
        <w:tc>
          <w:tcPr>
            <w:tcW w:w="8931" w:type="dxa"/>
            <w:gridSpan w:val="2"/>
            <w:shd w:val="clear" w:color="auto" w:fill="1F3864" w:themeFill="accent1" w:themeFillShade="80"/>
          </w:tcPr>
          <w:p w14:paraId="5B63F542" w14:textId="3EA3465E" w:rsidR="005671EF" w:rsidRPr="0060773A" w:rsidRDefault="005671EF" w:rsidP="00170A62">
            <w:pPr>
              <w:spacing w:line="276" w:lineRule="auto"/>
              <w:rPr>
                <w:rFonts w:ascii="Century Gothic" w:eastAsia="Times New Roman" w:hAnsi="Century Gothic" w:cs="Open Sans"/>
                <w:color w:val="6E6E7C"/>
                <w:sz w:val="21"/>
                <w:szCs w:val="21"/>
                <w:shd w:val="clear" w:color="auto" w:fill="FFFFFF"/>
                <w:lang w:eastAsia="es-ES_tradnl"/>
              </w:rPr>
            </w:pPr>
            <w:r w:rsidRPr="0060773A">
              <w:rPr>
                <w:rFonts w:ascii="Calibri" w:eastAsia="Calibri" w:hAnsi="Calibri" w:cs="Arial"/>
                <w:b/>
                <w:color w:val="FFFFFF"/>
                <w:sz w:val="18"/>
                <w:szCs w:val="18"/>
                <w:lang w:val="es-AR" w:eastAsia="es-EC"/>
              </w:rPr>
              <w:t>Iteración 1</w:t>
            </w:r>
          </w:p>
        </w:tc>
      </w:tr>
      <w:tr w:rsidR="00122849" w:rsidRPr="008B7613" w14:paraId="38D3FEF4" w14:textId="77777777" w:rsidTr="00923B02">
        <w:trPr>
          <w:trHeight w:val="117"/>
        </w:trPr>
        <w:tc>
          <w:tcPr>
            <w:tcW w:w="2156" w:type="dxa"/>
            <w:vMerge w:val="restart"/>
            <w:shd w:val="clear" w:color="auto" w:fill="auto"/>
          </w:tcPr>
          <w:p w14:paraId="1EA7C991" w14:textId="414D7EAA" w:rsidR="00122849" w:rsidRPr="0060773A" w:rsidRDefault="00122849" w:rsidP="00170A62">
            <w:pPr>
              <w:spacing w:line="276" w:lineRule="auto"/>
              <w:rPr>
                <w:rFonts w:ascii="Century Gothic" w:eastAsia="Times New Roman" w:hAnsi="Century Gothic" w:cs="Open Sans"/>
                <w:color w:val="6E6E7C"/>
                <w:sz w:val="21"/>
                <w:szCs w:val="21"/>
                <w:shd w:val="clear" w:color="auto" w:fill="FFFFFF"/>
                <w:lang w:eastAsia="es-ES_tradnl"/>
              </w:rPr>
            </w:pPr>
            <w:r w:rsidRPr="0060773A">
              <w:rPr>
                <w:rFonts w:ascii="Century Gothic" w:eastAsia="Times New Roman" w:hAnsi="Century Gothic" w:cs="Open Sans"/>
                <w:color w:val="6E6E7C"/>
                <w:sz w:val="21"/>
                <w:szCs w:val="21"/>
                <w:shd w:val="clear" w:color="auto" w:fill="FFFFFF"/>
                <w:lang w:eastAsia="es-ES_tradnl"/>
              </w:rPr>
              <w:t>Pruebas funcionales</w:t>
            </w:r>
          </w:p>
        </w:tc>
        <w:tc>
          <w:tcPr>
            <w:tcW w:w="6775" w:type="dxa"/>
            <w:shd w:val="clear" w:color="auto" w:fill="auto"/>
          </w:tcPr>
          <w:p w14:paraId="0840CBB8" w14:textId="38C1B080" w:rsidR="00122849" w:rsidRPr="0060773A" w:rsidRDefault="00122849" w:rsidP="00170A62">
            <w:pPr>
              <w:spacing w:line="276" w:lineRule="auto"/>
              <w:rPr>
                <w:rFonts w:ascii="Century Gothic" w:eastAsia="Times New Roman" w:hAnsi="Century Gothic" w:cs="Open Sans"/>
                <w:color w:val="6E6E7C"/>
                <w:sz w:val="21"/>
                <w:szCs w:val="21"/>
                <w:shd w:val="clear" w:color="auto" w:fill="FFFFFF"/>
                <w:lang w:eastAsia="es-ES_tradnl"/>
              </w:rPr>
            </w:pPr>
            <w:r w:rsidRPr="0060773A">
              <w:rPr>
                <w:rFonts w:ascii="Century Gothic" w:eastAsia="Times New Roman" w:hAnsi="Century Gothic" w:cs="Open Sans"/>
                <w:color w:val="6E6E7C"/>
                <w:sz w:val="21"/>
                <w:szCs w:val="21"/>
                <w:shd w:val="clear" w:color="auto" w:fill="FFFFFF"/>
                <w:lang w:eastAsia="es-ES_tradnl"/>
              </w:rPr>
              <w:t>Primera ejecución de pruebas.</w:t>
            </w:r>
          </w:p>
        </w:tc>
      </w:tr>
      <w:tr w:rsidR="00122849" w:rsidRPr="008B7613" w14:paraId="40C7E765" w14:textId="77777777" w:rsidTr="00923B02">
        <w:tc>
          <w:tcPr>
            <w:tcW w:w="2156" w:type="dxa"/>
            <w:vMerge/>
            <w:shd w:val="clear" w:color="auto" w:fill="auto"/>
          </w:tcPr>
          <w:p w14:paraId="3B5EAE6B" w14:textId="77777777" w:rsidR="00122849" w:rsidRPr="0060773A" w:rsidRDefault="00122849" w:rsidP="00170A62">
            <w:pPr>
              <w:spacing w:line="276" w:lineRule="auto"/>
              <w:rPr>
                <w:rFonts w:ascii="Century Gothic" w:eastAsia="Times New Roman" w:hAnsi="Century Gothic" w:cs="Open Sans"/>
                <w:color w:val="6E6E7C"/>
                <w:sz w:val="21"/>
                <w:szCs w:val="21"/>
                <w:shd w:val="clear" w:color="auto" w:fill="FFFFFF"/>
                <w:lang w:eastAsia="es-ES_tradnl"/>
              </w:rPr>
            </w:pPr>
          </w:p>
        </w:tc>
        <w:tc>
          <w:tcPr>
            <w:tcW w:w="6775" w:type="dxa"/>
            <w:tcBorders>
              <w:right w:val="single" w:sz="4" w:space="0" w:color="auto"/>
            </w:tcBorders>
            <w:shd w:val="clear" w:color="auto" w:fill="auto"/>
          </w:tcPr>
          <w:p w14:paraId="3D5353F0" w14:textId="735A49CE" w:rsidR="00122849" w:rsidRPr="0060773A" w:rsidRDefault="00122849" w:rsidP="00170A62">
            <w:pPr>
              <w:spacing w:line="276" w:lineRule="auto"/>
              <w:rPr>
                <w:rFonts w:ascii="Century Gothic" w:eastAsia="Times New Roman" w:hAnsi="Century Gothic" w:cs="Open Sans"/>
                <w:color w:val="6E6E7C"/>
                <w:sz w:val="21"/>
                <w:szCs w:val="21"/>
                <w:shd w:val="clear" w:color="auto" w:fill="FFFFFF"/>
                <w:lang w:eastAsia="es-ES_tradnl"/>
              </w:rPr>
            </w:pPr>
            <w:r w:rsidRPr="0060773A">
              <w:rPr>
                <w:rFonts w:ascii="Century Gothic" w:eastAsia="Times New Roman" w:hAnsi="Century Gothic" w:cs="Open Sans"/>
                <w:color w:val="6E6E7C"/>
                <w:sz w:val="21"/>
                <w:szCs w:val="21"/>
                <w:shd w:val="clear" w:color="auto" w:fill="FFFFFF"/>
                <w:lang w:eastAsia="es-ES_tradnl"/>
              </w:rPr>
              <w:t>Re-Test (en caso de que se haya reportado incidencias, se debe volver a probar esos casos).</w:t>
            </w:r>
          </w:p>
        </w:tc>
      </w:tr>
      <w:tr w:rsidR="00122849" w:rsidRPr="008B7613" w14:paraId="1A002AA3" w14:textId="77777777" w:rsidTr="00923B02">
        <w:tc>
          <w:tcPr>
            <w:tcW w:w="2156" w:type="dxa"/>
            <w:vMerge/>
            <w:tcBorders>
              <w:bottom w:val="single" w:sz="4" w:space="0" w:color="auto"/>
            </w:tcBorders>
            <w:shd w:val="clear" w:color="auto" w:fill="auto"/>
          </w:tcPr>
          <w:p w14:paraId="05BA5B38" w14:textId="449ACF7B" w:rsidR="00122849" w:rsidRPr="0060773A" w:rsidRDefault="00122849" w:rsidP="00170A62">
            <w:pPr>
              <w:spacing w:line="276" w:lineRule="auto"/>
              <w:rPr>
                <w:rFonts w:ascii="Century Gothic" w:eastAsia="Times New Roman" w:hAnsi="Century Gothic" w:cs="Open Sans"/>
                <w:color w:val="6E6E7C"/>
                <w:sz w:val="21"/>
                <w:szCs w:val="21"/>
                <w:shd w:val="clear" w:color="auto" w:fill="FFFFFF"/>
                <w:lang w:eastAsia="es-ES_tradnl"/>
              </w:rPr>
            </w:pPr>
          </w:p>
        </w:tc>
        <w:tc>
          <w:tcPr>
            <w:tcW w:w="6775" w:type="dxa"/>
            <w:tcBorders>
              <w:right w:val="single" w:sz="4" w:space="0" w:color="auto"/>
            </w:tcBorders>
            <w:shd w:val="clear" w:color="auto" w:fill="auto"/>
          </w:tcPr>
          <w:p w14:paraId="26B572C1" w14:textId="452CAC7D" w:rsidR="00122849" w:rsidRPr="0060773A" w:rsidRDefault="00122849" w:rsidP="00170A62">
            <w:pPr>
              <w:spacing w:line="276" w:lineRule="auto"/>
              <w:rPr>
                <w:rFonts w:ascii="Century Gothic" w:eastAsia="Times New Roman" w:hAnsi="Century Gothic" w:cs="Open Sans"/>
                <w:color w:val="6E6E7C"/>
                <w:sz w:val="21"/>
                <w:szCs w:val="21"/>
                <w:shd w:val="clear" w:color="auto" w:fill="FFFFFF"/>
                <w:lang w:eastAsia="es-ES_tradnl"/>
              </w:rPr>
            </w:pPr>
            <w:r w:rsidRPr="0060773A">
              <w:rPr>
                <w:rFonts w:ascii="Century Gothic" w:eastAsia="Times New Roman" w:hAnsi="Century Gothic" w:cs="Open Sans"/>
                <w:color w:val="6E6E7C"/>
                <w:sz w:val="21"/>
                <w:szCs w:val="21"/>
                <w:shd w:val="clear" w:color="auto" w:fill="FFFFFF"/>
                <w:lang w:eastAsia="es-ES_tradnl"/>
              </w:rPr>
              <w:t>La prueba termina hasta que se cumpla</w:t>
            </w:r>
            <w:r w:rsidR="00923B02" w:rsidRPr="0060773A">
              <w:rPr>
                <w:rFonts w:ascii="Century Gothic" w:eastAsia="Times New Roman" w:hAnsi="Century Gothic" w:cs="Open Sans"/>
                <w:color w:val="6E6E7C"/>
                <w:sz w:val="21"/>
                <w:szCs w:val="21"/>
                <w:shd w:val="clear" w:color="auto" w:fill="FFFFFF"/>
                <w:lang w:eastAsia="es-ES_tradnl"/>
              </w:rPr>
              <w:t>n</w:t>
            </w:r>
            <w:r w:rsidRPr="0060773A">
              <w:rPr>
                <w:rFonts w:ascii="Century Gothic" w:eastAsia="Times New Roman" w:hAnsi="Century Gothic" w:cs="Open Sans"/>
                <w:color w:val="6E6E7C"/>
                <w:sz w:val="21"/>
                <w:szCs w:val="21"/>
                <w:shd w:val="clear" w:color="auto" w:fill="FFFFFF"/>
                <w:lang w:eastAsia="es-ES_tradnl"/>
              </w:rPr>
              <w:t xml:space="preserve"> los criterios de aceptación</w:t>
            </w:r>
            <w:r w:rsidR="003834E9" w:rsidRPr="0060773A">
              <w:rPr>
                <w:rFonts w:ascii="Century Gothic" w:eastAsia="Times New Roman" w:hAnsi="Century Gothic" w:cs="Open Sans"/>
                <w:color w:val="6E6E7C"/>
                <w:sz w:val="21"/>
                <w:szCs w:val="21"/>
                <w:shd w:val="clear" w:color="auto" w:fill="FFFFFF"/>
                <w:lang w:eastAsia="es-ES_tradnl"/>
              </w:rPr>
              <w:t xml:space="preserve"> de la </w:t>
            </w:r>
            <w:proofErr w:type="spellStart"/>
            <w:r w:rsidR="003834E9" w:rsidRPr="0060773A">
              <w:rPr>
                <w:rFonts w:ascii="Century Gothic" w:eastAsia="Times New Roman" w:hAnsi="Century Gothic" w:cs="Open Sans"/>
                <w:color w:val="6E6E7C"/>
                <w:sz w:val="21"/>
                <w:szCs w:val="21"/>
                <w:shd w:val="clear" w:color="auto" w:fill="FFFFFF"/>
                <w:lang w:eastAsia="es-ES_tradnl"/>
              </w:rPr>
              <w:t>user</w:t>
            </w:r>
            <w:proofErr w:type="spellEnd"/>
            <w:r w:rsidR="003834E9" w:rsidRPr="0060773A">
              <w:rPr>
                <w:rFonts w:ascii="Century Gothic" w:eastAsia="Times New Roman" w:hAnsi="Century Gothic" w:cs="Open Sans"/>
                <w:color w:val="6E6E7C"/>
                <w:sz w:val="21"/>
                <w:szCs w:val="21"/>
                <w:shd w:val="clear" w:color="auto" w:fill="FFFFFF"/>
                <w:lang w:eastAsia="es-ES_tradnl"/>
              </w:rPr>
              <w:t xml:space="preserve"> </w:t>
            </w:r>
            <w:proofErr w:type="spellStart"/>
            <w:r w:rsidR="003834E9" w:rsidRPr="0060773A">
              <w:rPr>
                <w:rFonts w:ascii="Century Gothic" w:eastAsia="Times New Roman" w:hAnsi="Century Gothic" w:cs="Open Sans"/>
                <w:color w:val="6E6E7C"/>
                <w:sz w:val="21"/>
                <w:szCs w:val="21"/>
                <w:shd w:val="clear" w:color="auto" w:fill="FFFFFF"/>
                <w:lang w:eastAsia="es-ES_tradnl"/>
              </w:rPr>
              <w:t>story</w:t>
            </w:r>
            <w:proofErr w:type="spellEnd"/>
            <w:r w:rsidRPr="0060773A">
              <w:rPr>
                <w:rFonts w:ascii="Century Gothic" w:eastAsia="Times New Roman" w:hAnsi="Century Gothic" w:cs="Open Sans"/>
                <w:color w:val="6E6E7C"/>
                <w:sz w:val="21"/>
                <w:szCs w:val="21"/>
                <w:shd w:val="clear" w:color="auto" w:fill="FFFFFF"/>
                <w:lang w:eastAsia="es-ES_tradnl"/>
              </w:rPr>
              <w:t>.</w:t>
            </w:r>
          </w:p>
        </w:tc>
      </w:tr>
      <w:tr w:rsidR="00A8741A" w:rsidRPr="008B7613" w14:paraId="3F6CAD84" w14:textId="77777777" w:rsidTr="00923B02">
        <w:trPr>
          <w:trHeight w:val="126"/>
        </w:trPr>
        <w:tc>
          <w:tcPr>
            <w:tcW w:w="2156" w:type="dxa"/>
            <w:vMerge w:val="restart"/>
            <w:shd w:val="clear" w:color="auto" w:fill="auto"/>
          </w:tcPr>
          <w:p w14:paraId="08A5997A" w14:textId="2908EFE5" w:rsidR="00A8741A" w:rsidRPr="0060773A" w:rsidRDefault="00A8741A" w:rsidP="00A8741A">
            <w:pPr>
              <w:spacing w:line="276" w:lineRule="auto"/>
              <w:rPr>
                <w:rFonts w:ascii="Century Gothic" w:eastAsia="Times New Roman" w:hAnsi="Century Gothic" w:cs="Open Sans"/>
                <w:color w:val="6E6E7C"/>
                <w:sz w:val="21"/>
                <w:szCs w:val="21"/>
                <w:shd w:val="clear" w:color="auto" w:fill="FFFFFF"/>
                <w:lang w:eastAsia="es-ES_tradnl"/>
              </w:rPr>
            </w:pPr>
            <w:r w:rsidRPr="0060773A">
              <w:rPr>
                <w:rFonts w:ascii="Century Gothic" w:eastAsia="Times New Roman" w:hAnsi="Century Gothic" w:cs="Open Sans"/>
                <w:color w:val="6E6E7C"/>
                <w:sz w:val="21"/>
                <w:szCs w:val="21"/>
                <w:shd w:val="clear" w:color="auto" w:fill="FFFFFF"/>
                <w:lang w:eastAsia="es-ES_tradnl"/>
              </w:rPr>
              <w:t>Pruebas de rendimiento</w:t>
            </w:r>
          </w:p>
        </w:tc>
        <w:tc>
          <w:tcPr>
            <w:tcW w:w="6775" w:type="dxa"/>
            <w:tcBorders>
              <w:right w:val="single" w:sz="4" w:space="0" w:color="auto"/>
            </w:tcBorders>
            <w:shd w:val="clear" w:color="auto" w:fill="auto"/>
          </w:tcPr>
          <w:p w14:paraId="53FD81E2" w14:textId="19B99E7E" w:rsidR="00A8741A" w:rsidRPr="0060773A" w:rsidRDefault="00A8741A" w:rsidP="00122849">
            <w:pPr>
              <w:spacing w:line="276" w:lineRule="auto"/>
              <w:rPr>
                <w:rFonts w:ascii="Century Gothic" w:eastAsia="Times New Roman" w:hAnsi="Century Gothic" w:cs="Open Sans"/>
                <w:color w:val="6E6E7C"/>
                <w:sz w:val="21"/>
                <w:szCs w:val="21"/>
                <w:shd w:val="clear" w:color="auto" w:fill="FFFFFF"/>
                <w:lang w:eastAsia="es-ES_tradnl"/>
              </w:rPr>
            </w:pPr>
            <w:r w:rsidRPr="0060773A">
              <w:rPr>
                <w:rFonts w:ascii="Century Gothic" w:eastAsia="Times New Roman" w:hAnsi="Century Gothic" w:cs="Open Sans"/>
                <w:color w:val="6E6E7C"/>
                <w:sz w:val="21"/>
                <w:szCs w:val="21"/>
                <w:shd w:val="clear" w:color="auto" w:fill="FFFFFF"/>
                <w:lang w:eastAsia="es-ES_tradnl"/>
              </w:rPr>
              <w:t>Primera ejecución de pruebas.</w:t>
            </w:r>
          </w:p>
        </w:tc>
      </w:tr>
      <w:tr w:rsidR="00A8741A" w:rsidRPr="008B7613" w14:paraId="0F48F4B5" w14:textId="77777777" w:rsidTr="00923B02">
        <w:tc>
          <w:tcPr>
            <w:tcW w:w="2156" w:type="dxa"/>
            <w:vMerge/>
            <w:tcBorders>
              <w:bottom w:val="nil"/>
            </w:tcBorders>
            <w:shd w:val="clear" w:color="auto" w:fill="auto"/>
          </w:tcPr>
          <w:p w14:paraId="148AC9FD" w14:textId="77777777" w:rsidR="00A8741A" w:rsidRPr="0060773A" w:rsidRDefault="00A8741A" w:rsidP="00122849">
            <w:pPr>
              <w:spacing w:line="276" w:lineRule="auto"/>
              <w:rPr>
                <w:rFonts w:ascii="Century Gothic" w:eastAsia="Times New Roman" w:hAnsi="Century Gothic" w:cs="Open Sans"/>
                <w:color w:val="6E6E7C"/>
                <w:sz w:val="21"/>
                <w:szCs w:val="21"/>
                <w:shd w:val="clear" w:color="auto" w:fill="FFFFFF"/>
                <w:lang w:eastAsia="es-ES_tradnl"/>
              </w:rPr>
            </w:pPr>
          </w:p>
        </w:tc>
        <w:tc>
          <w:tcPr>
            <w:tcW w:w="6775" w:type="dxa"/>
            <w:tcBorders>
              <w:right w:val="single" w:sz="4" w:space="0" w:color="auto"/>
            </w:tcBorders>
            <w:shd w:val="clear" w:color="auto" w:fill="auto"/>
          </w:tcPr>
          <w:p w14:paraId="2B73A9E1" w14:textId="428E2817" w:rsidR="00A8741A" w:rsidRPr="0060773A" w:rsidRDefault="00A8741A" w:rsidP="00122849">
            <w:pPr>
              <w:spacing w:line="276" w:lineRule="auto"/>
              <w:rPr>
                <w:rFonts w:ascii="Century Gothic" w:eastAsia="Times New Roman" w:hAnsi="Century Gothic" w:cs="Open Sans"/>
                <w:color w:val="6E6E7C"/>
                <w:sz w:val="21"/>
                <w:szCs w:val="21"/>
                <w:shd w:val="clear" w:color="auto" w:fill="FFFFFF"/>
                <w:lang w:eastAsia="es-ES_tradnl"/>
              </w:rPr>
            </w:pPr>
            <w:r w:rsidRPr="0060773A">
              <w:rPr>
                <w:rFonts w:ascii="Century Gothic" w:eastAsia="Times New Roman" w:hAnsi="Century Gothic" w:cs="Open Sans"/>
                <w:color w:val="6E6E7C"/>
                <w:sz w:val="21"/>
                <w:szCs w:val="21"/>
                <w:shd w:val="clear" w:color="auto" w:fill="FFFFFF"/>
                <w:lang w:eastAsia="es-ES_tradnl"/>
              </w:rPr>
              <w:t>Re-Test (en caso de que se haya reportado incidencias, se debe volver a probar esos casos).</w:t>
            </w:r>
          </w:p>
        </w:tc>
      </w:tr>
      <w:tr w:rsidR="00122849" w:rsidRPr="008B7613" w14:paraId="33986383" w14:textId="77777777" w:rsidTr="00923B02">
        <w:tc>
          <w:tcPr>
            <w:tcW w:w="2156" w:type="dxa"/>
            <w:tcBorders>
              <w:top w:val="nil"/>
              <w:left w:val="single" w:sz="4" w:space="0" w:color="auto"/>
              <w:bottom w:val="single" w:sz="4" w:space="0" w:color="auto"/>
              <w:right w:val="single" w:sz="4" w:space="0" w:color="auto"/>
            </w:tcBorders>
            <w:shd w:val="clear" w:color="auto" w:fill="auto"/>
          </w:tcPr>
          <w:p w14:paraId="7CC5D76B" w14:textId="77777777" w:rsidR="00122849" w:rsidRPr="0060773A" w:rsidRDefault="00122849" w:rsidP="00122849">
            <w:pPr>
              <w:spacing w:line="276" w:lineRule="auto"/>
              <w:rPr>
                <w:rFonts w:ascii="Century Gothic" w:eastAsia="Times New Roman" w:hAnsi="Century Gothic" w:cs="Open Sans"/>
                <w:color w:val="6E6E7C"/>
                <w:sz w:val="21"/>
                <w:szCs w:val="21"/>
                <w:shd w:val="clear" w:color="auto" w:fill="FFFFFF"/>
                <w:lang w:eastAsia="es-ES_tradnl"/>
              </w:rPr>
            </w:pPr>
          </w:p>
        </w:tc>
        <w:tc>
          <w:tcPr>
            <w:tcW w:w="6775" w:type="dxa"/>
            <w:tcBorders>
              <w:left w:val="single" w:sz="4" w:space="0" w:color="auto"/>
              <w:right w:val="single" w:sz="4" w:space="0" w:color="auto"/>
            </w:tcBorders>
            <w:shd w:val="clear" w:color="auto" w:fill="auto"/>
          </w:tcPr>
          <w:p w14:paraId="4CE6214D" w14:textId="1913A7BC" w:rsidR="00122849" w:rsidRPr="0060773A" w:rsidRDefault="00122849" w:rsidP="00122849">
            <w:pPr>
              <w:spacing w:line="276" w:lineRule="auto"/>
              <w:rPr>
                <w:rFonts w:ascii="Century Gothic" w:eastAsia="Times New Roman" w:hAnsi="Century Gothic" w:cs="Open Sans"/>
                <w:color w:val="6E6E7C"/>
                <w:sz w:val="21"/>
                <w:szCs w:val="21"/>
                <w:shd w:val="clear" w:color="auto" w:fill="FFFFFF"/>
                <w:lang w:eastAsia="es-ES_tradnl"/>
              </w:rPr>
            </w:pPr>
            <w:r w:rsidRPr="0060773A">
              <w:rPr>
                <w:rFonts w:ascii="Century Gothic" w:eastAsia="Times New Roman" w:hAnsi="Century Gothic" w:cs="Open Sans"/>
                <w:color w:val="6E6E7C"/>
                <w:sz w:val="21"/>
                <w:szCs w:val="21"/>
                <w:shd w:val="clear" w:color="auto" w:fill="FFFFFF"/>
                <w:lang w:eastAsia="es-ES_tradnl"/>
              </w:rPr>
              <w:t>La prueba termina hasta que se cumpla</w:t>
            </w:r>
            <w:r w:rsidR="00923B02" w:rsidRPr="0060773A">
              <w:rPr>
                <w:rFonts w:ascii="Century Gothic" w:eastAsia="Times New Roman" w:hAnsi="Century Gothic" w:cs="Open Sans"/>
                <w:color w:val="6E6E7C"/>
                <w:sz w:val="21"/>
                <w:szCs w:val="21"/>
                <w:shd w:val="clear" w:color="auto" w:fill="FFFFFF"/>
                <w:lang w:eastAsia="es-ES_tradnl"/>
              </w:rPr>
              <w:t>n</w:t>
            </w:r>
            <w:r w:rsidRPr="0060773A">
              <w:rPr>
                <w:rFonts w:ascii="Century Gothic" w:eastAsia="Times New Roman" w:hAnsi="Century Gothic" w:cs="Open Sans"/>
                <w:color w:val="6E6E7C"/>
                <w:sz w:val="21"/>
                <w:szCs w:val="21"/>
                <w:shd w:val="clear" w:color="auto" w:fill="FFFFFF"/>
                <w:lang w:eastAsia="es-ES_tradnl"/>
              </w:rPr>
              <w:t xml:space="preserve"> los criterios de aceptación</w:t>
            </w:r>
            <w:r w:rsidR="003834E9" w:rsidRPr="0060773A">
              <w:rPr>
                <w:rFonts w:ascii="Century Gothic" w:eastAsia="Times New Roman" w:hAnsi="Century Gothic" w:cs="Open Sans"/>
                <w:color w:val="6E6E7C"/>
                <w:sz w:val="21"/>
                <w:szCs w:val="21"/>
                <w:shd w:val="clear" w:color="auto" w:fill="FFFFFF"/>
                <w:lang w:eastAsia="es-ES_tradnl"/>
              </w:rPr>
              <w:t xml:space="preserve"> la </w:t>
            </w:r>
            <w:proofErr w:type="spellStart"/>
            <w:r w:rsidR="003834E9" w:rsidRPr="0060773A">
              <w:rPr>
                <w:rFonts w:ascii="Century Gothic" w:eastAsia="Times New Roman" w:hAnsi="Century Gothic" w:cs="Open Sans"/>
                <w:color w:val="6E6E7C"/>
                <w:sz w:val="21"/>
                <w:szCs w:val="21"/>
                <w:shd w:val="clear" w:color="auto" w:fill="FFFFFF"/>
                <w:lang w:eastAsia="es-ES_tradnl"/>
              </w:rPr>
              <w:t>user</w:t>
            </w:r>
            <w:proofErr w:type="spellEnd"/>
            <w:r w:rsidR="003834E9" w:rsidRPr="0060773A">
              <w:rPr>
                <w:rFonts w:ascii="Century Gothic" w:eastAsia="Times New Roman" w:hAnsi="Century Gothic" w:cs="Open Sans"/>
                <w:color w:val="6E6E7C"/>
                <w:sz w:val="21"/>
                <w:szCs w:val="21"/>
                <w:shd w:val="clear" w:color="auto" w:fill="FFFFFF"/>
                <w:lang w:eastAsia="es-ES_tradnl"/>
              </w:rPr>
              <w:t xml:space="preserve"> </w:t>
            </w:r>
            <w:proofErr w:type="spellStart"/>
            <w:r w:rsidR="003834E9" w:rsidRPr="0060773A">
              <w:rPr>
                <w:rFonts w:ascii="Century Gothic" w:eastAsia="Times New Roman" w:hAnsi="Century Gothic" w:cs="Open Sans"/>
                <w:color w:val="6E6E7C"/>
                <w:sz w:val="21"/>
                <w:szCs w:val="21"/>
                <w:shd w:val="clear" w:color="auto" w:fill="FFFFFF"/>
                <w:lang w:eastAsia="es-ES_tradnl"/>
              </w:rPr>
              <w:t>story</w:t>
            </w:r>
            <w:proofErr w:type="spellEnd"/>
            <w:r w:rsidRPr="0060773A">
              <w:rPr>
                <w:rFonts w:ascii="Century Gothic" w:eastAsia="Times New Roman" w:hAnsi="Century Gothic" w:cs="Open Sans"/>
                <w:color w:val="6E6E7C"/>
                <w:sz w:val="21"/>
                <w:szCs w:val="21"/>
                <w:shd w:val="clear" w:color="auto" w:fill="FFFFFF"/>
                <w:lang w:eastAsia="es-ES_tradnl"/>
              </w:rPr>
              <w:t>.</w:t>
            </w:r>
          </w:p>
        </w:tc>
      </w:tr>
      <w:tr w:rsidR="00122849" w:rsidRPr="008B7613" w14:paraId="6CDD351D" w14:textId="77777777" w:rsidTr="00923B02">
        <w:tc>
          <w:tcPr>
            <w:tcW w:w="2156" w:type="dxa"/>
            <w:tcBorders>
              <w:top w:val="single" w:sz="4" w:space="0" w:color="auto"/>
              <w:left w:val="single" w:sz="4" w:space="0" w:color="auto"/>
              <w:bottom w:val="nil"/>
              <w:right w:val="single" w:sz="4" w:space="0" w:color="auto"/>
            </w:tcBorders>
            <w:shd w:val="clear" w:color="auto" w:fill="auto"/>
          </w:tcPr>
          <w:p w14:paraId="46434D0D" w14:textId="77777777" w:rsidR="00122849" w:rsidRPr="0060773A" w:rsidRDefault="00122849" w:rsidP="00122849">
            <w:pPr>
              <w:spacing w:line="276" w:lineRule="auto"/>
              <w:rPr>
                <w:rFonts w:ascii="Century Gothic" w:eastAsia="Times New Roman" w:hAnsi="Century Gothic" w:cs="Open Sans"/>
                <w:color w:val="6E6E7C"/>
                <w:sz w:val="21"/>
                <w:szCs w:val="21"/>
                <w:shd w:val="clear" w:color="auto" w:fill="FFFFFF"/>
                <w:lang w:eastAsia="es-ES_tradnl"/>
              </w:rPr>
            </w:pPr>
          </w:p>
        </w:tc>
        <w:tc>
          <w:tcPr>
            <w:tcW w:w="6775" w:type="dxa"/>
            <w:tcBorders>
              <w:left w:val="single" w:sz="4" w:space="0" w:color="auto"/>
              <w:right w:val="single" w:sz="4" w:space="0" w:color="auto"/>
            </w:tcBorders>
            <w:shd w:val="clear" w:color="auto" w:fill="auto"/>
          </w:tcPr>
          <w:p w14:paraId="1EEFB41B" w14:textId="695F4D15" w:rsidR="00122849" w:rsidRPr="0060773A" w:rsidRDefault="00A8741A" w:rsidP="00122849">
            <w:pPr>
              <w:spacing w:line="276" w:lineRule="auto"/>
              <w:rPr>
                <w:rFonts w:ascii="Century Gothic" w:eastAsia="Times New Roman" w:hAnsi="Century Gothic" w:cs="Open Sans"/>
                <w:color w:val="6E6E7C"/>
                <w:sz w:val="21"/>
                <w:szCs w:val="21"/>
                <w:shd w:val="clear" w:color="auto" w:fill="FFFFFF"/>
                <w:lang w:eastAsia="es-ES_tradnl"/>
              </w:rPr>
            </w:pPr>
            <w:r w:rsidRPr="0060773A">
              <w:rPr>
                <w:rFonts w:ascii="Century Gothic" w:eastAsia="Times New Roman" w:hAnsi="Century Gothic" w:cs="Open Sans"/>
                <w:color w:val="6E6E7C"/>
                <w:sz w:val="21"/>
                <w:szCs w:val="21"/>
                <w:shd w:val="clear" w:color="auto" w:fill="FFFFFF"/>
                <w:lang w:eastAsia="es-ES_tradnl"/>
              </w:rPr>
              <w:t>Primera ejecución de pruebas.</w:t>
            </w:r>
          </w:p>
        </w:tc>
      </w:tr>
      <w:tr w:rsidR="00122849" w:rsidRPr="008B7613" w14:paraId="4DF5D936" w14:textId="77777777" w:rsidTr="00923B02">
        <w:tc>
          <w:tcPr>
            <w:tcW w:w="2156" w:type="dxa"/>
            <w:tcBorders>
              <w:top w:val="nil"/>
              <w:left w:val="single" w:sz="4" w:space="0" w:color="auto"/>
              <w:bottom w:val="nil"/>
              <w:right w:val="single" w:sz="4" w:space="0" w:color="auto"/>
            </w:tcBorders>
            <w:shd w:val="clear" w:color="auto" w:fill="auto"/>
          </w:tcPr>
          <w:p w14:paraId="4C2D845C" w14:textId="4A42119E" w:rsidR="00122849" w:rsidRPr="0060773A" w:rsidRDefault="00A8741A" w:rsidP="00122849">
            <w:pPr>
              <w:spacing w:line="276" w:lineRule="auto"/>
              <w:rPr>
                <w:rFonts w:ascii="Century Gothic" w:eastAsia="Times New Roman" w:hAnsi="Century Gothic" w:cs="Open Sans"/>
                <w:color w:val="6E6E7C"/>
                <w:sz w:val="21"/>
                <w:szCs w:val="21"/>
                <w:shd w:val="clear" w:color="auto" w:fill="FFFFFF"/>
                <w:lang w:eastAsia="es-ES_tradnl"/>
              </w:rPr>
            </w:pPr>
            <w:r w:rsidRPr="0060773A">
              <w:rPr>
                <w:rFonts w:ascii="Century Gothic" w:eastAsia="Times New Roman" w:hAnsi="Century Gothic" w:cs="Open Sans"/>
                <w:color w:val="6E6E7C"/>
                <w:sz w:val="21"/>
                <w:szCs w:val="21"/>
                <w:shd w:val="clear" w:color="auto" w:fill="FFFFFF"/>
                <w:lang w:eastAsia="es-ES_tradnl"/>
              </w:rPr>
              <w:t>Pruebas de vulnerabilidades</w:t>
            </w:r>
          </w:p>
        </w:tc>
        <w:tc>
          <w:tcPr>
            <w:tcW w:w="6775" w:type="dxa"/>
            <w:tcBorders>
              <w:left w:val="single" w:sz="4" w:space="0" w:color="auto"/>
              <w:right w:val="single" w:sz="4" w:space="0" w:color="auto"/>
            </w:tcBorders>
            <w:shd w:val="clear" w:color="auto" w:fill="auto"/>
          </w:tcPr>
          <w:p w14:paraId="093B95FE" w14:textId="205918C8" w:rsidR="00122849" w:rsidRPr="0060773A" w:rsidRDefault="00A8741A" w:rsidP="00122849">
            <w:pPr>
              <w:spacing w:line="276" w:lineRule="auto"/>
              <w:rPr>
                <w:rFonts w:ascii="Century Gothic" w:eastAsia="Times New Roman" w:hAnsi="Century Gothic" w:cs="Open Sans"/>
                <w:color w:val="6E6E7C"/>
                <w:sz w:val="21"/>
                <w:szCs w:val="21"/>
                <w:shd w:val="clear" w:color="auto" w:fill="FFFFFF"/>
                <w:lang w:eastAsia="es-ES_tradnl"/>
              </w:rPr>
            </w:pPr>
            <w:r w:rsidRPr="0060773A">
              <w:rPr>
                <w:rFonts w:ascii="Century Gothic" w:eastAsia="Times New Roman" w:hAnsi="Century Gothic" w:cs="Open Sans"/>
                <w:color w:val="6E6E7C"/>
                <w:sz w:val="21"/>
                <w:szCs w:val="21"/>
                <w:shd w:val="clear" w:color="auto" w:fill="FFFFFF"/>
                <w:lang w:eastAsia="es-ES_tradnl"/>
              </w:rPr>
              <w:t>Re-Test (en caso de que se haya reportado incidencias, se debe volver a probar esos casos).</w:t>
            </w:r>
          </w:p>
        </w:tc>
      </w:tr>
      <w:tr w:rsidR="00122849" w:rsidRPr="008B7613" w14:paraId="393FE50E" w14:textId="77777777" w:rsidTr="00923B02">
        <w:tc>
          <w:tcPr>
            <w:tcW w:w="2156" w:type="dxa"/>
            <w:tcBorders>
              <w:top w:val="nil"/>
              <w:left w:val="single" w:sz="4" w:space="0" w:color="auto"/>
              <w:bottom w:val="single" w:sz="4" w:space="0" w:color="auto"/>
              <w:right w:val="single" w:sz="4" w:space="0" w:color="auto"/>
            </w:tcBorders>
            <w:shd w:val="clear" w:color="auto" w:fill="auto"/>
          </w:tcPr>
          <w:p w14:paraId="05087434" w14:textId="77777777" w:rsidR="00122849" w:rsidRPr="0060773A" w:rsidRDefault="00122849" w:rsidP="00122849">
            <w:pPr>
              <w:spacing w:line="276" w:lineRule="auto"/>
              <w:rPr>
                <w:rFonts w:ascii="Century Gothic" w:eastAsia="Times New Roman" w:hAnsi="Century Gothic" w:cs="Open Sans"/>
                <w:color w:val="6E6E7C"/>
                <w:sz w:val="21"/>
                <w:szCs w:val="21"/>
                <w:shd w:val="clear" w:color="auto" w:fill="FFFFFF"/>
                <w:lang w:eastAsia="es-ES_tradnl"/>
              </w:rPr>
            </w:pPr>
          </w:p>
        </w:tc>
        <w:tc>
          <w:tcPr>
            <w:tcW w:w="6775" w:type="dxa"/>
            <w:tcBorders>
              <w:left w:val="single" w:sz="4" w:space="0" w:color="auto"/>
              <w:bottom w:val="single" w:sz="4" w:space="0" w:color="auto"/>
              <w:right w:val="single" w:sz="4" w:space="0" w:color="auto"/>
            </w:tcBorders>
            <w:shd w:val="clear" w:color="auto" w:fill="auto"/>
          </w:tcPr>
          <w:p w14:paraId="305EA07F" w14:textId="59F2B044" w:rsidR="00122849" w:rsidRPr="0060773A" w:rsidRDefault="00A8741A" w:rsidP="00122849">
            <w:pPr>
              <w:spacing w:line="276" w:lineRule="auto"/>
              <w:rPr>
                <w:rFonts w:ascii="Century Gothic" w:eastAsia="Times New Roman" w:hAnsi="Century Gothic" w:cs="Open Sans"/>
                <w:color w:val="6E6E7C"/>
                <w:sz w:val="21"/>
                <w:szCs w:val="21"/>
                <w:shd w:val="clear" w:color="auto" w:fill="FFFFFF"/>
                <w:lang w:eastAsia="es-ES_tradnl"/>
              </w:rPr>
            </w:pPr>
            <w:r w:rsidRPr="0060773A">
              <w:rPr>
                <w:rFonts w:ascii="Century Gothic" w:eastAsia="Times New Roman" w:hAnsi="Century Gothic" w:cs="Open Sans"/>
                <w:color w:val="6E6E7C"/>
                <w:sz w:val="21"/>
                <w:szCs w:val="21"/>
                <w:shd w:val="clear" w:color="auto" w:fill="FFFFFF"/>
                <w:lang w:eastAsia="es-ES_tradnl"/>
              </w:rPr>
              <w:t>La prueba termina hasta que se cumpla</w:t>
            </w:r>
            <w:r w:rsidR="00923B02" w:rsidRPr="0060773A">
              <w:rPr>
                <w:rFonts w:ascii="Century Gothic" w:eastAsia="Times New Roman" w:hAnsi="Century Gothic" w:cs="Open Sans"/>
                <w:color w:val="6E6E7C"/>
                <w:sz w:val="21"/>
                <w:szCs w:val="21"/>
                <w:shd w:val="clear" w:color="auto" w:fill="FFFFFF"/>
                <w:lang w:eastAsia="es-ES_tradnl"/>
              </w:rPr>
              <w:t>n</w:t>
            </w:r>
            <w:r w:rsidRPr="0060773A">
              <w:rPr>
                <w:rFonts w:ascii="Century Gothic" w:eastAsia="Times New Roman" w:hAnsi="Century Gothic" w:cs="Open Sans"/>
                <w:color w:val="6E6E7C"/>
                <w:sz w:val="21"/>
                <w:szCs w:val="21"/>
                <w:shd w:val="clear" w:color="auto" w:fill="FFFFFF"/>
                <w:lang w:eastAsia="es-ES_tradnl"/>
              </w:rPr>
              <w:t xml:space="preserve"> los criterios de aceptación</w:t>
            </w:r>
            <w:r w:rsidR="003834E9" w:rsidRPr="0060773A">
              <w:rPr>
                <w:rFonts w:ascii="Century Gothic" w:eastAsia="Times New Roman" w:hAnsi="Century Gothic" w:cs="Open Sans"/>
                <w:color w:val="6E6E7C"/>
                <w:sz w:val="21"/>
                <w:szCs w:val="21"/>
                <w:shd w:val="clear" w:color="auto" w:fill="FFFFFF"/>
                <w:lang w:eastAsia="es-ES_tradnl"/>
              </w:rPr>
              <w:t xml:space="preserve"> la </w:t>
            </w:r>
            <w:proofErr w:type="spellStart"/>
            <w:r w:rsidR="003834E9" w:rsidRPr="0060773A">
              <w:rPr>
                <w:rFonts w:ascii="Century Gothic" w:eastAsia="Times New Roman" w:hAnsi="Century Gothic" w:cs="Open Sans"/>
                <w:color w:val="6E6E7C"/>
                <w:sz w:val="21"/>
                <w:szCs w:val="21"/>
                <w:shd w:val="clear" w:color="auto" w:fill="FFFFFF"/>
                <w:lang w:eastAsia="es-ES_tradnl"/>
              </w:rPr>
              <w:t>user</w:t>
            </w:r>
            <w:proofErr w:type="spellEnd"/>
            <w:r w:rsidR="003834E9" w:rsidRPr="0060773A">
              <w:rPr>
                <w:rFonts w:ascii="Century Gothic" w:eastAsia="Times New Roman" w:hAnsi="Century Gothic" w:cs="Open Sans"/>
                <w:color w:val="6E6E7C"/>
                <w:sz w:val="21"/>
                <w:szCs w:val="21"/>
                <w:shd w:val="clear" w:color="auto" w:fill="FFFFFF"/>
                <w:lang w:eastAsia="es-ES_tradnl"/>
              </w:rPr>
              <w:t xml:space="preserve"> </w:t>
            </w:r>
            <w:proofErr w:type="spellStart"/>
            <w:r w:rsidR="003834E9" w:rsidRPr="0060773A">
              <w:rPr>
                <w:rFonts w:ascii="Century Gothic" w:eastAsia="Times New Roman" w:hAnsi="Century Gothic" w:cs="Open Sans"/>
                <w:color w:val="6E6E7C"/>
                <w:sz w:val="21"/>
                <w:szCs w:val="21"/>
                <w:shd w:val="clear" w:color="auto" w:fill="FFFFFF"/>
                <w:lang w:eastAsia="es-ES_tradnl"/>
              </w:rPr>
              <w:t>story</w:t>
            </w:r>
            <w:proofErr w:type="spellEnd"/>
            <w:r w:rsidRPr="0060773A">
              <w:rPr>
                <w:rFonts w:ascii="Century Gothic" w:eastAsia="Times New Roman" w:hAnsi="Century Gothic" w:cs="Open Sans"/>
                <w:color w:val="6E6E7C"/>
                <w:sz w:val="21"/>
                <w:szCs w:val="21"/>
                <w:shd w:val="clear" w:color="auto" w:fill="FFFFFF"/>
                <w:lang w:eastAsia="es-ES_tradnl"/>
              </w:rPr>
              <w:t>.</w:t>
            </w:r>
          </w:p>
        </w:tc>
      </w:tr>
    </w:tbl>
    <w:p w14:paraId="34A6416A" w14:textId="77777777" w:rsidR="005671EF" w:rsidRPr="005671EF" w:rsidRDefault="005671EF" w:rsidP="005671EF">
      <w:pPr>
        <w:rPr>
          <w:lang w:val="es-ES" w:eastAsia="es-ES" w:bidi="es-ES"/>
        </w:rPr>
      </w:pPr>
    </w:p>
    <w:p w14:paraId="296FDB2B" w14:textId="77777777" w:rsidR="004B6F5A" w:rsidRDefault="004B6F5A" w:rsidP="0047567D">
      <w:pPr>
        <w:pStyle w:val="Heading1"/>
        <w:numPr>
          <w:ilvl w:val="1"/>
          <w:numId w:val="11"/>
        </w:numPr>
        <w:spacing w:before="120" w:after="120" w:line="360" w:lineRule="auto"/>
        <w:jc w:val="both"/>
      </w:pPr>
      <w:bookmarkStart w:id="41" w:name="_Toc100673819"/>
      <w:bookmarkStart w:id="42" w:name="_Toc155142396"/>
      <w:r>
        <w:t>Preparación de las Pruebas</w:t>
      </w:r>
      <w:bookmarkEnd w:id="41"/>
      <w:bookmarkEnd w:id="42"/>
    </w:p>
    <w:p w14:paraId="4337CC99" w14:textId="4128D4AF" w:rsidR="004B6F5A" w:rsidRPr="000E3BB2"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0E3BB2">
        <w:rPr>
          <w:rFonts w:ascii="Century Gothic" w:eastAsia="Times New Roman" w:hAnsi="Century Gothic" w:cs="Open Sans"/>
          <w:color w:val="6E6E7C"/>
          <w:sz w:val="21"/>
          <w:szCs w:val="21"/>
          <w:shd w:val="clear" w:color="auto" w:fill="FFFFFF"/>
          <w:lang w:eastAsia="es-ES_tradnl"/>
        </w:rPr>
        <w:t xml:space="preserve">Esta etapa inicia con la versión y análisis de requerimientos funcionales levantados para el desarrollo del aplicativo a ser probado, en </w:t>
      </w:r>
      <w:r w:rsidR="00583E3E">
        <w:rPr>
          <w:rFonts w:ascii="Century Gothic" w:eastAsia="Times New Roman" w:hAnsi="Century Gothic" w:cs="Open Sans"/>
          <w:color w:val="6E6E7C"/>
          <w:sz w:val="21"/>
          <w:szCs w:val="21"/>
          <w:shd w:val="clear" w:color="auto" w:fill="FFFFFF"/>
          <w:lang w:eastAsia="es-ES_tradnl"/>
        </w:rPr>
        <w:t xml:space="preserve">base a esto se estable casos </w:t>
      </w:r>
      <w:r w:rsidRPr="000E3BB2">
        <w:rPr>
          <w:rFonts w:ascii="Century Gothic" w:eastAsia="Times New Roman" w:hAnsi="Century Gothic" w:cs="Open Sans"/>
          <w:color w:val="6E6E7C"/>
          <w:sz w:val="21"/>
          <w:szCs w:val="21"/>
          <w:shd w:val="clear" w:color="auto" w:fill="FFFFFF"/>
          <w:lang w:eastAsia="es-ES_tradnl"/>
        </w:rPr>
        <w:t>y condiciones de prueba y se define las características hardware y software requeridas para el ambiente de pruebas.</w:t>
      </w:r>
    </w:p>
    <w:p w14:paraId="4EB0EA77" w14:textId="77777777" w:rsidR="004B6F5A" w:rsidRDefault="004B6F5A" w:rsidP="004B6F5A">
      <w:pPr>
        <w:rPr>
          <w:rFonts w:eastAsia="Times New Roman" w:cs="Arial"/>
          <w:sz w:val="20"/>
          <w:szCs w:val="20"/>
          <w:lang w:val="es-AR" w:eastAsia="ar-SA"/>
        </w:rPr>
      </w:pPr>
    </w:p>
    <w:p w14:paraId="741FABBF" w14:textId="77777777" w:rsidR="004B6F5A" w:rsidRPr="002559DA" w:rsidRDefault="004B6F5A" w:rsidP="0047567D">
      <w:pPr>
        <w:pStyle w:val="Heading1"/>
        <w:numPr>
          <w:ilvl w:val="0"/>
          <w:numId w:val="11"/>
        </w:numPr>
        <w:spacing w:before="120" w:after="120"/>
        <w:jc w:val="both"/>
        <w:rPr>
          <w:b/>
          <w:bCs/>
          <w:vanish/>
          <w:szCs w:val="26"/>
        </w:rPr>
      </w:pPr>
      <w:bookmarkStart w:id="43" w:name="_Toc100668865"/>
      <w:bookmarkStart w:id="44" w:name="_Toc100673820"/>
      <w:bookmarkStart w:id="45" w:name="_Toc131414615"/>
      <w:bookmarkStart w:id="46" w:name="_Toc131429418"/>
      <w:bookmarkStart w:id="47" w:name="_Toc155089433"/>
      <w:bookmarkStart w:id="48" w:name="_Toc155089478"/>
      <w:bookmarkStart w:id="49" w:name="_Toc155142397"/>
      <w:bookmarkEnd w:id="43"/>
      <w:bookmarkEnd w:id="44"/>
      <w:bookmarkEnd w:id="45"/>
      <w:bookmarkEnd w:id="46"/>
      <w:bookmarkEnd w:id="47"/>
      <w:bookmarkEnd w:id="48"/>
      <w:bookmarkEnd w:id="49"/>
    </w:p>
    <w:p w14:paraId="7E0CBA64" w14:textId="77777777" w:rsidR="004B6F5A" w:rsidRPr="002559DA" w:rsidRDefault="004B6F5A" w:rsidP="004B6F5A">
      <w:pPr>
        <w:pStyle w:val="Heading1"/>
        <w:spacing w:before="120" w:after="120"/>
        <w:ind w:left="720" w:hanging="360"/>
        <w:jc w:val="both"/>
      </w:pPr>
      <w:bookmarkStart w:id="50" w:name="_Toc100673821"/>
      <w:bookmarkStart w:id="51" w:name="_Toc155142398"/>
      <w:r>
        <w:t>CREAR ENTORNO DE PRUEBAS</w:t>
      </w:r>
      <w:bookmarkEnd w:id="50"/>
      <w:bookmarkEnd w:id="51"/>
    </w:p>
    <w:p w14:paraId="49577FD8" w14:textId="77777777" w:rsidR="004B6F5A" w:rsidRPr="000E3BB2"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0E3BB2">
        <w:rPr>
          <w:rFonts w:ascii="Century Gothic" w:eastAsia="Times New Roman" w:hAnsi="Century Gothic" w:cs="Open Sans"/>
          <w:color w:val="6E6E7C"/>
          <w:sz w:val="21"/>
          <w:szCs w:val="21"/>
          <w:shd w:val="clear" w:color="auto" w:fill="FFFFFF"/>
          <w:lang w:eastAsia="es-ES_tradnl"/>
        </w:rPr>
        <w:t>Para la ejecución de las pruebas se deberá contar con un ambiente de pruebas con las mismas características en cuanto a configuración y software base con las que contará el ambiente de Producción.</w:t>
      </w:r>
    </w:p>
    <w:p w14:paraId="3CD06280" w14:textId="77777777" w:rsidR="004B6F5A" w:rsidRPr="000E3BB2"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p>
    <w:p w14:paraId="215FAAF5" w14:textId="77777777" w:rsidR="004B6F5A" w:rsidRPr="000E3BB2"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0E3BB2">
        <w:rPr>
          <w:rFonts w:ascii="Century Gothic" w:eastAsia="Times New Roman" w:hAnsi="Century Gothic" w:cs="Open Sans"/>
          <w:color w:val="6E6E7C"/>
          <w:sz w:val="21"/>
          <w:szCs w:val="21"/>
          <w:shd w:val="clear" w:color="auto" w:fill="FFFFFF"/>
          <w:lang w:eastAsia="es-ES_tradnl"/>
        </w:rPr>
        <w:t>Para la creación del ambiente de pruebas se deberá contar con:</w:t>
      </w:r>
    </w:p>
    <w:p w14:paraId="6E2E4667" w14:textId="77777777" w:rsidR="004B6F5A" w:rsidRPr="000E3BB2"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0E3BB2">
        <w:rPr>
          <w:rFonts w:ascii="Century Gothic" w:eastAsia="Times New Roman" w:hAnsi="Century Gothic" w:cs="Open Sans"/>
          <w:color w:val="6E6E7C"/>
          <w:sz w:val="21"/>
          <w:szCs w:val="21"/>
          <w:shd w:val="clear" w:color="auto" w:fill="FFFFFF"/>
          <w:lang w:eastAsia="es-ES_tradnl"/>
        </w:rPr>
        <w:t>Versión liberada para pruebas del aplicativo de software</w:t>
      </w:r>
    </w:p>
    <w:p w14:paraId="004FCF9D" w14:textId="77777777" w:rsidR="004B6F5A" w:rsidRPr="000E3BB2"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0E3BB2">
        <w:rPr>
          <w:rFonts w:ascii="Century Gothic" w:eastAsia="Times New Roman" w:hAnsi="Century Gothic" w:cs="Open Sans"/>
          <w:color w:val="6E6E7C"/>
          <w:sz w:val="21"/>
          <w:szCs w:val="21"/>
          <w:shd w:val="clear" w:color="auto" w:fill="FFFFFF"/>
          <w:lang w:eastAsia="es-ES_tradnl"/>
        </w:rPr>
        <w:t>Manual de instalación del aplicativo</w:t>
      </w:r>
    </w:p>
    <w:p w14:paraId="10DC669F" w14:textId="77777777" w:rsidR="004B6F5A" w:rsidRPr="006430C7" w:rsidRDefault="004B6F5A" w:rsidP="0047567D">
      <w:pPr>
        <w:pStyle w:val="Heading2"/>
        <w:widowControl w:val="0"/>
        <w:numPr>
          <w:ilvl w:val="1"/>
          <w:numId w:val="12"/>
        </w:numPr>
        <w:autoSpaceDE w:val="0"/>
        <w:autoSpaceDN w:val="0"/>
        <w:spacing w:before="200"/>
      </w:pPr>
      <w:bookmarkStart w:id="52" w:name="_Toc524953923"/>
      <w:bookmarkStart w:id="53" w:name="_Toc100673822"/>
      <w:bookmarkStart w:id="54" w:name="_Toc155142399"/>
      <w:r w:rsidRPr="006430C7">
        <w:t>Formular Condiciones y Casos de Prueba</w:t>
      </w:r>
      <w:bookmarkEnd w:id="52"/>
      <w:bookmarkEnd w:id="53"/>
      <w:bookmarkEnd w:id="54"/>
    </w:p>
    <w:p w14:paraId="72599829" w14:textId="77777777" w:rsidR="004B6F5A" w:rsidRDefault="004B6F5A" w:rsidP="004B6F5A">
      <w:pPr>
        <w:rPr>
          <w:rFonts w:eastAsia="Times New Roman" w:cs="Arial"/>
          <w:sz w:val="20"/>
          <w:szCs w:val="20"/>
          <w:lang w:val="es-AR" w:eastAsia="ar-SA"/>
        </w:rPr>
      </w:pPr>
    </w:p>
    <w:p w14:paraId="722F4027" w14:textId="77777777" w:rsidR="004B6F5A" w:rsidRPr="000E3BB2"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0E3BB2">
        <w:rPr>
          <w:rFonts w:ascii="Century Gothic" w:eastAsia="Times New Roman" w:hAnsi="Century Gothic" w:cs="Open Sans"/>
          <w:color w:val="6E6E7C"/>
          <w:sz w:val="21"/>
          <w:szCs w:val="21"/>
          <w:shd w:val="clear" w:color="auto" w:fill="FFFFFF"/>
          <w:lang w:eastAsia="es-ES_tradnl"/>
        </w:rPr>
        <w:t xml:space="preserve">Un caso de prueba es un conjunto de condiciones o variables bajo las cuales es posible determinar si un sistema de software o una funcionalidad específica son satisfactorios. </w:t>
      </w:r>
    </w:p>
    <w:p w14:paraId="19BD13BA" w14:textId="12B99C56" w:rsidR="004B6F5A" w:rsidRPr="000E3BB2"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0E3BB2">
        <w:rPr>
          <w:rFonts w:ascii="Century Gothic" w:eastAsia="Times New Roman" w:hAnsi="Century Gothic" w:cs="Open Sans"/>
          <w:color w:val="6E6E7C"/>
          <w:sz w:val="21"/>
          <w:szCs w:val="21"/>
          <w:shd w:val="clear" w:color="auto" w:fill="FFFFFF"/>
          <w:lang w:eastAsia="es-ES_tradnl"/>
        </w:rPr>
        <w:t xml:space="preserve">Las condiciones y casos de prueba se deberán detallar en el documento </w:t>
      </w:r>
      <w:r w:rsidR="00583E3E">
        <w:rPr>
          <w:rFonts w:ascii="Century Gothic" w:eastAsia="Times New Roman" w:hAnsi="Century Gothic" w:cs="Open Sans"/>
          <w:color w:val="6E6E7C"/>
          <w:sz w:val="21"/>
          <w:szCs w:val="21"/>
          <w:shd w:val="clear" w:color="auto" w:fill="FFFFFF"/>
          <w:lang w:eastAsia="es-ES_tradnl"/>
        </w:rPr>
        <w:t>Plan</w:t>
      </w:r>
      <w:r w:rsidRPr="000E3BB2">
        <w:rPr>
          <w:rFonts w:ascii="Century Gothic" w:eastAsia="Times New Roman" w:hAnsi="Century Gothic" w:cs="Open Sans"/>
          <w:color w:val="6E6E7C"/>
          <w:sz w:val="21"/>
          <w:szCs w:val="21"/>
          <w:shd w:val="clear" w:color="auto" w:fill="FFFFFF"/>
          <w:lang w:eastAsia="es-ES_tradnl"/>
        </w:rPr>
        <w:t xml:space="preserve"> de casos de prueba.</w:t>
      </w:r>
    </w:p>
    <w:p w14:paraId="05AA8E48" w14:textId="60F56F20" w:rsidR="004B6F5A" w:rsidRPr="000E3BB2"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0E3BB2">
        <w:rPr>
          <w:rFonts w:ascii="Century Gothic" w:eastAsia="Times New Roman" w:hAnsi="Century Gothic" w:cs="Open Sans"/>
          <w:color w:val="6E6E7C"/>
          <w:sz w:val="21"/>
          <w:szCs w:val="21"/>
          <w:shd w:val="clear" w:color="auto" w:fill="FFFFFF"/>
          <w:lang w:eastAsia="es-ES_tradnl"/>
        </w:rPr>
        <w:t xml:space="preserve">Al diseñar los casos de prueba, se debe considerar la elaboración de casos tanto </w:t>
      </w:r>
      <w:r w:rsidR="00583E3E">
        <w:rPr>
          <w:rFonts w:ascii="Century Gothic" w:eastAsia="Times New Roman" w:hAnsi="Century Gothic" w:cs="Open Sans"/>
          <w:color w:val="6E6E7C"/>
          <w:sz w:val="21"/>
          <w:szCs w:val="21"/>
          <w:shd w:val="clear" w:color="auto" w:fill="FFFFFF"/>
          <w:lang w:eastAsia="es-ES_tradnl"/>
        </w:rPr>
        <w:t>a</w:t>
      </w:r>
      <w:r w:rsidRPr="000E3BB2">
        <w:rPr>
          <w:rFonts w:ascii="Century Gothic" w:eastAsia="Times New Roman" w:hAnsi="Century Gothic" w:cs="Open Sans"/>
          <w:color w:val="6E6E7C"/>
          <w:sz w:val="21"/>
          <w:szCs w:val="21"/>
          <w:shd w:val="clear" w:color="auto" w:fill="FFFFFF"/>
          <w:lang w:eastAsia="es-ES_tradnl"/>
        </w:rPr>
        <w:t>lternos como de excepción. Los casos de excepción permiten validar el comportamiento del sistema ante situaciones anómalas.</w:t>
      </w:r>
    </w:p>
    <w:p w14:paraId="7B210D1C" w14:textId="77777777" w:rsidR="004B6F5A" w:rsidRPr="000E3BB2"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p>
    <w:p w14:paraId="3E00EAC6" w14:textId="77777777" w:rsidR="004B6F5A" w:rsidRPr="000E3BB2"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0E3BB2">
        <w:rPr>
          <w:rFonts w:ascii="Century Gothic" w:eastAsia="Times New Roman" w:hAnsi="Century Gothic" w:cs="Open Sans"/>
          <w:color w:val="6E6E7C"/>
          <w:sz w:val="21"/>
          <w:szCs w:val="21"/>
          <w:shd w:val="clear" w:color="auto" w:fill="FFFFFF"/>
          <w:lang w:eastAsia="es-ES_tradnl"/>
        </w:rPr>
        <w:t>Cada caso de prueba tiene la siguiente estructura:</w:t>
      </w:r>
    </w:p>
    <w:p w14:paraId="443B94A8" w14:textId="77777777" w:rsidR="004B6F5A" w:rsidRPr="000E3BB2"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p>
    <w:p w14:paraId="3CC2CBFF" w14:textId="77777777" w:rsidR="004B6F5A" w:rsidRPr="000E3BB2"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0E3BB2">
        <w:rPr>
          <w:rFonts w:ascii="Century Gothic" w:eastAsia="Times New Roman" w:hAnsi="Century Gothic" w:cs="Open Sans"/>
          <w:color w:val="6E6E7C"/>
          <w:sz w:val="21"/>
          <w:szCs w:val="21"/>
          <w:shd w:val="clear" w:color="auto" w:fill="FFFFFF"/>
          <w:lang w:eastAsia="es-ES_tradnl"/>
        </w:rPr>
        <w:t>Pasos y valor esperado: En todos los casos de pruebas se detalla claramente los pasos a seguir y el valor esperado por cada paso.</w:t>
      </w:r>
    </w:p>
    <w:p w14:paraId="1818BCBF" w14:textId="77777777" w:rsidR="004B6F5A" w:rsidRPr="000E3BB2"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0E3BB2">
        <w:rPr>
          <w:rFonts w:ascii="Century Gothic" w:eastAsia="Times New Roman" w:hAnsi="Century Gothic" w:cs="Open Sans"/>
          <w:color w:val="6E6E7C"/>
          <w:sz w:val="21"/>
          <w:szCs w:val="21"/>
          <w:shd w:val="clear" w:color="auto" w:fill="FFFFFF"/>
          <w:lang w:eastAsia="es-ES_tradnl"/>
        </w:rPr>
        <w:t>Después de ejecutar los casos de prueba estos pueden tener los siguientes estados:</w:t>
      </w:r>
    </w:p>
    <w:p w14:paraId="080DAD54" w14:textId="77777777" w:rsidR="004B6F5A" w:rsidRPr="000E3BB2"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p>
    <w:p w14:paraId="0FBF1D00" w14:textId="77777777" w:rsidR="004B6F5A" w:rsidRPr="000E3BB2"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962EA">
        <w:rPr>
          <w:rFonts w:ascii="Century Gothic" w:eastAsia="Times New Roman" w:hAnsi="Century Gothic" w:cs="Open Sans"/>
          <w:b/>
          <w:color w:val="6E6E7C"/>
          <w:sz w:val="21"/>
          <w:szCs w:val="21"/>
          <w:shd w:val="clear" w:color="auto" w:fill="FFFFFF"/>
          <w:lang w:eastAsia="es-ES_tradnl"/>
        </w:rPr>
        <w:t>Cumple:</w:t>
      </w:r>
      <w:r w:rsidRPr="000E3BB2">
        <w:rPr>
          <w:rFonts w:ascii="Century Gothic" w:eastAsia="Times New Roman" w:hAnsi="Century Gothic" w:cs="Open Sans"/>
          <w:color w:val="6E6E7C"/>
          <w:sz w:val="21"/>
          <w:szCs w:val="21"/>
          <w:shd w:val="clear" w:color="auto" w:fill="FFFFFF"/>
          <w:lang w:eastAsia="es-ES_tradnl"/>
        </w:rPr>
        <w:t xml:space="preserve"> Si la aplicación muestra el valor esperado por cada paso definido en el caso de prueba.</w:t>
      </w:r>
    </w:p>
    <w:p w14:paraId="31C8464B" w14:textId="77777777" w:rsidR="004B6F5A" w:rsidRPr="000E3BB2"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962EA">
        <w:rPr>
          <w:rFonts w:ascii="Century Gothic" w:eastAsia="Times New Roman" w:hAnsi="Century Gothic" w:cs="Open Sans"/>
          <w:b/>
          <w:color w:val="6E6E7C"/>
          <w:sz w:val="21"/>
          <w:szCs w:val="21"/>
          <w:shd w:val="clear" w:color="auto" w:fill="FFFFFF"/>
          <w:lang w:eastAsia="es-ES_tradnl"/>
        </w:rPr>
        <w:t>No cumple:</w:t>
      </w:r>
      <w:r w:rsidRPr="000E3BB2">
        <w:rPr>
          <w:rFonts w:ascii="Century Gothic" w:eastAsia="Times New Roman" w:hAnsi="Century Gothic" w:cs="Open Sans"/>
          <w:color w:val="6E6E7C"/>
          <w:sz w:val="21"/>
          <w:szCs w:val="21"/>
          <w:shd w:val="clear" w:color="auto" w:fill="FFFFFF"/>
          <w:lang w:eastAsia="es-ES_tradnl"/>
        </w:rPr>
        <w:t xml:space="preserve"> Si la aplicación no muestra el valor esperado para algún paso definido en el caso de prueba.</w:t>
      </w:r>
    </w:p>
    <w:p w14:paraId="6B3D750C" w14:textId="77777777" w:rsidR="004B6F5A" w:rsidRPr="000E3BB2"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962EA">
        <w:rPr>
          <w:rFonts w:ascii="Century Gothic" w:eastAsia="Times New Roman" w:hAnsi="Century Gothic" w:cs="Open Sans"/>
          <w:b/>
          <w:color w:val="6E6E7C"/>
          <w:sz w:val="21"/>
          <w:szCs w:val="21"/>
          <w:shd w:val="clear" w:color="auto" w:fill="FFFFFF"/>
          <w:lang w:eastAsia="es-ES_tradnl"/>
        </w:rPr>
        <w:t>Bloqueado:</w:t>
      </w:r>
      <w:r w:rsidRPr="000E3BB2">
        <w:rPr>
          <w:rFonts w:ascii="Century Gothic" w:eastAsia="Times New Roman" w:hAnsi="Century Gothic" w:cs="Open Sans"/>
          <w:color w:val="6E6E7C"/>
          <w:sz w:val="21"/>
          <w:szCs w:val="21"/>
          <w:shd w:val="clear" w:color="auto" w:fill="FFFFFF"/>
          <w:lang w:eastAsia="es-ES_tradnl"/>
        </w:rPr>
        <w:t xml:space="preserve"> Si no es posible ejecutar el caso de prueba por falta de implementación o falla de algún caso de prueba.</w:t>
      </w:r>
    </w:p>
    <w:p w14:paraId="2FC04A57" w14:textId="77777777" w:rsidR="004B6F5A" w:rsidRPr="000E3BB2"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962EA">
        <w:rPr>
          <w:rFonts w:ascii="Century Gothic" w:eastAsia="Times New Roman" w:hAnsi="Century Gothic" w:cs="Open Sans"/>
          <w:b/>
          <w:color w:val="6E6E7C"/>
          <w:sz w:val="21"/>
          <w:szCs w:val="21"/>
          <w:shd w:val="clear" w:color="auto" w:fill="FFFFFF"/>
          <w:lang w:eastAsia="es-ES_tradnl"/>
        </w:rPr>
        <w:t>No aplica:</w:t>
      </w:r>
      <w:r w:rsidRPr="000E3BB2">
        <w:rPr>
          <w:rFonts w:ascii="Century Gothic" w:eastAsia="Times New Roman" w:hAnsi="Century Gothic" w:cs="Open Sans"/>
          <w:color w:val="6E6E7C"/>
          <w:sz w:val="21"/>
          <w:szCs w:val="21"/>
          <w:shd w:val="clear" w:color="auto" w:fill="FFFFFF"/>
          <w:lang w:eastAsia="es-ES_tradnl"/>
        </w:rPr>
        <w:t xml:space="preserve"> Si luego de realizar una revisión, se determina que el caso de prueba elaborado no aplica para la funcionalidad del sistema.</w:t>
      </w:r>
    </w:p>
    <w:p w14:paraId="7EF0C48B" w14:textId="77777777" w:rsidR="004B6F5A" w:rsidRDefault="004B6F5A" w:rsidP="0047567D">
      <w:pPr>
        <w:pStyle w:val="Heading2"/>
        <w:widowControl w:val="0"/>
        <w:numPr>
          <w:ilvl w:val="1"/>
          <w:numId w:val="12"/>
        </w:numPr>
        <w:autoSpaceDE w:val="0"/>
        <w:autoSpaceDN w:val="0"/>
        <w:spacing w:before="200"/>
      </w:pPr>
      <w:bookmarkStart w:id="55" w:name="_Toc524953924"/>
      <w:bookmarkStart w:id="56" w:name="_Toc100673823"/>
      <w:bookmarkStart w:id="57" w:name="_Toc155142400"/>
      <w:r w:rsidRPr="00C72A89">
        <w:t>Identificar Datos de Prueba</w:t>
      </w:r>
      <w:bookmarkEnd w:id="55"/>
      <w:bookmarkEnd w:id="56"/>
      <w:bookmarkEnd w:id="57"/>
    </w:p>
    <w:p w14:paraId="75B0F9A3" w14:textId="77777777" w:rsidR="004B6F5A" w:rsidRDefault="004B6F5A" w:rsidP="004B6F5A"/>
    <w:p w14:paraId="2165C6D9" w14:textId="77777777" w:rsidR="004B6F5A" w:rsidRPr="009A24D1"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Es necesario definir cuáles son los datos de pruebas requeridos para la ejecución de los casos de pruebas diseñados.</w:t>
      </w:r>
    </w:p>
    <w:p w14:paraId="588A2435" w14:textId="77777777" w:rsidR="004B6F5A" w:rsidRPr="009A24D1"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Se especificarán conjuntos de datos de prueba tomando las muestras necesarias para la ejecución de las pruebas.</w:t>
      </w:r>
    </w:p>
    <w:p w14:paraId="469BF9FE" w14:textId="77777777" w:rsidR="004B6F5A" w:rsidRDefault="004B6F5A" w:rsidP="004B6F5A">
      <w:pPr>
        <w:pStyle w:val="Heading1"/>
        <w:spacing w:before="120" w:after="120"/>
        <w:ind w:left="720" w:hanging="360"/>
        <w:jc w:val="both"/>
      </w:pPr>
      <w:bookmarkStart w:id="58" w:name="_Toc100673824"/>
      <w:bookmarkStart w:id="59" w:name="_Toc155142401"/>
      <w:r>
        <w:lastRenderedPageBreak/>
        <w:t>EJECUCCIÓN DE PRUEBAS</w:t>
      </w:r>
      <w:bookmarkEnd w:id="58"/>
      <w:bookmarkEnd w:id="59"/>
    </w:p>
    <w:p w14:paraId="68D25EF6" w14:textId="77777777" w:rsidR="004B6F5A" w:rsidRPr="009A24D1"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La ejecución de pruebas arranca con la creación de los datos de prueba necesarios para ejecutar los casos de pruebas diseñados en el ambiente correspondiente.</w:t>
      </w:r>
    </w:p>
    <w:p w14:paraId="6991ED77" w14:textId="77777777" w:rsidR="004B6F5A" w:rsidRPr="009A24D1"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La ejecución de los casos de prueba, implicará el registro de evidencia de la prueba ejecutada, así como la documentación de los defectos encontrados para la gestión de su corrección.</w:t>
      </w:r>
    </w:p>
    <w:p w14:paraId="1E4FCFDD" w14:textId="77777777" w:rsidR="004B6F5A" w:rsidRPr="009A24D1"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p>
    <w:p w14:paraId="76E61EC2" w14:textId="77777777" w:rsidR="004B6F5A" w:rsidRPr="009A24D1" w:rsidRDefault="004B6F5A" w:rsidP="00112AF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Una vez el defecto ha sido corregido por el equipo de desarrollo, será necesario realizar una nueva prueba que permita confirmar que le defecto fue solucionado de manera exitosa.</w:t>
      </w:r>
    </w:p>
    <w:p w14:paraId="7536F1A2" w14:textId="77777777" w:rsidR="004B6F5A" w:rsidRPr="00737C87" w:rsidRDefault="004B6F5A" w:rsidP="0047567D">
      <w:pPr>
        <w:pStyle w:val="ListParagraph"/>
        <w:keepNext/>
        <w:keepLines/>
        <w:widowControl w:val="0"/>
        <w:numPr>
          <w:ilvl w:val="0"/>
          <w:numId w:val="8"/>
        </w:numPr>
        <w:autoSpaceDE w:val="0"/>
        <w:autoSpaceDN w:val="0"/>
        <w:spacing w:before="200"/>
        <w:contextualSpacing w:val="0"/>
        <w:outlineLvl w:val="1"/>
        <w:rPr>
          <w:rFonts w:eastAsia="Times New Roman"/>
          <w:b/>
          <w:bCs/>
          <w:vanish/>
          <w:szCs w:val="26"/>
        </w:rPr>
      </w:pPr>
      <w:bookmarkStart w:id="60" w:name="_Toc100668870"/>
      <w:bookmarkStart w:id="61" w:name="_Toc100673825"/>
      <w:bookmarkStart w:id="62" w:name="_Toc131414620"/>
      <w:bookmarkStart w:id="63" w:name="_Toc131429423"/>
      <w:bookmarkStart w:id="64" w:name="_Toc155089438"/>
      <w:bookmarkStart w:id="65" w:name="_Toc155089483"/>
      <w:bookmarkStart w:id="66" w:name="_Toc155142402"/>
      <w:bookmarkEnd w:id="60"/>
      <w:bookmarkEnd w:id="61"/>
      <w:bookmarkEnd w:id="62"/>
      <w:bookmarkEnd w:id="63"/>
      <w:bookmarkEnd w:id="64"/>
      <w:bookmarkEnd w:id="65"/>
      <w:bookmarkEnd w:id="66"/>
    </w:p>
    <w:p w14:paraId="57E0C91D" w14:textId="77777777" w:rsidR="004B6F5A" w:rsidRDefault="004B6F5A" w:rsidP="004B6F5A">
      <w:pPr>
        <w:pStyle w:val="Heading1"/>
        <w:spacing w:before="120" w:after="120"/>
        <w:ind w:left="720" w:hanging="360"/>
        <w:jc w:val="both"/>
      </w:pPr>
      <w:bookmarkStart w:id="67" w:name="_Toc100673826"/>
      <w:bookmarkStart w:id="68" w:name="_Toc155142403"/>
      <w:r>
        <w:t>DOCUMENTACIÓN</w:t>
      </w:r>
      <w:bookmarkEnd w:id="67"/>
      <w:bookmarkEnd w:id="68"/>
    </w:p>
    <w:p w14:paraId="659041B6" w14:textId="793E020C" w:rsidR="004B6F5A" w:rsidRDefault="004B6F5A" w:rsidP="004B6F5A">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Como parte del Proceso de pruebas se generará la siguiente documentación</w:t>
      </w:r>
      <w:r w:rsidR="009962EA">
        <w:rPr>
          <w:rFonts w:ascii="Century Gothic" w:eastAsia="Times New Roman" w:hAnsi="Century Gothic" w:cs="Open Sans"/>
          <w:color w:val="6E6E7C"/>
          <w:sz w:val="21"/>
          <w:szCs w:val="21"/>
          <w:shd w:val="clear" w:color="auto" w:fill="FFFFFF"/>
          <w:lang w:eastAsia="es-ES_tradnl"/>
        </w:rPr>
        <w:t xml:space="preserve"> para cada fase del proyecto</w:t>
      </w:r>
      <w:r w:rsidRPr="009A24D1">
        <w:rPr>
          <w:rFonts w:ascii="Century Gothic" w:eastAsia="Times New Roman" w:hAnsi="Century Gothic" w:cs="Open Sans"/>
          <w:color w:val="6E6E7C"/>
          <w:sz w:val="21"/>
          <w:szCs w:val="21"/>
          <w:shd w:val="clear" w:color="auto" w:fill="FFFFFF"/>
          <w:lang w:eastAsia="es-ES_tradnl"/>
        </w:rPr>
        <w:t xml:space="preserve">: </w:t>
      </w:r>
    </w:p>
    <w:p w14:paraId="5AE181EA" w14:textId="77777777" w:rsidR="009962EA" w:rsidRDefault="009962EA" w:rsidP="004B6F5A">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p>
    <w:p w14:paraId="2915B3CB" w14:textId="77777777" w:rsidR="009962EA" w:rsidRDefault="009962EA" w:rsidP="009962EA">
      <w:pPr>
        <w:spacing w:line="360" w:lineRule="auto"/>
        <w:jc w:val="both"/>
        <w:rPr>
          <w:rFonts w:ascii="Century Gothic" w:eastAsia="Times New Roman" w:hAnsi="Century Gothic" w:cs="Open Sans"/>
          <w:b/>
          <w:color w:val="6E6E7C"/>
          <w:sz w:val="21"/>
          <w:szCs w:val="21"/>
          <w:shd w:val="clear" w:color="auto" w:fill="FFFFFF"/>
          <w:lang w:eastAsia="es-ES_tradnl"/>
        </w:rPr>
      </w:pPr>
      <w:r w:rsidRPr="000F6915">
        <w:rPr>
          <w:rFonts w:ascii="Century Gothic" w:eastAsia="Times New Roman" w:hAnsi="Century Gothic" w:cs="Open Sans"/>
          <w:b/>
          <w:color w:val="6E6E7C"/>
          <w:sz w:val="21"/>
          <w:szCs w:val="21"/>
          <w:shd w:val="clear" w:color="auto" w:fill="FFFFFF"/>
          <w:lang w:eastAsia="es-ES_tradnl"/>
        </w:rPr>
        <w:t>Fase: Inicio</w:t>
      </w:r>
    </w:p>
    <w:p w14:paraId="290D4774" w14:textId="77777777" w:rsidR="009962EA" w:rsidRDefault="009962EA" w:rsidP="009962EA">
      <w:pPr>
        <w:spacing w:line="360" w:lineRule="auto"/>
        <w:jc w:val="both"/>
        <w:rPr>
          <w:rFonts w:ascii="Century Gothic" w:eastAsia="Times New Roman" w:hAnsi="Century Gothic" w:cs="Open Sans"/>
          <w:b/>
          <w:color w:val="6E6E7C"/>
          <w:sz w:val="21"/>
          <w:szCs w:val="21"/>
          <w:shd w:val="clear" w:color="auto" w:fill="FFFFFF"/>
          <w:lang w:eastAsia="es-ES_tradnl"/>
        </w:rPr>
      </w:pPr>
      <w:r w:rsidRPr="000F6915">
        <w:rPr>
          <w:rFonts w:ascii="Century Gothic" w:eastAsia="Times New Roman" w:hAnsi="Century Gothic" w:cs="Open Sans"/>
          <w:b/>
          <w:color w:val="6E6E7C"/>
          <w:sz w:val="21"/>
          <w:szCs w:val="21"/>
          <w:shd w:val="clear" w:color="auto" w:fill="FFFFFF"/>
          <w:lang w:eastAsia="es-ES_tradnl"/>
        </w:rPr>
        <w:t>Fase: Planificación y estimación</w:t>
      </w:r>
    </w:p>
    <w:p w14:paraId="73E17BB0" w14:textId="77777777" w:rsidR="009962EA" w:rsidRDefault="009962EA" w:rsidP="009962EA">
      <w:pPr>
        <w:spacing w:line="360" w:lineRule="auto"/>
        <w:jc w:val="both"/>
        <w:rPr>
          <w:rFonts w:ascii="Century Gothic" w:eastAsia="Times New Roman" w:hAnsi="Century Gothic" w:cs="Open Sans"/>
          <w:b/>
          <w:color w:val="6E6E7C"/>
          <w:sz w:val="21"/>
          <w:szCs w:val="21"/>
          <w:shd w:val="clear" w:color="auto" w:fill="FFFFFF"/>
          <w:lang w:eastAsia="es-ES_tradnl"/>
        </w:rPr>
      </w:pPr>
      <w:r w:rsidRPr="000F6915">
        <w:rPr>
          <w:rFonts w:ascii="Century Gothic" w:eastAsia="Times New Roman" w:hAnsi="Century Gothic" w:cs="Open Sans"/>
          <w:b/>
          <w:color w:val="6E6E7C"/>
          <w:sz w:val="21"/>
          <w:szCs w:val="21"/>
          <w:shd w:val="clear" w:color="auto" w:fill="FFFFFF"/>
          <w:lang w:eastAsia="es-ES_tradnl"/>
        </w:rPr>
        <w:t>Fase: Implementación</w:t>
      </w:r>
    </w:p>
    <w:p w14:paraId="71FC1C8F" w14:textId="77777777" w:rsidR="009962EA" w:rsidRDefault="009962EA" w:rsidP="009962EA">
      <w:pPr>
        <w:spacing w:line="360" w:lineRule="auto"/>
        <w:jc w:val="both"/>
        <w:rPr>
          <w:rFonts w:ascii="Century Gothic" w:eastAsia="Times New Roman" w:hAnsi="Century Gothic" w:cs="Open Sans"/>
          <w:b/>
          <w:color w:val="6E6E7C"/>
          <w:sz w:val="21"/>
          <w:szCs w:val="21"/>
          <w:shd w:val="clear" w:color="auto" w:fill="FFFFFF"/>
          <w:lang w:eastAsia="es-ES_tradnl"/>
        </w:rPr>
      </w:pPr>
      <w:r w:rsidRPr="000F6915">
        <w:rPr>
          <w:rFonts w:ascii="Century Gothic" w:eastAsia="Times New Roman" w:hAnsi="Century Gothic" w:cs="Open Sans"/>
          <w:b/>
          <w:color w:val="6E6E7C"/>
          <w:sz w:val="21"/>
          <w:szCs w:val="21"/>
          <w:shd w:val="clear" w:color="auto" w:fill="FFFFFF"/>
          <w:lang w:eastAsia="es-ES_tradnl"/>
        </w:rPr>
        <w:t>Fase: Revisión y retrospectiva</w:t>
      </w:r>
    </w:p>
    <w:p w14:paraId="414A7850" w14:textId="77777777" w:rsidR="009962EA" w:rsidRDefault="009962EA" w:rsidP="009962EA">
      <w:pPr>
        <w:spacing w:line="360" w:lineRule="auto"/>
        <w:jc w:val="both"/>
        <w:rPr>
          <w:rFonts w:ascii="Century Gothic" w:eastAsia="Times New Roman" w:hAnsi="Century Gothic" w:cs="Open Sans"/>
          <w:b/>
          <w:color w:val="6E6E7C"/>
          <w:sz w:val="21"/>
          <w:szCs w:val="21"/>
          <w:shd w:val="clear" w:color="auto" w:fill="FFFFFF"/>
          <w:lang w:eastAsia="es-ES_tradnl"/>
        </w:rPr>
      </w:pPr>
      <w:r w:rsidRPr="000F6915">
        <w:rPr>
          <w:rFonts w:ascii="Century Gothic" w:eastAsia="Times New Roman" w:hAnsi="Century Gothic" w:cs="Open Sans"/>
          <w:b/>
          <w:color w:val="6E6E7C"/>
          <w:sz w:val="21"/>
          <w:szCs w:val="21"/>
          <w:shd w:val="clear" w:color="auto" w:fill="FFFFFF"/>
          <w:lang w:eastAsia="es-ES_tradnl"/>
        </w:rPr>
        <w:t>Fase: Lanzamiento</w:t>
      </w:r>
    </w:p>
    <w:p w14:paraId="7397FEC5" w14:textId="77777777" w:rsidR="009962EA" w:rsidRPr="009A24D1" w:rsidRDefault="009962EA" w:rsidP="004B6F5A">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p>
    <w:p w14:paraId="7EEA77E5" w14:textId="77777777" w:rsidR="004B6F5A" w:rsidRDefault="004B6F5A" w:rsidP="004B6F5A"/>
    <w:p w14:paraId="1CE9495E" w14:textId="77777777" w:rsidR="009A0E02" w:rsidRDefault="009A0E02"/>
    <w:p w14:paraId="3CB063AE" w14:textId="77777777" w:rsidR="009A0E02" w:rsidRDefault="009A0E02"/>
    <w:p w14:paraId="55ECDD75" w14:textId="77777777" w:rsidR="009A0E02" w:rsidRDefault="009A0E02"/>
    <w:p w14:paraId="7AF8A3C6" w14:textId="77777777" w:rsidR="009A0E02" w:rsidRDefault="009A0E02"/>
    <w:p w14:paraId="2FAFCDB4" w14:textId="77777777" w:rsidR="009A0E02" w:rsidRDefault="009A0E02"/>
    <w:p w14:paraId="06734617" w14:textId="77777777" w:rsidR="009A0E02" w:rsidRDefault="009A0E02"/>
    <w:p w14:paraId="12FDD691" w14:textId="77777777" w:rsidR="00190B6C" w:rsidRDefault="00190B6C"/>
    <w:p w14:paraId="1138B78B" w14:textId="77777777" w:rsidR="00190B6C" w:rsidRDefault="00190B6C"/>
    <w:p w14:paraId="611AB8F3" w14:textId="77777777" w:rsidR="00190B6C" w:rsidRDefault="00190B6C"/>
    <w:p w14:paraId="104E099E" w14:textId="77777777" w:rsidR="00190B6C" w:rsidRDefault="00190B6C"/>
    <w:p w14:paraId="0260A815" w14:textId="77777777" w:rsidR="00190B6C" w:rsidRDefault="00190B6C"/>
    <w:p w14:paraId="58E0FDEB" w14:textId="77777777" w:rsidR="00190B6C" w:rsidRDefault="00190B6C"/>
    <w:p w14:paraId="44A059DE" w14:textId="77777777" w:rsidR="00190B6C" w:rsidRDefault="00190B6C"/>
    <w:p w14:paraId="7CD2C0E2" w14:textId="77777777" w:rsidR="00190B6C" w:rsidRDefault="00190B6C"/>
    <w:p w14:paraId="4721211E" w14:textId="77777777" w:rsidR="00190B6C" w:rsidRDefault="00190B6C"/>
    <w:p w14:paraId="71619FC5" w14:textId="77777777" w:rsidR="00190B6C" w:rsidRDefault="00190B6C"/>
    <w:p w14:paraId="7EC30902" w14:textId="77777777" w:rsidR="00190B6C" w:rsidRDefault="00190B6C"/>
    <w:p w14:paraId="0F548FB7" w14:textId="77777777" w:rsidR="009A0E02" w:rsidRDefault="009A0E02"/>
    <w:p w14:paraId="3A1A0B2A" w14:textId="77777777" w:rsidR="009A0E02" w:rsidRDefault="009A0E02"/>
    <w:p w14:paraId="144F753D" w14:textId="041EDF10" w:rsidR="00EC3350" w:rsidRDefault="00EC3350"/>
    <w:p w14:paraId="628B3077" w14:textId="77777777" w:rsidR="004B7EEE" w:rsidRDefault="004B7EEE" w:rsidP="004B7EEE"/>
    <w:p w14:paraId="33410A09" w14:textId="5295412E" w:rsidR="004B7EEE" w:rsidRDefault="004B7EEE" w:rsidP="004B7EEE">
      <w:pPr>
        <w:tabs>
          <w:tab w:val="left" w:pos="1335"/>
        </w:tabs>
      </w:pPr>
      <w:r>
        <w:rPr>
          <w:noProof/>
          <w:lang w:val="en-US"/>
        </w:rPr>
        <w:lastRenderedPageBreak/>
        <mc:AlternateContent>
          <mc:Choice Requires="wps">
            <w:drawing>
              <wp:anchor distT="0" distB="0" distL="114300" distR="114300" simplePos="0" relativeHeight="251674624" behindDoc="0" locked="0" layoutInCell="1" allowOverlap="1" wp14:anchorId="34983B3A" wp14:editId="42F2600C">
                <wp:simplePos x="0" y="0"/>
                <wp:positionH relativeFrom="column">
                  <wp:posOffset>424815</wp:posOffset>
                </wp:positionH>
                <wp:positionV relativeFrom="paragraph">
                  <wp:posOffset>99695</wp:posOffset>
                </wp:positionV>
                <wp:extent cx="1458930" cy="1047964"/>
                <wp:effectExtent l="0" t="0" r="1905" b="6350"/>
                <wp:wrapNone/>
                <wp:docPr id="2" name="Cuadro de texto 2"/>
                <wp:cNvGraphicFramePr/>
                <a:graphic xmlns:a="http://schemas.openxmlformats.org/drawingml/2006/main">
                  <a:graphicData uri="http://schemas.microsoft.com/office/word/2010/wordprocessingShape">
                    <wps:wsp>
                      <wps:cNvSpPr txBox="1"/>
                      <wps:spPr>
                        <a:xfrm>
                          <a:off x="0" y="0"/>
                          <a:ext cx="1458930" cy="1047964"/>
                        </a:xfrm>
                        <a:prstGeom prst="rect">
                          <a:avLst/>
                        </a:prstGeom>
                        <a:noFill/>
                        <a:ln w="6350">
                          <a:noFill/>
                        </a:ln>
                      </wps:spPr>
                      <wps:txbx>
                        <w:txbxContent>
                          <w:p w14:paraId="690811D7" w14:textId="65BF7758" w:rsidR="007718F6" w:rsidRPr="002E5659" w:rsidRDefault="007718F6" w:rsidP="004B7EEE">
                            <w:pPr>
                              <w:rPr>
                                <w:rFonts w:ascii="Century Gothic" w:hAnsi="Century Gothic"/>
                                <w:b/>
                                <w:bCs/>
                                <w:sz w:val="160"/>
                                <w:szCs w:val="160"/>
                                <w:lang w:val="es-ES"/>
                              </w:rPr>
                            </w:pPr>
                            <w:r w:rsidRPr="002E5659">
                              <w:rPr>
                                <w:rFonts w:ascii="Century Gothic" w:hAnsi="Century Gothic"/>
                                <w:b/>
                                <w:bCs/>
                                <w:sz w:val="160"/>
                                <w:szCs w:val="160"/>
                                <w:lang w:val="es-ES"/>
                              </w:rPr>
                              <w:t>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83B3A" id="Cuadro de texto 2" o:spid="_x0000_s1034" type="#_x0000_t202" style="position:absolute;margin-left:33.45pt;margin-top:7.85pt;width:114.9pt;height: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" filled="f" stroked="f" strokeweight=".5pt">
                <v:textbox inset="0,0,0,0">
                  <w:txbxContent>
                    <w:p w14:paraId="690811D7" w14:textId="65BF7758" w:rsidR="007718F6" w:rsidRPr="002E5659" w:rsidRDefault="007718F6" w:rsidP="004B7EEE">
                      <w:pPr>
                        <w:rPr>
                          <w:rFonts w:ascii="Century Gothic" w:hAnsi="Century Gothic"/>
                          <w:b/>
                          <w:bCs/>
                          <w:sz w:val="160"/>
                          <w:szCs w:val="160"/>
                          <w:lang w:val="es-ES"/>
                        </w:rPr>
                      </w:pPr>
                      <w:r w:rsidRPr="002E5659">
                        <w:rPr>
                          <w:rFonts w:ascii="Century Gothic" w:hAnsi="Century Gothic"/>
                          <w:b/>
                          <w:bCs/>
                          <w:sz w:val="160"/>
                          <w:szCs w:val="160"/>
                          <w:lang w:val="es-ES"/>
                        </w:rPr>
                        <w:t>04.</w:t>
                      </w:r>
                    </w:p>
                  </w:txbxContent>
                </v:textbox>
              </v:shape>
            </w:pict>
          </mc:Fallback>
        </mc:AlternateContent>
      </w:r>
    </w:p>
    <w:p w14:paraId="612AC00D" w14:textId="77777777" w:rsidR="004B7EEE" w:rsidRDefault="004B7EEE" w:rsidP="004B7EEE"/>
    <w:p w14:paraId="4016A92F" w14:textId="77777777" w:rsidR="004B7EEE" w:rsidRDefault="004B7EEE" w:rsidP="004B7EEE"/>
    <w:p w14:paraId="40655095" w14:textId="77777777" w:rsidR="004B7EEE" w:rsidRDefault="004B7EEE" w:rsidP="004B7EEE"/>
    <w:p w14:paraId="09D13C2C" w14:textId="77777777" w:rsidR="004B7EEE" w:rsidRDefault="004B7EEE" w:rsidP="004B7EEE"/>
    <w:p w14:paraId="3AFE27DF" w14:textId="77777777" w:rsidR="004B7EEE" w:rsidRDefault="004B7EEE" w:rsidP="004B7EEE"/>
    <w:p w14:paraId="434C5F37" w14:textId="77777777" w:rsidR="004B7EEE" w:rsidRDefault="004B7EEE" w:rsidP="004B7EEE"/>
    <w:p w14:paraId="63EDAC93" w14:textId="77777777" w:rsidR="004B7EEE" w:rsidRDefault="004B7EEE" w:rsidP="004B7EEE"/>
    <w:p w14:paraId="30027D50" w14:textId="77777777" w:rsidR="004B7EEE" w:rsidRDefault="004B7EEE" w:rsidP="004B7EEE"/>
    <w:p w14:paraId="6A8E2DD7" w14:textId="77777777" w:rsidR="004B7EEE" w:rsidRDefault="004B7EEE" w:rsidP="004B7EEE">
      <w:r>
        <w:rPr>
          <w:noProof/>
          <w:lang w:val="en-US"/>
        </w:rPr>
        <mc:AlternateContent>
          <mc:Choice Requires="wps">
            <w:drawing>
              <wp:anchor distT="0" distB="0" distL="114300" distR="114300" simplePos="0" relativeHeight="251675648" behindDoc="0" locked="0" layoutInCell="1" allowOverlap="1" wp14:anchorId="54BFFD6A" wp14:editId="6469BD19">
                <wp:simplePos x="0" y="0"/>
                <wp:positionH relativeFrom="column">
                  <wp:posOffset>316865</wp:posOffset>
                </wp:positionH>
                <wp:positionV relativeFrom="paragraph">
                  <wp:posOffset>122555</wp:posOffset>
                </wp:positionV>
                <wp:extent cx="4254500" cy="1119669"/>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4254500" cy="1119669"/>
                        </a:xfrm>
                        <a:prstGeom prst="rect">
                          <a:avLst/>
                        </a:prstGeom>
                        <a:noFill/>
                        <a:ln w="6350">
                          <a:noFill/>
                        </a:ln>
                      </wps:spPr>
                      <wps:txbx>
                        <w:txbxContent>
                          <w:p w14:paraId="356913B6" w14:textId="6D32CDFC" w:rsidR="007718F6" w:rsidRPr="002E5659" w:rsidRDefault="007718F6" w:rsidP="004B7EEE">
                            <w:pPr>
                              <w:rPr>
                                <w:rFonts w:ascii="Century Gothic" w:hAnsi="Century Gothic"/>
                                <w:b/>
                                <w:bCs/>
                                <w:sz w:val="72"/>
                                <w:szCs w:val="72"/>
                                <w:lang w:val="es-ES"/>
                              </w:rPr>
                            </w:pPr>
                            <w:r w:rsidRPr="002E5659">
                              <w:rPr>
                                <w:rFonts w:ascii="Century Gothic" w:hAnsi="Century Gothic"/>
                                <w:b/>
                                <w:bCs/>
                                <w:sz w:val="72"/>
                                <w:szCs w:val="72"/>
                                <w:lang w:val="es-ES"/>
                              </w:rPr>
                              <w:t>Pruebas de Vulnerabilidad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FFD6A" id="Cuadro de texto 12" o:spid="_x0000_s1035" type="#_x0000_t202" style="position:absolute;margin-left:24.95pt;margin-top:9.65pt;width:335pt;height:8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" filled="f" stroked="f" strokeweight=".5pt">
                <v:textbox inset="0,0,0,0">
                  <w:txbxContent>
                    <w:p w14:paraId="356913B6" w14:textId="6D32CDFC" w:rsidR="007718F6" w:rsidRPr="002E5659" w:rsidRDefault="007718F6" w:rsidP="004B7EEE">
                      <w:pPr>
                        <w:rPr>
                          <w:rFonts w:ascii="Century Gothic" w:hAnsi="Century Gothic"/>
                          <w:b/>
                          <w:bCs/>
                          <w:sz w:val="72"/>
                          <w:szCs w:val="72"/>
                          <w:lang w:val="es-ES"/>
                        </w:rPr>
                      </w:pPr>
                      <w:r w:rsidRPr="002E5659">
                        <w:rPr>
                          <w:rFonts w:ascii="Century Gothic" w:hAnsi="Century Gothic"/>
                          <w:b/>
                          <w:bCs/>
                          <w:sz w:val="72"/>
                          <w:szCs w:val="72"/>
                          <w:lang w:val="es-ES"/>
                        </w:rPr>
                        <w:t>Pruebas de Vulnerabilidad</w:t>
                      </w:r>
                    </w:p>
                  </w:txbxContent>
                </v:textbox>
              </v:shape>
            </w:pict>
          </mc:Fallback>
        </mc:AlternateContent>
      </w:r>
    </w:p>
    <w:p w14:paraId="6B8191C1" w14:textId="77777777" w:rsidR="004B7EEE" w:rsidRDefault="004B7EEE" w:rsidP="004B7EEE"/>
    <w:p w14:paraId="64C19498" w14:textId="77777777" w:rsidR="004B7EEE" w:rsidRDefault="004B7EEE" w:rsidP="004B7EEE"/>
    <w:p w14:paraId="716E723E" w14:textId="77777777" w:rsidR="004B7EEE" w:rsidRDefault="004B7EEE" w:rsidP="004B7EEE"/>
    <w:p w14:paraId="3521AB5C" w14:textId="77777777" w:rsidR="004B7EEE" w:rsidRDefault="004B7EEE" w:rsidP="004B7EEE"/>
    <w:p w14:paraId="67B7C58E" w14:textId="77777777" w:rsidR="004B7EEE" w:rsidRDefault="004B7EEE" w:rsidP="004B7EEE"/>
    <w:p w14:paraId="1022D053" w14:textId="77777777" w:rsidR="004B7EEE" w:rsidRDefault="004B7EEE" w:rsidP="004B7EEE"/>
    <w:p w14:paraId="229EBDAC" w14:textId="368171E3" w:rsidR="004B7EEE" w:rsidRDefault="004B7EEE" w:rsidP="004B7EEE"/>
    <w:p w14:paraId="3EDF27D5" w14:textId="77777777" w:rsidR="004B7EEE" w:rsidRDefault="004B7EEE" w:rsidP="004B7EEE"/>
    <w:p w14:paraId="1207E0A3" w14:textId="77777777" w:rsidR="004B7EEE" w:rsidRDefault="004B7EEE" w:rsidP="004B7EEE"/>
    <w:p w14:paraId="534180EA" w14:textId="77777777" w:rsidR="004B7EEE" w:rsidRDefault="004B7EEE" w:rsidP="004B7EEE"/>
    <w:p w14:paraId="12FB7796" w14:textId="25B8AB6F" w:rsidR="004B7EEE" w:rsidRDefault="00D5132F" w:rsidP="00D5132F">
      <w:pPr>
        <w:tabs>
          <w:tab w:val="left" w:pos="2039"/>
        </w:tabs>
      </w:pPr>
      <w:r>
        <w:tab/>
      </w:r>
    </w:p>
    <w:p w14:paraId="38957733" w14:textId="77777777" w:rsidR="00D5132F" w:rsidRDefault="00D5132F" w:rsidP="00D5132F">
      <w:pPr>
        <w:tabs>
          <w:tab w:val="left" w:pos="2039"/>
        </w:tabs>
      </w:pPr>
    </w:p>
    <w:p w14:paraId="590AAA01" w14:textId="77777777" w:rsidR="00D5132F" w:rsidRDefault="00D5132F" w:rsidP="00D5132F">
      <w:pPr>
        <w:tabs>
          <w:tab w:val="left" w:pos="2039"/>
        </w:tabs>
      </w:pPr>
    </w:p>
    <w:p w14:paraId="0928D756" w14:textId="77777777" w:rsidR="00D5132F" w:rsidRDefault="00D5132F" w:rsidP="00D5132F">
      <w:pPr>
        <w:tabs>
          <w:tab w:val="left" w:pos="2039"/>
        </w:tabs>
      </w:pPr>
    </w:p>
    <w:p w14:paraId="7ED9B217" w14:textId="77777777" w:rsidR="00D5132F" w:rsidRDefault="00D5132F" w:rsidP="00D5132F">
      <w:pPr>
        <w:tabs>
          <w:tab w:val="left" w:pos="2039"/>
        </w:tabs>
      </w:pPr>
    </w:p>
    <w:p w14:paraId="54278284" w14:textId="77777777" w:rsidR="004B7EEE" w:rsidRDefault="004B7EEE" w:rsidP="004B7EEE"/>
    <w:p w14:paraId="0AC6F7AB" w14:textId="77777777" w:rsidR="004B7EEE" w:rsidRDefault="004B7EEE" w:rsidP="004B7EEE"/>
    <w:p w14:paraId="0E181C50" w14:textId="77777777" w:rsidR="004B7EEE" w:rsidRDefault="004B7EEE" w:rsidP="004B7EEE"/>
    <w:p w14:paraId="4E02DD96" w14:textId="77777777" w:rsidR="004B7EEE" w:rsidRDefault="004B7EEE" w:rsidP="004B7EEE"/>
    <w:p w14:paraId="5EFBA9FE" w14:textId="77777777" w:rsidR="004B7EEE" w:rsidRDefault="004B7EEE" w:rsidP="004B7EEE"/>
    <w:p w14:paraId="77B561B1" w14:textId="77777777" w:rsidR="004B7EEE" w:rsidRDefault="004B7EEE" w:rsidP="004B7EEE"/>
    <w:p w14:paraId="0471BD23" w14:textId="77777777" w:rsidR="004B7EEE" w:rsidRDefault="004B7EEE" w:rsidP="004B7EEE"/>
    <w:p w14:paraId="1A71A8AE" w14:textId="77777777" w:rsidR="004B7EEE" w:rsidRDefault="004B7EEE" w:rsidP="004B7EEE"/>
    <w:p w14:paraId="1560E132" w14:textId="77777777" w:rsidR="004B7EEE" w:rsidRDefault="004B7EEE" w:rsidP="004B7EEE"/>
    <w:p w14:paraId="40AC07AB" w14:textId="77777777" w:rsidR="004B7EEE" w:rsidRDefault="004B7EEE" w:rsidP="004B7EEE"/>
    <w:p w14:paraId="22AEF00F" w14:textId="77777777" w:rsidR="004B7EEE" w:rsidRDefault="004B7EEE" w:rsidP="004B7EEE"/>
    <w:p w14:paraId="2C3C271F" w14:textId="77777777" w:rsidR="004B7EEE" w:rsidRDefault="004B7EEE" w:rsidP="004B7EEE"/>
    <w:p w14:paraId="1AB5A888" w14:textId="77777777" w:rsidR="004B7EEE" w:rsidRDefault="004B7EEE" w:rsidP="004B7EEE"/>
    <w:p w14:paraId="460F1BD5" w14:textId="77777777" w:rsidR="004B7EEE" w:rsidRDefault="004B7EEE" w:rsidP="004B7EEE"/>
    <w:p w14:paraId="4CAB9D95" w14:textId="77777777" w:rsidR="004B7EEE" w:rsidRDefault="004B7EEE" w:rsidP="004B7EEE"/>
    <w:p w14:paraId="6EC949D9" w14:textId="77777777" w:rsidR="004B7EEE" w:rsidRDefault="004B7EEE" w:rsidP="004B7EEE"/>
    <w:p w14:paraId="3B22F92D" w14:textId="77777777" w:rsidR="004B7EEE" w:rsidRDefault="004B7EEE" w:rsidP="004B7EEE"/>
    <w:p w14:paraId="47BE0A30" w14:textId="77777777" w:rsidR="004B7EEE" w:rsidRDefault="004B7EEE" w:rsidP="004B7EEE"/>
    <w:p w14:paraId="6099C148" w14:textId="77777777" w:rsidR="004B7EEE" w:rsidRDefault="004B7EEE" w:rsidP="004B7EEE"/>
    <w:p w14:paraId="0598CBF0" w14:textId="77777777" w:rsidR="004B7EEE" w:rsidRDefault="004B7EEE" w:rsidP="004B7EEE"/>
    <w:p w14:paraId="51D4756D" w14:textId="77777777" w:rsidR="004B7EEE" w:rsidRDefault="004B7EEE" w:rsidP="004B7EEE"/>
    <w:p w14:paraId="5EA9BC20" w14:textId="77777777" w:rsidR="004B7EEE" w:rsidRDefault="004B7EEE" w:rsidP="004B7EEE"/>
    <w:p w14:paraId="12E07E64" w14:textId="32C5EC2C" w:rsidR="008C0A61" w:rsidRDefault="008C0A61" w:rsidP="008C0A61">
      <w:pPr>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lastRenderedPageBreak/>
        <w:t>Se realizarán pruebas de vulnerabilidades (caja blanca) al código del sistema de manera automática, para identificar vulnerabilidades de seguridad en el código y</w:t>
      </w:r>
      <w:r w:rsidR="00F3574E">
        <w:rPr>
          <w:rFonts w:ascii="Century Gothic" w:eastAsia="Times New Roman" w:hAnsi="Century Gothic" w:cs="Open Sans"/>
          <w:color w:val="6E6E7C"/>
          <w:sz w:val="21"/>
          <w:szCs w:val="21"/>
          <w:shd w:val="clear" w:color="auto" w:fill="FFFFFF"/>
          <w:lang w:eastAsia="es-ES_tradnl"/>
        </w:rPr>
        <w:t xml:space="preserve"> verificar la calidad del mismo.</w:t>
      </w:r>
    </w:p>
    <w:p w14:paraId="6E0210E6" w14:textId="06DF36F6" w:rsidR="00F3574E" w:rsidRDefault="00F3574E" w:rsidP="008C0A61">
      <w:pPr>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 xml:space="preserve">El análisis del código fuente se realizará con las herramientas de </w:t>
      </w:r>
      <w:proofErr w:type="spellStart"/>
      <w:r>
        <w:rPr>
          <w:rFonts w:ascii="Century Gothic" w:eastAsia="Times New Roman" w:hAnsi="Century Gothic" w:cs="Open Sans"/>
          <w:color w:val="6E6E7C"/>
          <w:sz w:val="21"/>
          <w:szCs w:val="21"/>
          <w:shd w:val="clear" w:color="auto" w:fill="FFFFFF"/>
          <w:lang w:eastAsia="es-ES_tradnl"/>
        </w:rPr>
        <w:t>scaneo</w:t>
      </w:r>
      <w:proofErr w:type="spellEnd"/>
      <w:r>
        <w:rPr>
          <w:rFonts w:ascii="Century Gothic" w:eastAsia="Times New Roman" w:hAnsi="Century Gothic" w:cs="Open Sans"/>
          <w:color w:val="6E6E7C"/>
          <w:sz w:val="21"/>
          <w:szCs w:val="21"/>
          <w:shd w:val="clear" w:color="auto" w:fill="FFFFFF"/>
          <w:lang w:eastAsia="es-ES_tradnl"/>
        </w:rPr>
        <w:t xml:space="preserve"> de vulnerabilidades con que cuente el área.</w:t>
      </w:r>
    </w:p>
    <w:p w14:paraId="495D7A00" w14:textId="77777777" w:rsidR="008C0A61" w:rsidRDefault="008C0A61" w:rsidP="008C0A61">
      <w:pPr>
        <w:rPr>
          <w:rFonts w:ascii="Century Gothic" w:eastAsia="Times New Roman" w:hAnsi="Century Gothic" w:cs="Open Sans"/>
          <w:color w:val="6E6E7C"/>
          <w:sz w:val="21"/>
          <w:szCs w:val="21"/>
          <w:shd w:val="clear" w:color="auto" w:fill="FFFFFF"/>
          <w:lang w:eastAsia="es-ES_tradnl"/>
        </w:rPr>
      </w:pPr>
    </w:p>
    <w:p w14:paraId="221E2A45" w14:textId="77777777" w:rsidR="008C0A61" w:rsidRDefault="008C0A61" w:rsidP="008C0A61">
      <w:pPr>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Una vez ejecutadas las pruebas de caja blanca, se identificará:</w:t>
      </w:r>
    </w:p>
    <w:p w14:paraId="7A484B7D" w14:textId="77777777" w:rsidR="008C0A61" w:rsidRDefault="008C0A61" w:rsidP="008C0A61">
      <w:pPr>
        <w:rPr>
          <w:rFonts w:ascii="Century Gothic" w:eastAsia="Times New Roman" w:hAnsi="Century Gothic" w:cs="Open Sans"/>
          <w:color w:val="6E6E7C"/>
          <w:sz w:val="21"/>
          <w:szCs w:val="21"/>
          <w:shd w:val="clear" w:color="auto" w:fill="FFFFFF"/>
          <w:lang w:eastAsia="es-ES_tradnl"/>
        </w:rPr>
      </w:pPr>
    </w:p>
    <w:p w14:paraId="428503FB" w14:textId="60AC7D65" w:rsidR="008C0A61" w:rsidRDefault="008C0A61" w:rsidP="0047567D">
      <w:pPr>
        <w:pStyle w:val="ListParagraph"/>
        <w:numPr>
          <w:ilvl w:val="0"/>
          <w:numId w:val="18"/>
        </w:numPr>
        <w:spacing w:line="360" w:lineRule="auto"/>
        <w:jc w:val="both"/>
        <w:rPr>
          <w:rFonts w:eastAsia="Times New Roman" w:cs="Open Sans"/>
          <w:color w:val="6E6E7C"/>
          <w:sz w:val="21"/>
          <w:szCs w:val="21"/>
          <w:shd w:val="clear" w:color="auto" w:fill="FFFFFF"/>
          <w:lang w:eastAsia="es-ES_tradnl"/>
        </w:rPr>
      </w:pPr>
      <w:r>
        <w:rPr>
          <w:rFonts w:eastAsia="Times New Roman" w:cs="Open Sans"/>
          <w:color w:val="6E6E7C"/>
          <w:sz w:val="21"/>
          <w:szCs w:val="21"/>
          <w:shd w:val="clear" w:color="auto" w:fill="FFFFFF"/>
          <w:lang w:eastAsia="es-ES_tradnl"/>
        </w:rPr>
        <w:t>Vulnerab</w:t>
      </w:r>
      <w:r w:rsidR="00F3574E">
        <w:rPr>
          <w:rFonts w:eastAsia="Times New Roman" w:cs="Open Sans"/>
          <w:color w:val="6E6E7C"/>
          <w:sz w:val="21"/>
          <w:szCs w:val="21"/>
          <w:shd w:val="clear" w:color="auto" w:fill="FFFFFF"/>
          <w:lang w:eastAsia="es-ES_tradnl"/>
        </w:rPr>
        <w:t>ilidades conocidas de seguridad.</w:t>
      </w:r>
    </w:p>
    <w:p w14:paraId="03F67A8C" w14:textId="54537796" w:rsidR="008C0A61" w:rsidRDefault="008C0A61" w:rsidP="0047567D">
      <w:pPr>
        <w:pStyle w:val="ListParagraph"/>
        <w:numPr>
          <w:ilvl w:val="0"/>
          <w:numId w:val="18"/>
        </w:numPr>
        <w:spacing w:line="360" w:lineRule="auto"/>
        <w:jc w:val="both"/>
        <w:rPr>
          <w:rFonts w:eastAsia="Times New Roman" w:cs="Open Sans"/>
          <w:color w:val="6E6E7C"/>
          <w:sz w:val="21"/>
          <w:szCs w:val="21"/>
          <w:shd w:val="clear" w:color="auto" w:fill="FFFFFF"/>
          <w:lang w:eastAsia="es-ES_tradnl"/>
        </w:rPr>
      </w:pPr>
      <w:r>
        <w:rPr>
          <w:rFonts w:eastAsia="Times New Roman" w:cs="Open Sans"/>
          <w:color w:val="6E6E7C"/>
          <w:sz w:val="21"/>
          <w:szCs w:val="21"/>
          <w:shd w:val="clear" w:color="auto" w:fill="FFFFFF"/>
          <w:lang w:eastAsia="es-ES_tradnl"/>
        </w:rPr>
        <w:t>Errores bloqueantes, críticos y mayores</w:t>
      </w:r>
      <w:r w:rsidR="00F3574E">
        <w:rPr>
          <w:rFonts w:eastAsia="Times New Roman" w:cs="Open Sans"/>
          <w:color w:val="6E6E7C"/>
          <w:sz w:val="21"/>
          <w:szCs w:val="21"/>
          <w:shd w:val="clear" w:color="auto" w:fill="FFFFFF"/>
          <w:lang w:eastAsia="es-ES_tradnl"/>
        </w:rPr>
        <w:t>.</w:t>
      </w:r>
    </w:p>
    <w:p w14:paraId="21C7EF7A" w14:textId="211FA4EA" w:rsidR="008C0A61" w:rsidRDefault="008C0A61" w:rsidP="0047567D">
      <w:pPr>
        <w:pStyle w:val="ListParagraph"/>
        <w:numPr>
          <w:ilvl w:val="0"/>
          <w:numId w:val="18"/>
        </w:numPr>
        <w:spacing w:line="360" w:lineRule="auto"/>
        <w:jc w:val="both"/>
        <w:rPr>
          <w:rFonts w:eastAsia="Times New Roman" w:cs="Open Sans"/>
          <w:color w:val="6E6E7C"/>
          <w:sz w:val="21"/>
          <w:szCs w:val="21"/>
          <w:shd w:val="clear" w:color="auto" w:fill="FFFFFF"/>
          <w:lang w:eastAsia="es-ES_tradnl"/>
        </w:rPr>
      </w:pPr>
      <w:r>
        <w:rPr>
          <w:rFonts w:eastAsia="Times New Roman" w:cs="Open Sans"/>
          <w:color w:val="6E6E7C"/>
          <w:sz w:val="21"/>
          <w:szCs w:val="21"/>
          <w:shd w:val="clear" w:color="auto" w:fill="FFFFFF"/>
          <w:lang w:eastAsia="es-ES_tradnl"/>
        </w:rPr>
        <w:t>Detección de código duplicado</w:t>
      </w:r>
      <w:r w:rsidR="00F3574E">
        <w:rPr>
          <w:rFonts w:eastAsia="Times New Roman" w:cs="Open Sans"/>
          <w:color w:val="6E6E7C"/>
          <w:sz w:val="21"/>
          <w:szCs w:val="21"/>
          <w:shd w:val="clear" w:color="auto" w:fill="FFFFFF"/>
          <w:lang w:eastAsia="es-ES_tradnl"/>
        </w:rPr>
        <w:t>.</w:t>
      </w:r>
    </w:p>
    <w:p w14:paraId="0E3AF204" w14:textId="78AEAAA7" w:rsidR="008C0A61" w:rsidRDefault="008C0A61" w:rsidP="0047567D">
      <w:pPr>
        <w:pStyle w:val="ListParagraph"/>
        <w:numPr>
          <w:ilvl w:val="0"/>
          <w:numId w:val="18"/>
        </w:numPr>
        <w:spacing w:line="360" w:lineRule="auto"/>
        <w:jc w:val="both"/>
        <w:rPr>
          <w:rFonts w:eastAsia="Times New Roman" w:cs="Open Sans"/>
          <w:color w:val="6E6E7C"/>
          <w:sz w:val="21"/>
          <w:szCs w:val="21"/>
          <w:shd w:val="clear" w:color="auto" w:fill="FFFFFF"/>
          <w:lang w:eastAsia="es-ES_tradnl"/>
        </w:rPr>
      </w:pPr>
      <w:r>
        <w:rPr>
          <w:rFonts w:eastAsia="Times New Roman" w:cs="Open Sans"/>
          <w:color w:val="6E6E7C"/>
          <w:sz w:val="21"/>
          <w:szCs w:val="21"/>
          <w:shd w:val="clear" w:color="auto" w:fill="FFFFFF"/>
          <w:lang w:eastAsia="es-ES_tradnl"/>
        </w:rPr>
        <w:t>Falta de co</w:t>
      </w:r>
      <w:r w:rsidR="00F3574E">
        <w:rPr>
          <w:rFonts w:eastAsia="Times New Roman" w:cs="Open Sans"/>
          <w:color w:val="6E6E7C"/>
          <w:sz w:val="21"/>
          <w:szCs w:val="21"/>
          <w:shd w:val="clear" w:color="auto" w:fill="FFFFFF"/>
          <w:lang w:eastAsia="es-ES_tradnl"/>
        </w:rPr>
        <w:t>mentarios.</w:t>
      </w:r>
    </w:p>
    <w:p w14:paraId="06633D00" w14:textId="5FD5D05D" w:rsidR="008C0A61" w:rsidRDefault="008C0A61" w:rsidP="0047567D">
      <w:pPr>
        <w:pStyle w:val="ListParagraph"/>
        <w:numPr>
          <w:ilvl w:val="0"/>
          <w:numId w:val="18"/>
        </w:numPr>
        <w:spacing w:line="360" w:lineRule="auto"/>
        <w:jc w:val="both"/>
        <w:rPr>
          <w:rFonts w:eastAsia="Times New Roman" w:cs="Open Sans"/>
          <w:color w:val="6E6E7C"/>
          <w:sz w:val="21"/>
          <w:szCs w:val="21"/>
          <w:shd w:val="clear" w:color="auto" w:fill="FFFFFF"/>
          <w:lang w:eastAsia="es-ES_tradnl"/>
        </w:rPr>
      </w:pPr>
      <w:r>
        <w:rPr>
          <w:rFonts w:eastAsia="Times New Roman" w:cs="Open Sans"/>
          <w:color w:val="6E6E7C"/>
          <w:sz w:val="21"/>
          <w:szCs w:val="21"/>
          <w:shd w:val="clear" w:color="auto" w:fill="FFFFFF"/>
          <w:lang w:eastAsia="es-ES_tradnl"/>
        </w:rPr>
        <w:t>Cálculo de la deuda técnica</w:t>
      </w:r>
      <w:r w:rsidR="00F3574E">
        <w:rPr>
          <w:rFonts w:eastAsia="Times New Roman" w:cs="Open Sans"/>
          <w:color w:val="6E6E7C"/>
          <w:sz w:val="21"/>
          <w:szCs w:val="21"/>
          <w:shd w:val="clear" w:color="auto" w:fill="FFFFFF"/>
          <w:lang w:eastAsia="es-ES_tradnl"/>
        </w:rPr>
        <w:t>.</w:t>
      </w:r>
    </w:p>
    <w:p w14:paraId="2827EFA9" w14:textId="28A757D4" w:rsidR="008C0A61" w:rsidRDefault="008C0A61" w:rsidP="0047567D">
      <w:pPr>
        <w:pStyle w:val="ListParagraph"/>
        <w:numPr>
          <w:ilvl w:val="0"/>
          <w:numId w:val="18"/>
        </w:numPr>
        <w:spacing w:line="360" w:lineRule="auto"/>
        <w:jc w:val="both"/>
        <w:rPr>
          <w:rFonts w:eastAsia="Times New Roman" w:cs="Open Sans"/>
          <w:color w:val="6E6E7C"/>
          <w:sz w:val="21"/>
          <w:szCs w:val="21"/>
          <w:shd w:val="clear" w:color="auto" w:fill="FFFFFF"/>
          <w:lang w:eastAsia="es-ES_tradnl"/>
        </w:rPr>
      </w:pPr>
      <w:r w:rsidRPr="00292CF1">
        <w:rPr>
          <w:rFonts w:eastAsia="Times New Roman" w:cs="Open Sans"/>
          <w:color w:val="6E6E7C"/>
          <w:sz w:val="21"/>
          <w:szCs w:val="21"/>
          <w:shd w:val="clear" w:color="auto" w:fill="FFFFFF"/>
          <w:lang w:eastAsia="es-ES_tradnl"/>
        </w:rPr>
        <w:t>No adecuación a estándares y convenciones de código</w:t>
      </w:r>
      <w:r w:rsidR="00F3574E">
        <w:rPr>
          <w:rFonts w:eastAsia="Times New Roman" w:cs="Open Sans"/>
          <w:color w:val="6E6E7C"/>
          <w:sz w:val="21"/>
          <w:szCs w:val="21"/>
          <w:shd w:val="clear" w:color="auto" w:fill="FFFFFF"/>
          <w:lang w:eastAsia="es-ES_tradnl"/>
        </w:rPr>
        <w:t>.</w:t>
      </w:r>
    </w:p>
    <w:p w14:paraId="1F21E4E3" w14:textId="36E123E7" w:rsidR="008C0A61" w:rsidRDefault="008C0A61" w:rsidP="0047567D">
      <w:pPr>
        <w:pStyle w:val="ListParagraph"/>
        <w:numPr>
          <w:ilvl w:val="0"/>
          <w:numId w:val="18"/>
        </w:numPr>
        <w:spacing w:line="360" w:lineRule="auto"/>
        <w:jc w:val="both"/>
        <w:rPr>
          <w:rFonts w:eastAsia="Times New Roman" w:cs="Open Sans"/>
          <w:color w:val="6E6E7C"/>
          <w:sz w:val="21"/>
          <w:szCs w:val="21"/>
          <w:shd w:val="clear" w:color="auto" w:fill="FFFFFF"/>
          <w:lang w:eastAsia="es-ES_tradnl"/>
        </w:rPr>
      </w:pPr>
      <w:r>
        <w:rPr>
          <w:rFonts w:eastAsia="Times New Roman" w:cs="Open Sans"/>
          <w:color w:val="6E6E7C"/>
          <w:sz w:val="21"/>
          <w:szCs w:val="21"/>
          <w:shd w:val="clear" w:color="auto" w:fill="FFFFFF"/>
          <w:lang w:eastAsia="es-ES_tradnl"/>
        </w:rPr>
        <w:t>Código spaghetti</w:t>
      </w:r>
      <w:r w:rsidR="00F3574E">
        <w:rPr>
          <w:rFonts w:eastAsia="Times New Roman" w:cs="Open Sans"/>
          <w:color w:val="6E6E7C"/>
          <w:sz w:val="21"/>
          <w:szCs w:val="21"/>
          <w:shd w:val="clear" w:color="auto" w:fill="FFFFFF"/>
          <w:lang w:eastAsia="es-ES_tradnl"/>
        </w:rPr>
        <w:t>.</w:t>
      </w:r>
    </w:p>
    <w:p w14:paraId="72569EAB" w14:textId="77777777" w:rsidR="008C0A61" w:rsidRDefault="008C0A61" w:rsidP="008C0A61">
      <w:pPr>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Se evaluarán todos los componentes del sistema, los resultados obtenidos, serán entregados a los desarrolladores para la optimización y mejora del código.</w:t>
      </w:r>
    </w:p>
    <w:p w14:paraId="00120DE5" w14:textId="77777777" w:rsidR="008C0A61" w:rsidRDefault="008C0A61" w:rsidP="008C0A61">
      <w:pPr>
        <w:jc w:val="both"/>
        <w:rPr>
          <w:rFonts w:ascii="Century Gothic" w:eastAsia="Times New Roman" w:hAnsi="Century Gothic" w:cs="Open Sans"/>
          <w:color w:val="6E6E7C"/>
          <w:sz w:val="21"/>
          <w:szCs w:val="21"/>
          <w:shd w:val="clear" w:color="auto" w:fill="FFFFFF"/>
          <w:lang w:eastAsia="es-ES_tradnl"/>
        </w:rPr>
      </w:pPr>
    </w:p>
    <w:p w14:paraId="4FABC2C3" w14:textId="77777777" w:rsidR="008C0A61" w:rsidRDefault="008C0A61" w:rsidP="008C0A61">
      <w:pPr>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 xml:space="preserve">El análisis del código fuente, se ejecutará en un ambiente de Seguridad Informática destinado para este tipo de pruebas.  </w:t>
      </w:r>
    </w:p>
    <w:p w14:paraId="0B5B9201" w14:textId="2A96FEF7" w:rsidR="008C0A61" w:rsidRDefault="00B84CCF" w:rsidP="008C0A61">
      <w:pPr>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El área de desarrollo de software, proporcionará</w:t>
      </w:r>
      <w:r w:rsidR="008C0A61">
        <w:rPr>
          <w:rFonts w:ascii="Century Gothic" w:eastAsia="Times New Roman" w:hAnsi="Century Gothic" w:cs="Open Sans"/>
          <w:color w:val="6E6E7C"/>
          <w:sz w:val="21"/>
          <w:szCs w:val="21"/>
          <w:shd w:val="clear" w:color="auto" w:fill="FFFFFF"/>
          <w:lang w:eastAsia="es-ES_tradnl"/>
        </w:rPr>
        <w:t xml:space="preserve"> el acceso al repositorio del código fuente del sistema.</w:t>
      </w:r>
    </w:p>
    <w:p w14:paraId="7DC02584" w14:textId="77777777" w:rsidR="00B84CCF" w:rsidRDefault="00B84CCF" w:rsidP="008C0A61">
      <w:pPr>
        <w:jc w:val="both"/>
        <w:rPr>
          <w:rFonts w:ascii="Century Gothic" w:eastAsia="Times New Roman" w:hAnsi="Century Gothic" w:cs="Open Sans"/>
          <w:color w:val="6E6E7C"/>
          <w:sz w:val="21"/>
          <w:szCs w:val="21"/>
          <w:shd w:val="clear" w:color="auto" w:fill="FFFFFF"/>
          <w:lang w:eastAsia="es-ES_tradnl"/>
        </w:rPr>
      </w:pPr>
    </w:p>
    <w:p w14:paraId="00E5CB55" w14:textId="5A6C6200" w:rsidR="004B7EEE" w:rsidRDefault="00C74716">
      <w:pPr>
        <w:rPr>
          <w:rFonts w:ascii="Century Gothic" w:eastAsia="Times New Roman" w:hAnsi="Century Gothic" w:cs="Open Sans"/>
          <w:color w:val="6E6E7C"/>
          <w:sz w:val="21"/>
          <w:szCs w:val="21"/>
          <w:shd w:val="clear" w:color="auto" w:fill="FFFFFF"/>
          <w:lang w:eastAsia="es-ES_tradnl"/>
        </w:rPr>
      </w:pPr>
      <w:r w:rsidRPr="00B84CCF">
        <w:rPr>
          <w:rFonts w:ascii="Century Gothic" w:eastAsia="Times New Roman" w:hAnsi="Century Gothic" w:cs="Open Sans"/>
          <w:color w:val="6E6E7C"/>
          <w:sz w:val="21"/>
          <w:szCs w:val="21"/>
          <w:shd w:val="clear" w:color="auto" w:fill="FFFFFF"/>
          <w:lang w:eastAsia="es-ES_tradnl"/>
        </w:rPr>
        <w:t>Las pruebas se harán a todos los módulos del sistema</w:t>
      </w:r>
      <w:r w:rsidR="00897279">
        <w:rPr>
          <w:rFonts w:ascii="Century Gothic" w:eastAsia="Times New Roman" w:hAnsi="Century Gothic" w:cs="Open Sans"/>
          <w:color w:val="6E6E7C"/>
          <w:sz w:val="21"/>
          <w:szCs w:val="21"/>
          <w:shd w:val="clear" w:color="auto" w:fill="FFFFFF"/>
          <w:lang w:eastAsia="es-ES_tradnl"/>
        </w:rPr>
        <w:t>.</w:t>
      </w:r>
    </w:p>
    <w:p w14:paraId="65CE22B9" w14:textId="77777777" w:rsidR="00B84CCF" w:rsidRDefault="00B84CCF">
      <w:pPr>
        <w:rPr>
          <w:rFonts w:ascii="Century Gothic" w:eastAsia="Times New Roman" w:hAnsi="Century Gothic" w:cs="Open Sans"/>
          <w:color w:val="6E6E7C"/>
          <w:sz w:val="21"/>
          <w:szCs w:val="21"/>
          <w:shd w:val="clear" w:color="auto" w:fill="FFFFFF"/>
          <w:lang w:eastAsia="es-ES_tradnl"/>
        </w:rPr>
      </w:pPr>
    </w:p>
    <w:p w14:paraId="3016F67E" w14:textId="77777777" w:rsidR="00B84CCF" w:rsidRDefault="00B84CCF">
      <w:pPr>
        <w:rPr>
          <w:rFonts w:ascii="Century Gothic" w:eastAsia="Times New Roman" w:hAnsi="Century Gothic" w:cs="Open Sans"/>
          <w:color w:val="6E6E7C"/>
          <w:sz w:val="21"/>
          <w:szCs w:val="21"/>
          <w:shd w:val="clear" w:color="auto" w:fill="FFFFFF"/>
          <w:lang w:eastAsia="es-ES_tradnl"/>
        </w:rPr>
      </w:pPr>
    </w:p>
    <w:p w14:paraId="7BFAFDBC" w14:textId="77777777" w:rsidR="00B84CCF" w:rsidRDefault="00B84CCF">
      <w:pPr>
        <w:rPr>
          <w:rFonts w:ascii="Century Gothic" w:eastAsia="Times New Roman" w:hAnsi="Century Gothic" w:cs="Open Sans"/>
          <w:color w:val="6E6E7C"/>
          <w:sz w:val="21"/>
          <w:szCs w:val="21"/>
          <w:shd w:val="clear" w:color="auto" w:fill="FFFFFF"/>
          <w:lang w:eastAsia="es-ES_tradnl"/>
        </w:rPr>
      </w:pPr>
    </w:p>
    <w:p w14:paraId="66E51DD0" w14:textId="77777777" w:rsidR="00B84CCF" w:rsidRPr="00B84CCF" w:rsidRDefault="00B84CCF">
      <w:pPr>
        <w:rPr>
          <w:rFonts w:ascii="Century Gothic" w:eastAsia="Times New Roman" w:hAnsi="Century Gothic" w:cs="Open Sans"/>
          <w:color w:val="6E6E7C"/>
          <w:sz w:val="21"/>
          <w:szCs w:val="21"/>
          <w:shd w:val="clear" w:color="auto" w:fill="FFFFFF"/>
          <w:lang w:eastAsia="es-ES_tradnl"/>
        </w:rPr>
      </w:pPr>
    </w:p>
    <w:p w14:paraId="0CDFDA90" w14:textId="77777777" w:rsidR="00C74716" w:rsidRDefault="00C74716"/>
    <w:p w14:paraId="39B0B09A" w14:textId="77777777" w:rsidR="004B7EEE" w:rsidRDefault="004B7EEE" w:rsidP="004B7EEE"/>
    <w:p w14:paraId="4A73DEFC" w14:textId="77777777" w:rsidR="004B7EEE" w:rsidRDefault="004B7EEE" w:rsidP="004B7EEE"/>
    <w:p w14:paraId="5A3E379F" w14:textId="77777777" w:rsidR="004B7EEE" w:rsidRDefault="004B7EEE" w:rsidP="004B7EEE">
      <w:pPr>
        <w:tabs>
          <w:tab w:val="left" w:pos="5310"/>
        </w:tabs>
      </w:pPr>
      <w:r>
        <w:tab/>
      </w:r>
    </w:p>
    <w:p w14:paraId="1FE8B2F1" w14:textId="77777777" w:rsidR="004B7EEE" w:rsidRDefault="004B7EEE" w:rsidP="004B7EEE"/>
    <w:p w14:paraId="5572282E" w14:textId="77777777" w:rsidR="00594542" w:rsidRPr="001E595B" w:rsidRDefault="004B7EEE" w:rsidP="004B7EEE">
      <w:pPr>
        <w:tabs>
          <w:tab w:val="left" w:pos="1335"/>
        </w:tabs>
        <w:rPr>
          <w:noProof/>
        </w:rPr>
      </w:pPr>
      <w:r>
        <w:tab/>
      </w:r>
    </w:p>
    <w:p w14:paraId="194EB6FF" w14:textId="77777777" w:rsidR="00594542" w:rsidRPr="001E595B" w:rsidRDefault="00594542" w:rsidP="004B7EEE">
      <w:pPr>
        <w:tabs>
          <w:tab w:val="left" w:pos="1335"/>
        </w:tabs>
        <w:rPr>
          <w:noProof/>
        </w:rPr>
      </w:pPr>
    </w:p>
    <w:p w14:paraId="7BCF0F27" w14:textId="77777777" w:rsidR="00594542" w:rsidRPr="001E595B" w:rsidRDefault="00594542" w:rsidP="004B7EEE">
      <w:pPr>
        <w:tabs>
          <w:tab w:val="left" w:pos="1335"/>
        </w:tabs>
        <w:rPr>
          <w:noProof/>
        </w:rPr>
      </w:pPr>
    </w:p>
    <w:p w14:paraId="5185460D" w14:textId="77777777" w:rsidR="00594542" w:rsidRPr="001E595B" w:rsidRDefault="00594542" w:rsidP="004B7EEE">
      <w:pPr>
        <w:tabs>
          <w:tab w:val="left" w:pos="1335"/>
        </w:tabs>
        <w:rPr>
          <w:noProof/>
        </w:rPr>
      </w:pPr>
    </w:p>
    <w:p w14:paraId="00DD365F" w14:textId="77777777" w:rsidR="00594542" w:rsidRPr="001E595B" w:rsidRDefault="00594542" w:rsidP="004B7EEE">
      <w:pPr>
        <w:tabs>
          <w:tab w:val="left" w:pos="1335"/>
        </w:tabs>
        <w:rPr>
          <w:noProof/>
        </w:rPr>
      </w:pPr>
    </w:p>
    <w:p w14:paraId="417B7F3A" w14:textId="77777777" w:rsidR="00594542" w:rsidRPr="001E595B" w:rsidRDefault="00594542" w:rsidP="004B7EEE">
      <w:pPr>
        <w:tabs>
          <w:tab w:val="left" w:pos="1335"/>
        </w:tabs>
        <w:rPr>
          <w:noProof/>
        </w:rPr>
      </w:pPr>
    </w:p>
    <w:p w14:paraId="39CCAE10" w14:textId="77777777" w:rsidR="00594542" w:rsidRPr="001E595B" w:rsidRDefault="00594542" w:rsidP="004B7EEE">
      <w:pPr>
        <w:tabs>
          <w:tab w:val="left" w:pos="1335"/>
        </w:tabs>
        <w:rPr>
          <w:noProof/>
        </w:rPr>
      </w:pPr>
    </w:p>
    <w:p w14:paraId="7C3E6085" w14:textId="77777777" w:rsidR="00594542" w:rsidRPr="001E595B" w:rsidRDefault="00594542" w:rsidP="004B7EEE">
      <w:pPr>
        <w:tabs>
          <w:tab w:val="left" w:pos="1335"/>
        </w:tabs>
        <w:rPr>
          <w:noProof/>
        </w:rPr>
      </w:pPr>
    </w:p>
    <w:p w14:paraId="0009BDD0" w14:textId="77777777" w:rsidR="00594542" w:rsidRPr="001E595B" w:rsidRDefault="00594542" w:rsidP="004B7EEE">
      <w:pPr>
        <w:tabs>
          <w:tab w:val="left" w:pos="1335"/>
        </w:tabs>
        <w:rPr>
          <w:noProof/>
        </w:rPr>
      </w:pPr>
    </w:p>
    <w:p w14:paraId="10C392D5" w14:textId="77777777" w:rsidR="00594542" w:rsidRPr="001E595B" w:rsidRDefault="00594542" w:rsidP="004B7EEE">
      <w:pPr>
        <w:tabs>
          <w:tab w:val="left" w:pos="1335"/>
        </w:tabs>
        <w:rPr>
          <w:noProof/>
        </w:rPr>
      </w:pPr>
    </w:p>
    <w:p w14:paraId="39E4A6AF" w14:textId="77777777" w:rsidR="00594542" w:rsidRPr="001E595B" w:rsidRDefault="00594542" w:rsidP="004B7EEE">
      <w:pPr>
        <w:tabs>
          <w:tab w:val="left" w:pos="1335"/>
        </w:tabs>
        <w:rPr>
          <w:noProof/>
        </w:rPr>
      </w:pPr>
    </w:p>
    <w:p w14:paraId="2E0BB49B" w14:textId="77777777" w:rsidR="00594542" w:rsidRPr="001E595B" w:rsidRDefault="00594542" w:rsidP="004B7EEE">
      <w:pPr>
        <w:tabs>
          <w:tab w:val="left" w:pos="1335"/>
        </w:tabs>
        <w:rPr>
          <w:noProof/>
        </w:rPr>
      </w:pPr>
    </w:p>
    <w:p w14:paraId="121C5F46" w14:textId="77777777" w:rsidR="00594542" w:rsidRPr="001E595B" w:rsidRDefault="00594542" w:rsidP="004B7EEE">
      <w:pPr>
        <w:tabs>
          <w:tab w:val="left" w:pos="1335"/>
        </w:tabs>
        <w:rPr>
          <w:noProof/>
        </w:rPr>
      </w:pPr>
    </w:p>
    <w:p w14:paraId="657FC669" w14:textId="77777777" w:rsidR="00594542" w:rsidRPr="001E595B" w:rsidRDefault="00594542" w:rsidP="004B7EEE">
      <w:pPr>
        <w:tabs>
          <w:tab w:val="left" w:pos="1335"/>
        </w:tabs>
        <w:rPr>
          <w:noProof/>
        </w:rPr>
      </w:pPr>
    </w:p>
    <w:p w14:paraId="7B60AFAB" w14:textId="77777777" w:rsidR="00897279" w:rsidRPr="00B40C14" w:rsidRDefault="00897279" w:rsidP="004B7EEE">
      <w:pPr>
        <w:tabs>
          <w:tab w:val="left" w:pos="1335"/>
        </w:tabs>
        <w:rPr>
          <w:noProof/>
        </w:rPr>
      </w:pPr>
    </w:p>
    <w:p w14:paraId="3D259BC5" w14:textId="675B7A22" w:rsidR="004B7EEE" w:rsidRDefault="004B7EEE" w:rsidP="004B7EEE">
      <w:pPr>
        <w:tabs>
          <w:tab w:val="left" w:pos="1335"/>
        </w:tabs>
      </w:pPr>
      <w:r>
        <w:rPr>
          <w:noProof/>
          <w:lang w:val="en-US"/>
        </w:rPr>
        <w:lastRenderedPageBreak/>
        <mc:AlternateContent>
          <mc:Choice Requires="wps">
            <w:drawing>
              <wp:anchor distT="0" distB="0" distL="114300" distR="114300" simplePos="0" relativeHeight="251679744" behindDoc="0" locked="0" layoutInCell="1" allowOverlap="1" wp14:anchorId="704680EF" wp14:editId="3B695905">
                <wp:simplePos x="0" y="0"/>
                <wp:positionH relativeFrom="column">
                  <wp:posOffset>424815</wp:posOffset>
                </wp:positionH>
                <wp:positionV relativeFrom="paragraph">
                  <wp:posOffset>99695</wp:posOffset>
                </wp:positionV>
                <wp:extent cx="1458930" cy="1047964"/>
                <wp:effectExtent l="0" t="0" r="1905" b="6350"/>
                <wp:wrapNone/>
                <wp:docPr id="15" name="Cuadro de texto 15"/>
                <wp:cNvGraphicFramePr/>
                <a:graphic xmlns:a="http://schemas.openxmlformats.org/drawingml/2006/main">
                  <a:graphicData uri="http://schemas.microsoft.com/office/word/2010/wordprocessingShape">
                    <wps:wsp>
                      <wps:cNvSpPr txBox="1"/>
                      <wps:spPr>
                        <a:xfrm>
                          <a:off x="0" y="0"/>
                          <a:ext cx="1458930" cy="1047964"/>
                        </a:xfrm>
                        <a:prstGeom prst="rect">
                          <a:avLst/>
                        </a:prstGeom>
                        <a:noFill/>
                        <a:ln w="6350">
                          <a:noFill/>
                        </a:ln>
                      </wps:spPr>
                      <wps:txbx>
                        <w:txbxContent>
                          <w:p w14:paraId="0C6B6EE8" w14:textId="5A629122" w:rsidR="007718F6" w:rsidRPr="002E5659" w:rsidRDefault="007718F6" w:rsidP="004B7EEE">
                            <w:pPr>
                              <w:rPr>
                                <w:rFonts w:ascii="Century Gothic" w:hAnsi="Century Gothic"/>
                                <w:b/>
                                <w:bCs/>
                                <w:sz w:val="160"/>
                                <w:szCs w:val="160"/>
                                <w:lang w:val="es-ES"/>
                              </w:rPr>
                            </w:pPr>
                            <w:r w:rsidRPr="002E5659">
                              <w:rPr>
                                <w:rFonts w:ascii="Century Gothic" w:hAnsi="Century Gothic"/>
                                <w:b/>
                                <w:bCs/>
                                <w:sz w:val="160"/>
                                <w:szCs w:val="160"/>
                                <w:lang w:val="es-ES"/>
                              </w:rPr>
                              <w:t>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680EF" id="Cuadro de texto 15" o:spid="_x0000_s1036" type="#_x0000_t202" style="position:absolute;margin-left:33.45pt;margin-top:7.85pt;width:114.9pt;height: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" filled="f" stroked="f" strokeweight=".5pt">
                <v:textbox inset="0,0,0,0">
                  <w:txbxContent>
                    <w:p w14:paraId="0C6B6EE8" w14:textId="5A629122" w:rsidR="007718F6" w:rsidRPr="002E5659" w:rsidRDefault="007718F6" w:rsidP="004B7EEE">
                      <w:pPr>
                        <w:rPr>
                          <w:rFonts w:ascii="Century Gothic" w:hAnsi="Century Gothic"/>
                          <w:b/>
                          <w:bCs/>
                          <w:sz w:val="160"/>
                          <w:szCs w:val="160"/>
                          <w:lang w:val="es-ES"/>
                        </w:rPr>
                      </w:pPr>
                      <w:r w:rsidRPr="002E5659">
                        <w:rPr>
                          <w:rFonts w:ascii="Century Gothic" w:hAnsi="Century Gothic"/>
                          <w:b/>
                          <w:bCs/>
                          <w:sz w:val="160"/>
                          <w:szCs w:val="160"/>
                          <w:lang w:val="es-ES"/>
                        </w:rPr>
                        <w:t>05.</w:t>
                      </w:r>
                    </w:p>
                  </w:txbxContent>
                </v:textbox>
              </v:shape>
            </w:pict>
          </mc:Fallback>
        </mc:AlternateContent>
      </w:r>
    </w:p>
    <w:p w14:paraId="66D5B4B3" w14:textId="77777777" w:rsidR="004B7EEE" w:rsidRDefault="004B7EEE" w:rsidP="004B7EEE"/>
    <w:p w14:paraId="2F821297" w14:textId="77777777" w:rsidR="004B7EEE" w:rsidRDefault="004B7EEE" w:rsidP="004B7EEE"/>
    <w:p w14:paraId="2C100359" w14:textId="77777777" w:rsidR="004B7EEE" w:rsidRDefault="004B7EEE" w:rsidP="004B7EEE"/>
    <w:p w14:paraId="7D5D34A9" w14:textId="77777777" w:rsidR="004B7EEE" w:rsidRDefault="004B7EEE" w:rsidP="004B7EEE"/>
    <w:p w14:paraId="7BBA3499" w14:textId="77777777" w:rsidR="004B7EEE" w:rsidRDefault="004B7EEE" w:rsidP="004B7EEE"/>
    <w:p w14:paraId="3180BF81" w14:textId="77777777" w:rsidR="004B7EEE" w:rsidRDefault="004B7EEE" w:rsidP="004B7EEE"/>
    <w:p w14:paraId="333F7D53" w14:textId="77777777" w:rsidR="004B7EEE" w:rsidRDefault="004B7EEE" w:rsidP="004B7EEE"/>
    <w:p w14:paraId="25B79B3E" w14:textId="77777777" w:rsidR="004B7EEE" w:rsidRDefault="004B7EEE" w:rsidP="004B7EEE"/>
    <w:p w14:paraId="0FCB54F2" w14:textId="77777777" w:rsidR="004B7EEE" w:rsidRDefault="004B7EEE" w:rsidP="004B7EEE">
      <w:r>
        <w:rPr>
          <w:noProof/>
          <w:lang w:val="en-US"/>
        </w:rPr>
        <mc:AlternateContent>
          <mc:Choice Requires="wps">
            <w:drawing>
              <wp:anchor distT="0" distB="0" distL="114300" distR="114300" simplePos="0" relativeHeight="251680768" behindDoc="0" locked="0" layoutInCell="1" allowOverlap="1" wp14:anchorId="6E2BD0FA" wp14:editId="21FD030E">
                <wp:simplePos x="0" y="0"/>
                <wp:positionH relativeFrom="column">
                  <wp:posOffset>316865</wp:posOffset>
                </wp:positionH>
                <wp:positionV relativeFrom="paragraph">
                  <wp:posOffset>122555</wp:posOffset>
                </wp:positionV>
                <wp:extent cx="4254500" cy="1119669"/>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4254500" cy="1119669"/>
                        </a:xfrm>
                        <a:prstGeom prst="rect">
                          <a:avLst/>
                        </a:prstGeom>
                        <a:noFill/>
                        <a:ln w="6350">
                          <a:noFill/>
                        </a:ln>
                      </wps:spPr>
                      <wps:txbx>
                        <w:txbxContent>
                          <w:p w14:paraId="64D89A0E" w14:textId="6B8210E6" w:rsidR="007718F6" w:rsidRPr="002E5659" w:rsidRDefault="007718F6" w:rsidP="004B7EEE">
                            <w:pPr>
                              <w:rPr>
                                <w:rFonts w:ascii="Century Gothic" w:hAnsi="Century Gothic"/>
                                <w:b/>
                                <w:bCs/>
                                <w:sz w:val="72"/>
                                <w:szCs w:val="72"/>
                                <w:lang w:val="es-ES"/>
                              </w:rPr>
                            </w:pPr>
                            <w:r w:rsidRPr="002E5659">
                              <w:rPr>
                                <w:rFonts w:ascii="Century Gothic" w:hAnsi="Century Gothic"/>
                                <w:b/>
                                <w:bCs/>
                                <w:sz w:val="72"/>
                                <w:szCs w:val="72"/>
                                <w:lang w:val="es-ES"/>
                              </w:rPr>
                              <w:t>Pruebas de Rendimiento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BD0FA" id="Cuadro de texto 16" o:spid="_x0000_s1037" type="#_x0000_t202" style="position:absolute;margin-left:24.95pt;margin-top:9.65pt;width:335pt;height:88.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" filled="f" stroked="f" strokeweight=".5pt">
                <v:textbox inset="0,0,0,0">
                  <w:txbxContent>
                    <w:p w14:paraId="64D89A0E" w14:textId="6B8210E6" w:rsidR="007718F6" w:rsidRPr="002E5659" w:rsidRDefault="007718F6" w:rsidP="004B7EEE">
                      <w:pPr>
                        <w:rPr>
                          <w:rFonts w:ascii="Century Gothic" w:hAnsi="Century Gothic"/>
                          <w:b/>
                          <w:bCs/>
                          <w:sz w:val="72"/>
                          <w:szCs w:val="72"/>
                          <w:lang w:val="es-ES"/>
                        </w:rPr>
                      </w:pPr>
                      <w:r w:rsidRPr="002E5659">
                        <w:rPr>
                          <w:rFonts w:ascii="Century Gothic" w:hAnsi="Century Gothic"/>
                          <w:b/>
                          <w:bCs/>
                          <w:sz w:val="72"/>
                          <w:szCs w:val="72"/>
                          <w:lang w:val="es-ES"/>
                        </w:rPr>
                        <w:t>Pruebas de Rendimiento</w:t>
                      </w:r>
                    </w:p>
                  </w:txbxContent>
                </v:textbox>
              </v:shape>
            </w:pict>
          </mc:Fallback>
        </mc:AlternateContent>
      </w:r>
    </w:p>
    <w:p w14:paraId="06867CF8" w14:textId="77777777" w:rsidR="004B7EEE" w:rsidRDefault="004B7EEE" w:rsidP="004B7EEE"/>
    <w:p w14:paraId="7074DA48" w14:textId="77777777" w:rsidR="004B7EEE" w:rsidRDefault="004B7EEE" w:rsidP="004B7EEE"/>
    <w:p w14:paraId="4DE6F218" w14:textId="77777777" w:rsidR="004B7EEE" w:rsidRDefault="004B7EEE" w:rsidP="004B7EEE"/>
    <w:p w14:paraId="2FE258F6" w14:textId="77777777" w:rsidR="004B7EEE" w:rsidRDefault="004B7EEE" w:rsidP="004B7EEE"/>
    <w:p w14:paraId="197BB1D5" w14:textId="77777777" w:rsidR="004B7EEE" w:rsidRDefault="004B7EEE" w:rsidP="004B7EEE"/>
    <w:p w14:paraId="3961F166" w14:textId="77777777" w:rsidR="004B7EEE" w:rsidRDefault="004B7EEE" w:rsidP="004B7EEE"/>
    <w:p w14:paraId="7D76B8A8" w14:textId="41A482ED" w:rsidR="004B7EEE" w:rsidRDefault="004B7EEE" w:rsidP="004B7EEE"/>
    <w:p w14:paraId="4E9706BB" w14:textId="77777777" w:rsidR="004B7EEE" w:rsidRDefault="004B7EEE" w:rsidP="004B7EEE"/>
    <w:p w14:paraId="12EA1DF6" w14:textId="77777777" w:rsidR="004B7EEE" w:rsidRDefault="004B7EEE" w:rsidP="004B7EEE"/>
    <w:p w14:paraId="3A8C1AAB" w14:textId="77777777" w:rsidR="004B7EEE" w:rsidRDefault="004B7EEE" w:rsidP="004B7EEE"/>
    <w:p w14:paraId="2BE7E3B8" w14:textId="77777777" w:rsidR="004B7EEE" w:rsidRDefault="004B7EEE" w:rsidP="004B7EEE"/>
    <w:p w14:paraId="7A17DC43" w14:textId="77777777" w:rsidR="004B7EEE" w:rsidRDefault="004B7EEE" w:rsidP="004B7EEE"/>
    <w:p w14:paraId="0069EF0E" w14:textId="77777777" w:rsidR="004B7EEE" w:rsidRDefault="004B7EEE" w:rsidP="004B7EEE"/>
    <w:p w14:paraId="7B04912C" w14:textId="77777777" w:rsidR="004B7EEE" w:rsidRDefault="004B7EEE" w:rsidP="004B7EEE"/>
    <w:p w14:paraId="794241D0" w14:textId="77777777" w:rsidR="004B7EEE" w:rsidRDefault="004B7EEE" w:rsidP="004B7EEE"/>
    <w:p w14:paraId="7DE3C850" w14:textId="77777777" w:rsidR="004B7EEE" w:rsidRDefault="004B7EEE" w:rsidP="004B7EEE"/>
    <w:p w14:paraId="268899BA" w14:textId="77777777" w:rsidR="004B7EEE" w:rsidRDefault="004B7EEE" w:rsidP="004B7EEE"/>
    <w:p w14:paraId="617E475D" w14:textId="77777777" w:rsidR="004B7EEE" w:rsidRDefault="004B7EEE" w:rsidP="004B7EEE"/>
    <w:p w14:paraId="4484AFF9" w14:textId="77777777" w:rsidR="004B7EEE" w:rsidRDefault="004B7EEE" w:rsidP="004B7EEE"/>
    <w:p w14:paraId="315FC098" w14:textId="77777777" w:rsidR="004B7EEE" w:rsidRDefault="004B7EEE" w:rsidP="004B7EEE"/>
    <w:p w14:paraId="416C5897" w14:textId="71EB9D02" w:rsidR="004B7EEE" w:rsidRDefault="00594542" w:rsidP="00594542">
      <w:pPr>
        <w:tabs>
          <w:tab w:val="left" w:pos="1878"/>
        </w:tabs>
      </w:pPr>
      <w:r>
        <w:tab/>
      </w:r>
    </w:p>
    <w:p w14:paraId="76F34105" w14:textId="77777777" w:rsidR="00594542" w:rsidRDefault="00594542" w:rsidP="00594542">
      <w:pPr>
        <w:tabs>
          <w:tab w:val="left" w:pos="1878"/>
        </w:tabs>
      </w:pPr>
    </w:p>
    <w:p w14:paraId="6D126136" w14:textId="77777777" w:rsidR="00594542" w:rsidRDefault="00594542" w:rsidP="00594542">
      <w:pPr>
        <w:tabs>
          <w:tab w:val="left" w:pos="1878"/>
        </w:tabs>
      </w:pPr>
    </w:p>
    <w:p w14:paraId="75285351" w14:textId="77777777" w:rsidR="00594542" w:rsidRDefault="00594542" w:rsidP="00594542">
      <w:pPr>
        <w:tabs>
          <w:tab w:val="left" w:pos="1878"/>
        </w:tabs>
      </w:pPr>
    </w:p>
    <w:p w14:paraId="271150A0" w14:textId="77777777" w:rsidR="00594542" w:rsidRDefault="00594542" w:rsidP="00594542">
      <w:pPr>
        <w:tabs>
          <w:tab w:val="left" w:pos="1878"/>
        </w:tabs>
      </w:pPr>
    </w:p>
    <w:p w14:paraId="5E4EC9E3" w14:textId="77777777" w:rsidR="00594542" w:rsidRDefault="00594542" w:rsidP="00594542">
      <w:pPr>
        <w:tabs>
          <w:tab w:val="left" w:pos="1878"/>
        </w:tabs>
      </w:pPr>
    </w:p>
    <w:p w14:paraId="0FA3F969" w14:textId="77777777" w:rsidR="00594542" w:rsidRDefault="00594542" w:rsidP="00594542">
      <w:pPr>
        <w:tabs>
          <w:tab w:val="left" w:pos="1878"/>
        </w:tabs>
      </w:pPr>
    </w:p>
    <w:p w14:paraId="20A3F2DC" w14:textId="77777777" w:rsidR="00594542" w:rsidRDefault="00594542" w:rsidP="00594542">
      <w:pPr>
        <w:tabs>
          <w:tab w:val="left" w:pos="1878"/>
        </w:tabs>
      </w:pPr>
    </w:p>
    <w:p w14:paraId="748F7CBB" w14:textId="77777777" w:rsidR="004B7EEE" w:rsidRDefault="004B7EEE" w:rsidP="004B7EEE"/>
    <w:p w14:paraId="3FB11702" w14:textId="77777777" w:rsidR="004B7EEE" w:rsidRDefault="004B7EEE" w:rsidP="004B7EEE"/>
    <w:p w14:paraId="07CC71FC" w14:textId="0AF88706" w:rsidR="004B7EEE" w:rsidRDefault="00897279" w:rsidP="00897279">
      <w:pPr>
        <w:tabs>
          <w:tab w:val="left" w:pos="1372"/>
        </w:tabs>
      </w:pPr>
      <w:r>
        <w:tab/>
      </w:r>
    </w:p>
    <w:p w14:paraId="22455E1B" w14:textId="77777777" w:rsidR="00190B6C" w:rsidRDefault="00190B6C" w:rsidP="00897279">
      <w:pPr>
        <w:tabs>
          <w:tab w:val="left" w:pos="1372"/>
        </w:tabs>
      </w:pPr>
    </w:p>
    <w:p w14:paraId="493D843F" w14:textId="77777777" w:rsidR="004B7EEE" w:rsidRDefault="004B7EEE" w:rsidP="004B7EEE"/>
    <w:p w14:paraId="58074B76" w14:textId="77777777" w:rsidR="004B7EEE" w:rsidRDefault="004B7EEE" w:rsidP="004B7EEE"/>
    <w:p w14:paraId="2AE6E142" w14:textId="77777777" w:rsidR="004B7EEE" w:rsidRDefault="004B7EEE" w:rsidP="004B7EEE"/>
    <w:p w14:paraId="765C7053" w14:textId="77777777" w:rsidR="004B7EEE" w:rsidRDefault="004B7EEE" w:rsidP="004B7EEE"/>
    <w:p w14:paraId="534E07B4" w14:textId="77777777" w:rsidR="004B7EEE" w:rsidRDefault="004B7EEE" w:rsidP="004B7EEE"/>
    <w:p w14:paraId="7BA5E7B8" w14:textId="770B8225" w:rsidR="00BE241D" w:rsidRPr="00BE241D" w:rsidRDefault="00BE241D" w:rsidP="00407DB1">
      <w:pPr>
        <w:jc w:val="both"/>
        <w:rPr>
          <w:rFonts w:ascii="Century Gothic" w:eastAsia="Times New Roman" w:hAnsi="Century Gothic" w:cs="Open Sans"/>
          <w:color w:val="6E6E7C"/>
          <w:sz w:val="21"/>
          <w:szCs w:val="21"/>
          <w:shd w:val="clear" w:color="auto" w:fill="FFFFFF"/>
          <w:lang w:eastAsia="es-ES_tradnl"/>
        </w:rPr>
      </w:pPr>
      <w:bookmarkStart w:id="69" w:name="_Toc112159434"/>
      <w:r w:rsidRPr="00BE241D">
        <w:rPr>
          <w:rFonts w:ascii="Century Gothic" w:eastAsia="Times New Roman" w:hAnsi="Century Gothic" w:cs="Open Sans"/>
          <w:color w:val="6E6E7C"/>
          <w:sz w:val="21"/>
          <w:szCs w:val="21"/>
          <w:shd w:val="clear" w:color="auto" w:fill="FFFFFF"/>
          <w:lang w:eastAsia="es-ES_tradnl"/>
        </w:rPr>
        <w:lastRenderedPageBreak/>
        <w:t>Las pruebas de rendimiento de software se centran en determinar la velocidad con la que el sistema realiza tareas específicas bajo condiciones particulares, tomando en cuenta el tiempo desde que se hacen las solicitudes al servidor de aplicación hasta que se recibe una respuesta por parte de este. El tiempo de respuesta es un factor importante en la fase de inspección y análisis ya que sirve para detectar en cuales operaciones/funcionalidades pudiera existir cuellos de botella y que además no cumplen con los niveles de servicio acordados.</w:t>
      </w:r>
    </w:p>
    <w:p w14:paraId="0F8CC8B8" w14:textId="77777777" w:rsidR="00BE241D" w:rsidRDefault="00BE241D" w:rsidP="00407DB1">
      <w:pPr>
        <w:jc w:val="both"/>
        <w:rPr>
          <w:rFonts w:ascii="Century Gothic" w:eastAsia="Times New Roman" w:hAnsi="Century Gothic" w:cs="Open Sans"/>
          <w:color w:val="6E6E7C"/>
          <w:sz w:val="21"/>
          <w:szCs w:val="21"/>
          <w:shd w:val="clear" w:color="auto" w:fill="FFFFFF"/>
          <w:lang w:eastAsia="es-ES_tradnl"/>
        </w:rPr>
      </w:pPr>
    </w:p>
    <w:p w14:paraId="66B810A6" w14:textId="77777777" w:rsidR="00407DB1" w:rsidRDefault="00407DB1" w:rsidP="00407DB1">
      <w:pPr>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Cave recalcar, que las pruebas de rendimiento se podrán realizar siempre y cuando se cuente con el hardware y software necesario, caso contrario se informará oportunamente las limitaciones y los tipos de pruebas a ejecutar.</w:t>
      </w:r>
    </w:p>
    <w:p w14:paraId="3E63A4BE" w14:textId="77777777" w:rsidR="00407DB1" w:rsidRDefault="00407DB1" w:rsidP="00407DB1">
      <w:pPr>
        <w:jc w:val="both"/>
        <w:rPr>
          <w:rFonts w:ascii="Century Gothic" w:eastAsia="Times New Roman" w:hAnsi="Century Gothic" w:cs="Open Sans"/>
          <w:color w:val="6E6E7C"/>
          <w:sz w:val="21"/>
          <w:szCs w:val="21"/>
          <w:shd w:val="clear" w:color="auto" w:fill="FFFFFF"/>
          <w:lang w:eastAsia="es-ES_tradnl"/>
        </w:rPr>
      </w:pPr>
    </w:p>
    <w:p w14:paraId="0FB3F135" w14:textId="083A9647" w:rsidR="00407DB1" w:rsidRDefault="00407DB1" w:rsidP="00407DB1">
      <w:pPr>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E</w:t>
      </w:r>
      <w:r w:rsidRPr="00740D3E">
        <w:rPr>
          <w:rFonts w:ascii="Century Gothic" w:eastAsia="Times New Roman" w:hAnsi="Century Gothic" w:cs="Open Sans"/>
          <w:color w:val="6E6E7C"/>
          <w:sz w:val="21"/>
          <w:szCs w:val="21"/>
          <w:shd w:val="clear" w:color="auto" w:fill="FFFFFF"/>
          <w:lang w:eastAsia="es-ES_tradnl"/>
        </w:rPr>
        <w:t xml:space="preserve">s recomendable hacer pruebas </w:t>
      </w:r>
      <w:r>
        <w:rPr>
          <w:rFonts w:ascii="Century Gothic" w:eastAsia="Times New Roman" w:hAnsi="Century Gothic" w:cs="Open Sans"/>
          <w:color w:val="6E6E7C"/>
          <w:sz w:val="21"/>
          <w:szCs w:val="21"/>
          <w:shd w:val="clear" w:color="auto" w:fill="FFFFFF"/>
          <w:lang w:eastAsia="es-ES_tradnl"/>
        </w:rPr>
        <w:t xml:space="preserve">de rendimiento </w:t>
      </w:r>
      <w:r w:rsidRPr="00740D3E">
        <w:rPr>
          <w:rFonts w:ascii="Century Gothic" w:eastAsia="Times New Roman" w:hAnsi="Century Gothic" w:cs="Open Sans"/>
          <w:color w:val="6E6E7C"/>
          <w:sz w:val="21"/>
          <w:szCs w:val="21"/>
          <w:shd w:val="clear" w:color="auto" w:fill="FFFFFF"/>
          <w:lang w:eastAsia="es-ES_tradnl"/>
        </w:rPr>
        <w:t xml:space="preserve">en servidores </w:t>
      </w:r>
      <w:r>
        <w:rPr>
          <w:rFonts w:ascii="Century Gothic" w:eastAsia="Times New Roman" w:hAnsi="Century Gothic" w:cs="Open Sans"/>
          <w:color w:val="6E6E7C"/>
          <w:sz w:val="21"/>
          <w:szCs w:val="21"/>
          <w:shd w:val="clear" w:color="auto" w:fill="FFFFFF"/>
          <w:lang w:eastAsia="es-ES_tradnl"/>
        </w:rPr>
        <w:t xml:space="preserve">con las características más próximas a </w:t>
      </w:r>
      <w:r w:rsidRPr="00740D3E">
        <w:rPr>
          <w:rFonts w:ascii="Century Gothic" w:eastAsia="Times New Roman" w:hAnsi="Century Gothic" w:cs="Open Sans"/>
          <w:color w:val="6E6E7C"/>
          <w:sz w:val="21"/>
          <w:szCs w:val="21"/>
          <w:shd w:val="clear" w:color="auto" w:fill="FFFFFF"/>
          <w:lang w:eastAsia="es-ES_tradnl"/>
        </w:rPr>
        <w:t>l</w:t>
      </w:r>
      <w:r>
        <w:rPr>
          <w:rFonts w:ascii="Century Gothic" w:eastAsia="Times New Roman" w:hAnsi="Century Gothic" w:cs="Open Sans"/>
          <w:color w:val="6E6E7C"/>
          <w:sz w:val="21"/>
          <w:szCs w:val="21"/>
          <w:shd w:val="clear" w:color="auto" w:fill="FFFFFF"/>
          <w:lang w:eastAsia="es-ES_tradnl"/>
        </w:rPr>
        <w:t>os</w:t>
      </w:r>
      <w:r w:rsidRPr="00740D3E">
        <w:rPr>
          <w:rFonts w:ascii="Century Gothic" w:eastAsia="Times New Roman" w:hAnsi="Century Gothic" w:cs="Open Sans"/>
          <w:color w:val="6E6E7C"/>
          <w:sz w:val="21"/>
          <w:szCs w:val="21"/>
          <w:shd w:val="clear" w:color="auto" w:fill="FFFFFF"/>
          <w:lang w:eastAsia="es-ES_tradnl"/>
        </w:rPr>
        <w:t xml:space="preserve"> de producción</w:t>
      </w:r>
      <w:r>
        <w:rPr>
          <w:rFonts w:ascii="Century Gothic" w:eastAsia="Times New Roman" w:hAnsi="Century Gothic" w:cs="Open Sans"/>
          <w:color w:val="6E6E7C"/>
          <w:sz w:val="21"/>
          <w:szCs w:val="21"/>
          <w:shd w:val="clear" w:color="auto" w:fill="FFFFFF"/>
          <w:lang w:eastAsia="es-ES_tradnl"/>
        </w:rPr>
        <w:t>, simulando escenarios reales</w:t>
      </w:r>
      <w:r w:rsidR="00435BFF">
        <w:rPr>
          <w:rFonts w:ascii="Century Gothic" w:eastAsia="Times New Roman" w:hAnsi="Century Gothic" w:cs="Open Sans"/>
          <w:color w:val="6E6E7C"/>
          <w:sz w:val="21"/>
          <w:szCs w:val="21"/>
          <w:shd w:val="clear" w:color="auto" w:fill="FFFFFF"/>
          <w:lang w:eastAsia="es-ES_tradnl"/>
        </w:rPr>
        <w:t xml:space="preserve"> o de ser el caso se las debe ejecutar directamente en el ambiente de producción tomando las medidas preventivas necesarias</w:t>
      </w:r>
      <w:r>
        <w:rPr>
          <w:rFonts w:ascii="Century Gothic" w:eastAsia="Times New Roman" w:hAnsi="Century Gothic" w:cs="Open Sans"/>
          <w:color w:val="6E6E7C"/>
          <w:sz w:val="21"/>
          <w:szCs w:val="21"/>
          <w:shd w:val="clear" w:color="auto" w:fill="FFFFFF"/>
          <w:lang w:eastAsia="es-ES_tradnl"/>
        </w:rPr>
        <w:t xml:space="preserve">. </w:t>
      </w:r>
    </w:p>
    <w:p w14:paraId="2D94C759" w14:textId="3022FF72" w:rsidR="00A70ED4" w:rsidRDefault="00407DB1" w:rsidP="00A70ED4">
      <w:pPr>
        <w:spacing w:before="480"/>
        <w:jc w:val="both"/>
        <w:rPr>
          <w:rFonts w:ascii="Century Gothic" w:eastAsia="Times New Roman" w:hAnsi="Century Gothic" w:cs="Open Sans"/>
          <w:color w:val="6E6E7C"/>
          <w:sz w:val="21"/>
          <w:szCs w:val="21"/>
          <w:shd w:val="clear" w:color="auto" w:fill="FFFFFF"/>
          <w:lang w:eastAsia="es-ES_tradnl"/>
        </w:rPr>
      </w:pPr>
      <w:r w:rsidRPr="00A70ED4">
        <w:rPr>
          <w:rFonts w:ascii="Century Gothic" w:eastAsia="Times New Roman" w:hAnsi="Century Gothic" w:cs="Open Sans"/>
          <w:color w:val="6E6E7C"/>
          <w:sz w:val="21"/>
          <w:szCs w:val="21"/>
          <w:shd w:val="clear" w:color="auto" w:fill="FFFFFF"/>
          <w:lang w:eastAsia="es-ES_tradnl"/>
        </w:rPr>
        <w:t>Reunión con el arquitecto de software para definición de los escenarios a probar</w:t>
      </w:r>
      <w:r w:rsidR="00A50698" w:rsidRPr="00A70ED4">
        <w:rPr>
          <w:rFonts w:ascii="Century Gothic" w:eastAsia="Times New Roman" w:hAnsi="Century Gothic" w:cs="Open Sans"/>
          <w:color w:val="6E6E7C"/>
          <w:sz w:val="21"/>
          <w:szCs w:val="21"/>
          <w:shd w:val="clear" w:color="auto" w:fill="FFFFFF"/>
          <w:lang w:eastAsia="es-ES_tradnl"/>
        </w:rPr>
        <w:t xml:space="preserve"> según se lo haya solicitado en la historia de usuario correspondiente a requerimientos no funcionales</w:t>
      </w:r>
      <w:r w:rsidR="00A70ED4" w:rsidRPr="00A70ED4">
        <w:rPr>
          <w:rFonts w:ascii="Century Gothic" w:eastAsia="Times New Roman" w:hAnsi="Century Gothic" w:cs="Open Sans"/>
          <w:color w:val="6E6E7C"/>
          <w:sz w:val="21"/>
          <w:szCs w:val="21"/>
          <w:shd w:val="clear" w:color="auto" w:fill="FFFFFF"/>
          <w:lang w:eastAsia="es-ES_tradnl"/>
        </w:rPr>
        <w:t xml:space="preserve">, en donde se debe especificar el </w:t>
      </w:r>
      <w:r w:rsidR="00374082" w:rsidRPr="00A70ED4">
        <w:rPr>
          <w:rFonts w:ascii="Century Gothic" w:eastAsia="Times New Roman" w:hAnsi="Century Gothic" w:cs="Open Sans"/>
          <w:color w:val="6E6E7C"/>
          <w:sz w:val="21"/>
          <w:szCs w:val="21"/>
          <w:shd w:val="clear" w:color="auto" w:fill="FFFFFF"/>
          <w:lang w:eastAsia="es-ES_tradnl"/>
        </w:rPr>
        <w:t>núm</w:t>
      </w:r>
      <w:r w:rsidR="00A70ED4" w:rsidRPr="00A70ED4">
        <w:rPr>
          <w:rFonts w:ascii="Century Gothic" w:eastAsia="Times New Roman" w:hAnsi="Century Gothic" w:cs="Open Sans"/>
          <w:color w:val="6E6E7C"/>
          <w:sz w:val="21"/>
          <w:szCs w:val="21"/>
          <w:shd w:val="clear" w:color="auto" w:fill="FFFFFF"/>
          <w:lang w:eastAsia="es-ES_tradnl"/>
        </w:rPr>
        <w:t xml:space="preserve">ero de visitantes que espera el </w:t>
      </w:r>
      <w:r w:rsidR="00374082" w:rsidRPr="00A70ED4">
        <w:rPr>
          <w:rFonts w:ascii="Century Gothic" w:eastAsia="Times New Roman" w:hAnsi="Century Gothic" w:cs="Open Sans"/>
          <w:color w:val="6E6E7C"/>
          <w:sz w:val="21"/>
          <w:szCs w:val="21"/>
          <w:shd w:val="clear" w:color="auto" w:fill="FFFFFF"/>
          <w:lang w:eastAsia="es-ES_tradnl"/>
        </w:rPr>
        <w:t>sitio web o aplicación durante un período</w:t>
      </w:r>
      <w:r w:rsidR="00A70ED4" w:rsidRPr="00A70ED4">
        <w:rPr>
          <w:rFonts w:ascii="Century Gothic" w:eastAsia="Times New Roman" w:hAnsi="Century Gothic" w:cs="Open Sans"/>
          <w:color w:val="6E6E7C"/>
          <w:sz w:val="21"/>
          <w:szCs w:val="21"/>
          <w:shd w:val="clear" w:color="auto" w:fill="FFFFFF"/>
          <w:lang w:eastAsia="es-ES_tradnl"/>
        </w:rPr>
        <w:t xml:space="preserve"> de tiempo específico.</w:t>
      </w:r>
    </w:p>
    <w:p w14:paraId="2FB2AB93" w14:textId="652E3121" w:rsidR="00947A65" w:rsidRPr="00A70ED4" w:rsidRDefault="00947A65" w:rsidP="00A70ED4">
      <w:pPr>
        <w:spacing w:before="480"/>
        <w:jc w:val="both"/>
        <w:rPr>
          <w:rFonts w:ascii="Century Gothic" w:eastAsia="Times New Roman" w:hAnsi="Century Gothic" w:cs="Open Sans"/>
          <w:color w:val="6E6E7C"/>
          <w:sz w:val="21"/>
          <w:szCs w:val="21"/>
          <w:shd w:val="clear" w:color="auto" w:fill="FFFFFF"/>
          <w:lang w:eastAsia="es-ES_tradnl"/>
        </w:rPr>
      </w:pPr>
      <w:r>
        <w:rPr>
          <w:noProof/>
          <w:lang w:val="en-US"/>
        </w:rPr>
        <w:lastRenderedPageBreak/>
        <mc:AlternateContent>
          <mc:Choice Requires="wps">
            <w:drawing>
              <wp:inline distT="0" distB="0" distL="0" distR="0" wp14:anchorId="3570FAAC" wp14:editId="281A0879">
                <wp:extent cx="301625" cy="301625"/>
                <wp:effectExtent l="0" t="0" r="0" b="0"/>
                <wp:docPr id="10" name="Rectángulo 10" descr="Prueba de rendimiento del sitio we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84AFD" id="Rectángulo 10" o:spid="_x0000_s1026" alt="Prueba de rendimiento del sitio web"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" filled="f" stroked="f">
                <o:lock v:ext="edit" aspectratio="t"/>
                <w10:anchorlock/>
              </v:rect>
            </w:pict>
          </mc:Fallback>
        </mc:AlternateContent>
      </w:r>
      <w:r>
        <w:rPr>
          <w:noProof/>
          <w:lang w:val="en-US"/>
        </w:rPr>
        <w:drawing>
          <wp:inline distT="0" distB="0" distL="0" distR="0" wp14:anchorId="05A9EC6A" wp14:editId="5A47CF42">
            <wp:extent cx="5396230" cy="4616156"/>
            <wp:effectExtent l="0" t="0" r="0" b="0"/>
            <wp:docPr id="13" name="Imagen 13" descr="Prueba de rendimiento del siti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ueba de rendimiento del sitio 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4616156"/>
                    </a:xfrm>
                    <a:prstGeom prst="rect">
                      <a:avLst/>
                    </a:prstGeom>
                    <a:noFill/>
                    <a:ln>
                      <a:noFill/>
                    </a:ln>
                  </pic:spPr>
                </pic:pic>
              </a:graphicData>
            </a:graphic>
          </wp:inline>
        </w:drawing>
      </w:r>
    </w:p>
    <w:p w14:paraId="49AE89C9" w14:textId="49FEB0CD" w:rsidR="00A70ED4" w:rsidRPr="00A70ED4" w:rsidRDefault="00A70ED4" w:rsidP="00A70ED4">
      <w:pPr>
        <w:spacing w:before="480"/>
        <w:jc w:val="both"/>
        <w:rPr>
          <w:rFonts w:ascii="Century Gothic" w:eastAsia="Times New Roman" w:hAnsi="Century Gothic" w:cs="Open Sans"/>
          <w:color w:val="6E6E7C"/>
          <w:sz w:val="21"/>
          <w:szCs w:val="21"/>
          <w:shd w:val="clear" w:color="auto" w:fill="FFFFFF"/>
          <w:lang w:val="es-ES_tradnl" w:eastAsia="es-ES_tradnl"/>
        </w:rPr>
      </w:pPr>
      <w:r w:rsidRPr="00A70ED4">
        <w:rPr>
          <w:rFonts w:ascii="Century Gothic" w:eastAsia="Times New Roman" w:hAnsi="Century Gothic" w:cs="Open Sans"/>
          <w:color w:val="6E6E7C"/>
          <w:sz w:val="21"/>
          <w:szCs w:val="21"/>
          <w:shd w:val="clear" w:color="auto" w:fill="FFFFFF"/>
          <w:lang w:val="es-ES_tradnl" w:eastAsia="es-ES_tradnl"/>
        </w:rPr>
        <w:t>Las métricas que deben ser consideradas en este tipo de pruebas son:</w:t>
      </w:r>
    </w:p>
    <w:p w14:paraId="329FE511" w14:textId="77777777" w:rsidR="002A4C92" w:rsidRPr="001F5501" w:rsidRDefault="002A4C92" w:rsidP="002A4C92">
      <w:pPr>
        <w:rPr>
          <w:rFonts w:ascii="Century Gothic" w:eastAsia="Times New Roman" w:hAnsi="Century Gothic" w:cs="Open Sans"/>
          <w:color w:val="6E6E7C"/>
          <w:sz w:val="21"/>
          <w:szCs w:val="21"/>
          <w:shd w:val="clear" w:color="auto" w:fill="FFFFFF"/>
          <w:lang w:val="es-ES_tradnl" w:eastAsia="es-ES_tradnl"/>
        </w:rPr>
      </w:pPr>
    </w:p>
    <w:p w14:paraId="53A1CE3C" w14:textId="77777777" w:rsidR="002A4C92" w:rsidRPr="001F5501" w:rsidRDefault="002A4C92" w:rsidP="0047567D">
      <w:pPr>
        <w:numPr>
          <w:ilvl w:val="0"/>
          <w:numId w:val="23"/>
        </w:numPr>
        <w:spacing w:line="390" w:lineRule="atLeast"/>
        <w:ind w:left="0"/>
        <w:textAlignment w:val="baseline"/>
        <w:rPr>
          <w:rFonts w:ascii="Century Gothic" w:eastAsia="Times New Roman" w:hAnsi="Century Gothic" w:cs="Open Sans"/>
          <w:color w:val="6E6E7C"/>
          <w:sz w:val="21"/>
          <w:szCs w:val="21"/>
          <w:shd w:val="clear" w:color="auto" w:fill="FFFFFF"/>
          <w:lang w:val="es-ES_tradnl" w:eastAsia="es-ES_tradnl"/>
        </w:rPr>
      </w:pPr>
      <w:r w:rsidRPr="001F5501">
        <w:rPr>
          <w:rFonts w:ascii="Century Gothic" w:eastAsia="Times New Roman" w:hAnsi="Century Gothic" w:cs="Open Sans"/>
          <w:color w:val="6E6E7C"/>
          <w:sz w:val="21"/>
          <w:szCs w:val="21"/>
          <w:shd w:val="clear" w:color="auto" w:fill="FFFFFF"/>
          <w:lang w:val="es-ES_tradnl" w:eastAsia="es-ES_tradnl"/>
        </w:rPr>
        <w:t>Tiempo de carga</w:t>
      </w:r>
    </w:p>
    <w:p w14:paraId="0171B0F0" w14:textId="77777777" w:rsidR="002A4C92" w:rsidRPr="001F5501" w:rsidRDefault="002A4C92" w:rsidP="0047567D">
      <w:pPr>
        <w:numPr>
          <w:ilvl w:val="0"/>
          <w:numId w:val="23"/>
        </w:numPr>
        <w:spacing w:line="390" w:lineRule="atLeast"/>
        <w:ind w:left="0"/>
        <w:textAlignment w:val="baseline"/>
        <w:rPr>
          <w:rFonts w:ascii="Century Gothic" w:eastAsia="Times New Roman" w:hAnsi="Century Gothic" w:cs="Open Sans"/>
          <w:color w:val="6E6E7C"/>
          <w:sz w:val="21"/>
          <w:szCs w:val="21"/>
          <w:shd w:val="clear" w:color="auto" w:fill="FFFFFF"/>
          <w:lang w:val="es-ES_tradnl" w:eastAsia="es-ES_tradnl"/>
        </w:rPr>
      </w:pPr>
      <w:r w:rsidRPr="001F5501">
        <w:rPr>
          <w:rFonts w:ascii="Century Gothic" w:eastAsia="Times New Roman" w:hAnsi="Century Gothic" w:cs="Open Sans"/>
          <w:color w:val="6E6E7C"/>
          <w:sz w:val="21"/>
          <w:szCs w:val="21"/>
          <w:shd w:val="clear" w:color="auto" w:fill="FFFFFF"/>
          <w:lang w:val="es-ES_tradnl" w:eastAsia="es-ES_tradnl"/>
        </w:rPr>
        <w:t>Tiempo de respuesta</w:t>
      </w:r>
    </w:p>
    <w:p w14:paraId="019D9233" w14:textId="77777777" w:rsidR="002A4C92" w:rsidRPr="001F5501" w:rsidRDefault="002A4C92" w:rsidP="0047567D">
      <w:pPr>
        <w:numPr>
          <w:ilvl w:val="0"/>
          <w:numId w:val="23"/>
        </w:numPr>
        <w:spacing w:line="390" w:lineRule="atLeast"/>
        <w:ind w:left="0"/>
        <w:textAlignment w:val="baseline"/>
        <w:rPr>
          <w:rFonts w:ascii="Century Gothic" w:eastAsia="Times New Roman" w:hAnsi="Century Gothic" w:cs="Open Sans"/>
          <w:color w:val="6E6E7C"/>
          <w:sz w:val="21"/>
          <w:szCs w:val="21"/>
          <w:shd w:val="clear" w:color="auto" w:fill="FFFFFF"/>
          <w:lang w:val="es-ES_tradnl" w:eastAsia="es-ES_tradnl"/>
        </w:rPr>
      </w:pPr>
      <w:r w:rsidRPr="001F5501">
        <w:rPr>
          <w:rFonts w:ascii="Century Gothic" w:eastAsia="Times New Roman" w:hAnsi="Century Gothic" w:cs="Open Sans"/>
          <w:color w:val="6E6E7C"/>
          <w:sz w:val="21"/>
          <w:szCs w:val="21"/>
          <w:shd w:val="clear" w:color="auto" w:fill="FFFFFF"/>
          <w:lang w:val="es-ES_tradnl" w:eastAsia="es-ES_tradnl"/>
        </w:rPr>
        <w:t>Tiempo de espera</w:t>
      </w:r>
    </w:p>
    <w:p w14:paraId="14FE6C0C" w14:textId="77777777" w:rsidR="002A4C92" w:rsidRPr="001F5501" w:rsidRDefault="002A4C92" w:rsidP="0047567D">
      <w:pPr>
        <w:numPr>
          <w:ilvl w:val="0"/>
          <w:numId w:val="23"/>
        </w:numPr>
        <w:spacing w:line="390" w:lineRule="atLeast"/>
        <w:ind w:left="0"/>
        <w:textAlignment w:val="baseline"/>
        <w:rPr>
          <w:rFonts w:ascii="Century Gothic" w:eastAsia="Times New Roman" w:hAnsi="Century Gothic" w:cs="Open Sans"/>
          <w:color w:val="6E6E7C"/>
          <w:sz w:val="21"/>
          <w:szCs w:val="21"/>
          <w:shd w:val="clear" w:color="auto" w:fill="FFFFFF"/>
          <w:lang w:val="es-ES_tradnl" w:eastAsia="es-ES_tradnl"/>
        </w:rPr>
      </w:pPr>
      <w:r w:rsidRPr="001F5501">
        <w:rPr>
          <w:rFonts w:ascii="Century Gothic" w:eastAsia="Times New Roman" w:hAnsi="Century Gothic" w:cs="Open Sans"/>
          <w:color w:val="6E6E7C"/>
          <w:sz w:val="21"/>
          <w:szCs w:val="21"/>
          <w:shd w:val="clear" w:color="auto" w:fill="FFFFFF"/>
          <w:lang w:val="es-ES_tradnl" w:eastAsia="es-ES_tradnl"/>
        </w:rPr>
        <w:t>Tiempo máximo de respuesta</w:t>
      </w:r>
    </w:p>
    <w:p w14:paraId="7F83CC33" w14:textId="77777777" w:rsidR="002A4C92" w:rsidRPr="001F5501" w:rsidRDefault="002A4C92" w:rsidP="0047567D">
      <w:pPr>
        <w:numPr>
          <w:ilvl w:val="0"/>
          <w:numId w:val="23"/>
        </w:numPr>
        <w:spacing w:line="390" w:lineRule="atLeast"/>
        <w:ind w:left="0"/>
        <w:textAlignment w:val="baseline"/>
        <w:rPr>
          <w:rFonts w:ascii="Century Gothic" w:eastAsia="Times New Roman" w:hAnsi="Century Gothic" w:cs="Open Sans"/>
          <w:color w:val="6E6E7C"/>
          <w:sz w:val="21"/>
          <w:szCs w:val="21"/>
          <w:shd w:val="clear" w:color="auto" w:fill="FFFFFF"/>
          <w:lang w:val="es-ES_tradnl" w:eastAsia="es-ES_tradnl"/>
        </w:rPr>
      </w:pPr>
      <w:r w:rsidRPr="001F5501">
        <w:rPr>
          <w:rFonts w:ascii="Century Gothic" w:eastAsia="Times New Roman" w:hAnsi="Century Gothic" w:cs="Open Sans"/>
          <w:color w:val="6E6E7C"/>
          <w:sz w:val="21"/>
          <w:szCs w:val="21"/>
          <w:shd w:val="clear" w:color="auto" w:fill="FFFFFF"/>
          <w:lang w:val="es-ES_tradnl" w:eastAsia="es-ES_tradnl"/>
        </w:rPr>
        <w:t>Tasa de errores</w:t>
      </w:r>
    </w:p>
    <w:p w14:paraId="7E3DCF26" w14:textId="77777777" w:rsidR="002A4C92" w:rsidRPr="001F5501" w:rsidRDefault="00000000" w:rsidP="0047567D">
      <w:pPr>
        <w:numPr>
          <w:ilvl w:val="0"/>
          <w:numId w:val="23"/>
        </w:numPr>
        <w:spacing w:line="390" w:lineRule="atLeast"/>
        <w:ind w:left="0"/>
        <w:textAlignment w:val="baseline"/>
        <w:rPr>
          <w:rFonts w:ascii="Century Gothic" w:eastAsia="Times New Roman" w:hAnsi="Century Gothic" w:cs="Open Sans"/>
          <w:color w:val="6E6E7C"/>
          <w:sz w:val="21"/>
          <w:szCs w:val="21"/>
          <w:shd w:val="clear" w:color="auto" w:fill="FFFFFF"/>
          <w:lang w:val="es-ES_tradnl" w:eastAsia="es-ES_tradnl"/>
        </w:rPr>
      </w:pPr>
      <w:hyperlink r:id="rId11" w:history="1">
        <w:r w:rsidR="002A4C92" w:rsidRPr="001F5501">
          <w:rPr>
            <w:rFonts w:ascii="Century Gothic" w:eastAsia="Times New Roman" w:hAnsi="Century Gothic" w:cs="Open Sans"/>
            <w:color w:val="6E6E7C"/>
            <w:sz w:val="21"/>
            <w:szCs w:val="21"/>
            <w:shd w:val="clear" w:color="auto" w:fill="FFFFFF"/>
            <w:lang w:val="es-ES_tradnl" w:eastAsia="es-ES_tradnl"/>
          </w:rPr>
          <w:t>Usuarios simultáneos</w:t>
        </w:r>
      </w:hyperlink>
    </w:p>
    <w:p w14:paraId="2440EEC0" w14:textId="77777777" w:rsidR="002A4C92" w:rsidRPr="001F5501" w:rsidRDefault="002A4C92" w:rsidP="0047567D">
      <w:pPr>
        <w:numPr>
          <w:ilvl w:val="0"/>
          <w:numId w:val="23"/>
        </w:numPr>
        <w:spacing w:line="390" w:lineRule="atLeast"/>
        <w:ind w:left="0"/>
        <w:textAlignment w:val="baseline"/>
        <w:rPr>
          <w:rFonts w:ascii="Century Gothic" w:eastAsia="Times New Roman" w:hAnsi="Century Gothic" w:cs="Open Sans"/>
          <w:color w:val="6E6E7C"/>
          <w:sz w:val="21"/>
          <w:szCs w:val="21"/>
          <w:shd w:val="clear" w:color="auto" w:fill="FFFFFF"/>
          <w:lang w:val="es-ES_tradnl" w:eastAsia="es-ES_tradnl"/>
        </w:rPr>
      </w:pPr>
      <w:r w:rsidRPr="001F5501">
        <w:rPr>
          <w:rFonts w:ascii="Century Gothic" w:eastAsia="Times New Roman" w:hAnsi="Century Gothic" w:cs="Open Sans"/>
          <w:color w:val="6E6E7C"/>
          <w:sz w:val="21"/>
          <w:szCs w:val="21"/>
          <w:shd w:val="clear" w:color="auto" w:fill="FFFFFF"/>
          <w:lang w:val="es-ES_tradnl" w:eastAsia="es-ES_tradnl"/>
        </w:rPr>
        <w:t>Solicitudes por segundo</w:t>
      </w:r>
    </w:p>
    <w:p w14:paraId="6A13FEA9" w14:textId="5FB9A8E9" w:rsidR="002A4C92" w:rsidRPr="001F5501" w:rsidRDefault="002A4C92" w:rsidP="0047567D">
      <w:pPr>
        <w:numPr>
          <w:ilvl w:val="0"/>
          <w:numId w:val="23"/>
        </w:numPr>
        <w:spacing w:line="390" w:lineRule="atLeast"/>
        <w:ind w:left="0"/>
        <w:textAlignment w:val="baseline"/>
        <w:rPr>
          <w:rFonts w:ascii="Century Gothic" w:eastAsia="Times New Roman" w:hAnsi="Century Gothic" w:cs="Open Sans"/>
          <w:color w:val="6E6E7C"/>
          <w:sz w:val="21"/>
          <w:szCs w:val="21"/>
          <w:shd w:val="clear" w:color="auto" w:fill="FFFFFF"/>
          <w:lang w:val="es-ES_tradnl" w:eastAsia="es-ES_tradnl"/>
        </w:rPr>
      </w:pPr>
      <w:r w:rsidRPr="001F5501">
        <w:rPr>
          <w:rFonts w:ascii="Century Gothic" w:eastAsia="Times New Roman" w:hAnsi="Century Gothic" w:cs="Open Sans"/>
          <w:color w:val="6E6E7C"/>
          <w:sz w:val="21"/>
          <w:szCs w:val="21"/>
          <w:shd w:val="clear" w:color="auto" w:fill="FFFFFF"/>
          <w:lang w:val="es-ES_tradnl" w:eastAsia="es-ES_tradnl"/>
        </w:rPr>
        <w:t>Transacciones super</w:t>
      </w:r>
      <w:r w:rsidR="008A7EAC">
        <w:rPr>
          <w:rFonts w:ascii="Century Gothic" w:eastAsia="Times New Roman" w:hAnsi="Century Gothic" w:cs="Open Sans"/>
          <w:color w:val="6E6E7C"/>
          <w:sz w:val="21"/>
          <w:szCs w:val="21"/>
          <w:shd w:val="clear" w:color="auto" w:fill="FFFFFF"/>
          <w:lang w:val="es-ES_tradnl" w:eastAsia="es-ES_tradnl"/>
        </w:rPr>
        <w:t>a</w:t>
      </w:r>
      <w:r w:rsidRPr="001F5501">
        <w:rPr>
          <w:rFonts w:ascii="Century Gothic" w:eastAsia="Times New Roman" w:hAnsi="Century Gothic" w:cs="Open Sans"/>
          <w:color w:val="6E6E7C"/>
          <w:sz w:val="21"/>
          <w:szCs w:val="21"/>
          <w:shd w:val="clear" w:color="auto" w:fill="FFFFFF"/>
          <w:lang w:val="es-ES_tradnl" w:eastAsia="es-ES_tradnl"/>
        </w:rPr>
        <w:t>das/fallidas</w:t>
      </w:r>
    </w:p>
    <w:p w14:paraId="1C1D7B1B" w14:textId="77777777" w:rsidR="002A4C92" w:rsidRPr="001F5501" w:rsidRDefault="002A4C92" w:rsidP="0047567D">
      <w:pPr>
        <w:numPr>
          <w:ilvl w:val="0"/>
          <w:numId w:val="23"/>
        </w:numPr>
        <w:spacing w:line="390" w:lineRule="atLeast"/>
        <w:ind w:left="0"/>
        <w:textAlignment w:val="baseline"/>
        <w:rPr>
          <w:rFonts w:ascii="Century Gothic" w:eastAsia="Times New Roman" w:hAnsi="Century Gothic" w:cs="Open Sans"/>
          <w:color w:val="6E6E7C"/>
          <w:sz w:val="21"/>
          <w:szCs w:val="21"/>
          <w:shd w:val="clear" w:color="auto" w:fill="FFFFFF"/>
          <w:lang w:val="es-ES_tradnl" w:eastAsia="es-ES_tradnl"/>
        </w:rPr>
      </w:pPr>
      <w:r w:rsidRPr="001F5501">
        <w:rPr>
          <w:rFonts w:ascii="Century Gothic" w:eastAsia="Times New Roman" w:hAnsi="Century Gothic" w:cs="Open Sans"/>
          <w:color w:val="6E6E7C"/>
          <w:sz w:val="21"/>
          <w:szCs w:val="21"/>
          <w:shd w:val="clear" w:color="auto" w:fill="FFFFFF"/>
          <w:lang w:val="es-ES_tradnl" w:eastAsia="es-ES_tradnl"/>
        </w:rPr>
        <w:t>Rendimiento del servidor web</w:t>
      </w:r>
    </w:p>
    <w:p w14:paraId="320868E4" w14:textId="77777777" w:rsidR="002A4C92" w:rsidRPr="001F5501" w:rsidRDefault="002A4C92" w:rsidP="0047567D">
      <w:pPr>
        <w:numPr>
          <w:ilvl w:val="0"/>
          <w:numId w:val="23"/>
        </w:numPr>
        <w:spacing w:line="390" w:lineRule="atLeast"/>
        <w:ind w:left="0"/>
        <w:textAlignment w:val="baseline"/>
        <w:rPr>
          <w:rFonts w:ascii="Century Gothic" w:eastAsia="Times New Roman" w:hAnsi="Century Gothic" w:cs="Open Sans"/>
          <w:color w:val="6E6E7C"/>
          <w:sz w:val="21"/>
          <w:szCs w:val="21"/>
          <w:shd w:val="clear" w:color="auto" w:fill="FFFFFF"/>
          <w:lang w:val="es-ES_tradnl" w:eastAsia="es-ES_tradnl"/>
        </w:rPr>
      </w:pPr>
      <w:r w:rsidRPr="001F5501">
        <w:rPr>
          <w:rFonts w:ascii="Century Gothic" w:eastAsia="Times New Roman" w:hAnsi="Century Gothic" w:cs="Open Sans"/>
          <w:color w:val="6E6E7C"/>
          <w:sz w:val="21"/>
          <w:szCs w:val="21"/>
          <w:shd w:val="clear" w:color="auto" w:fill="FFFFFF"/>
          <w:lang w:val="es-ES_tradnl" w:eastAsia="es-ES_tradnl"/>
        </w:rPr>
        <w:t>Utilización de la CPU</w:t>
      </w:r>
    </w:p>
    <w:p w14:paraId="07ACC182" w14:textId="77777777" w:rsidR="002A4C92" w:rsidRPr="001F5501" w:rsidRDefault="002A4C92" w:rsidP="0047567D">
      <w:pPr>
        <w:numPr>
          <w:ilvl w:val="0"/>
          <w:numId w:val="23"/>
        </w:numPr>
        <w:spacing w:line="390" w:lineRule="atLeast"/>
        <w:ind w:left="0"/>
        <w:textAlignment w:val="baseline"/>
        <w:rPr>
          <w:rFonts w:ascii="Century Gothic" w:eastAsia="Times New Roman" w:hAnsi="Century Gothic" w:cs="Open Sans"/>
          <w:color w:val="6E6E7C"/>
          <w:sz w:val="21"/>
          <w:szCs w:val="21"/>
          <w:shd w:val="clear" w:color="auto" w:fill="FFFFFF"/>
          <w:lang w:val="es-ES_tradnl" w:eastAsia="es-ES_tradnl"/>
        </w:rPr>
      </w:pPr>
      <w:r w:rsidRPr="001F5501">
        <w:rPr>
          <w:rFonts w:ascii="Century Gothic" w:eastAsia="Times New Roman" w:hAnsi="Century Gothic" w:cs="Open Sans"/>
          <w:color w:val="6E6E7C"/>
          <w:sz w:val="21"/>
          <w:szCs w:val="21"/>
          <w:shd w:val="clear" w:color="auto" w:fill="FFFFFF"/>
          <w:lang w:val="es-ES_tradnl" w:eastAsia="es-ES_tradnl"/>
        </w:rPr>
        <w:t>Utilización de la memoria</w:t>
      </w:r>
    </w:p>
    <w:p w14:paraId="31DFFA82" w14:textId="797DC052" w:rsidR="00A50698" w:rsidRDefault="002A4C92" w:rsidP="00A50698">
      <w:pPr>
        <w:numPr>
          <w:ilvl w:val="0"/>
          <w:numId w:val="23"/>
        </w:numPr>
        <w:spacing w:line="390" w:lineRule="atLeast"/>
        <w:ind w:left="0"/>
        <w:textAlignment w:val="baseline"/>
        <w:rPr>
          <w:rFonts w:ascii="Century Gothic" w:eastAsia="Times New Roman" w:hAnsi="Century Gothic" w:cs="Open Sans"/>
          <w:color w:val="6E6E7C"/>
          <w:sz w:val="21"/>
          <w:szCs w:val="21"/>
          <w:shd w:val="clear" w:color="auto" w:fill="FFFFFF"/>
          <w:lang w:val="es-ES_tradnl" w:eastAsia="es-ES_tradnl"/>
        </w:rPr>
      </w:pPr>
      <w:r w:rsidRPr="001F5501">
        <w:rPr>
          <w:rFonts w:ascii="Century Gothic" w:eastAsia="Times New Roman" w:hAnsi="Century Gothic" w:cs="Open Sans"/>
          <w:color w:val="6E6E7C"/>
          <w:sz w:val="21"/>
          <w:szCs w:val="21"/>
          <w:shd w:val="clear" w:color="auto" w:fill="FFFFFF"/>
          <w:lang w:val="es-ES_tradnl" w:eastAsia="es-ES_tradnl"/>
        </w:rPr>
        <w:t>E/S de disco</w:t>
      </w:r>
    </w:p>
    <w:p w14:paraId="448E883C" w14:textId="77777777" w:rsidR="00A50698" w:rsidRDefault="00A50698" w:rsidP="00A50698">
      <w:pPr>
        <w:spacing w:line="390" w:lineRule="atLeast"/>
        <w:textAlignment w:val="baseline"/>
        <w:rPr>
          <w:rFonts w:ascii="Century Gothic" w:eastAsia="Times New Roman" w:hAnsi="Century Gothic" w:cs="Open Sans"/>
          <w:color w:val="6E6E7C"/>
          <w:sz w:val="21"/>
          <w:szCs w:val="21"/>
          <w:shd w:val="clear" w:color="auto" w:fill="FFFFFF"/>
          <w:lang w:val="es-ES_tradnl" w:eastAsia="es-ES_tradnl"/>
        </w:rPr>
      </w:pPr>
    </w:p>
    <w:p w14:paraId="72DBB184" w14:textId="36B7EBC1" w:rsidR="002B1CB4" w:rsidRDefault="00A50698" w:rsidP="00A70ED4">
      <w:pPr>
        <w:spacing w:line="390" w:lineRule="atLeast"/>
        <w:jc w:val="both"/>
        <w:textAlignment w:val="baseline"/>
        <w:rPr>
          <w:rFonts w:ascii="Open Sans" w:hAnsi="Open Sans" w:cs="Open Sans"/>
          <w:color w:val="404041"/>
          <w:sz w:val="27"/>
          <w:szCs w:val="27"/>
        </w:rPr>
      </w:pPr>
      <w:r>
        <w:rPr>
          <w:rFonts w:ascii="Century Gothic" w:eastAsia="Times New Roman" w:hAnsi="Century Gothic" w:cs="Open Sans"/>
          <w:color w:val="6E6E7C"/>
          <w:sz w:val="21"/>
          <w:szCs w:val="21"/>
          <w:shd w:val="clear" w:color="auto" w:fill="FFFFFF"/>
          <w:lang w:val="es-ES_tradnl" w:eastAsia="es-ES_tradnl"/>
        </w:rPr>
        <w:lastRenderedPageBreak/>
        <w:t>Durante la ejecución de estas pruebas se realizará la m</w:t>
      </w:r>
      <w:r w:rsidR="002B1CB4" w:rsidRPr="00A50698">
        <w:rPr>
          <w:rFonts w:ascii="Century Gothic" w:eastAsia="Times New Roman" w:hAnsi="Century Gothic"/>
          <w:color w:val="6E6E7C"/>
          <w:sz w:val="21"/>
          <w:szCs w:val="21"/>
          <w:shd w:val="clear" w:color="auto" w:fill="FFFFFF"/>
          <w:lang w:val="es-ES_tradnl" w:eastAsia="es-ES_tradnl"/>
        </w:rPr>
        <w:t xml:space="preserve">onitorización de </w:t>
      </w:r>
      <w:r w:rsidRPr="00A50698">
        <w:rPr>
          <w:rFonts w:ascii="Century Gothic" w:eastAsia="Times New Roman" w:hAnsi="Century Gothic"/>
          <w:color w:val="6E6E7C"/>
          <w:sz w:val="21"/>
          <w:szCs w:val="21"/>
          <w:shd w:val="clear" w:color="auto" w:fill="FFFFFF"/>
          <w:lang w:val="es-ES_tradnl" w:eastAsia="es-ES_tradnl"/>
        </w:rPr>
        <w:t>los servidores donde se está ejecutando la prueba.</w:t>
      </w:r>
    </w:p>
    <w:p w14:paraId="626A65CA" w14:textId="77777777" w:rsidR="002B1CB4" w:rsidRPr="001F5501" w:rsidRDefault="002B1CB4" w:rsidP="002B1CB4">
      <w:pPr>
        <w:spacing w:line="390" w:lineRule="atLeast"/>
        <w:textAlignment w:val="baseline"/>
        <w:rPr>
          <w:rFonts w:ascii="Century Gothic" w:eastAsia="Times New Roman" w:hAnsi="Century Gothic" w:cs="Open Sans"/>
          <w:color w:val="6E6E7C"/>
          <w:sz w:val="21"/>
          <w:szCs w:val="21"/>
          <w:shd w:val="clear" w:color="auto" w:fill="FFFFFF"/>
          <w:lang w:val="es-ES_tradnl" w:eastAsia="es-ES_tradnl"/>
        </w:rPr>
      </w:pPr>
    </w:p>
    <w:p w14:paraId="17FDF9B9" w14:textId="0BF86579" w:rsidR="000B12E8" w:rsidRDefault="000B12E8" w:rsidP="0047567D">
      <w:pPr>
        <w:pStyle w:val="Heading1"/>
        <w:numPr>
          <w:ilvl w:val="1"/>
          <w:numId w:val="20"/>
        </w:numPr>
        <w:spacing w:before="480"/>
        <w:jc w:val="both"/>
        <w:rPr>
          <w:rFonts w:ascii="Century Gothic" w:eastAsiaTheme="minorHAnsi" w:hAnsi="Century Gothic" w:cstheme="minorBidi"/>
          <w:color w:val="646478"/>
          <w:sz w:val="21"/>
          <w:szCs w:val="21"/>
        </w:rPr>
      </w:pPr>
      <w:bookmarkStart w:id="70" w:name="_Toc155142404"/>
      <w:r w:rsidRPr="005256A3">
        <w:rPr>
          <w:rFonts w:ascii="Century Gothic" w:eastAsiaTheme="minorHAnsi" w:hAnsi="Century Gothic" w:cstheme="minorBidi"/>
          <w:color w:val="646478"/>
          <w:sz w:val="21"/>
          <w:szCs w:val="21"/>
        </w:rPr>
        <w:t>Escenario Pruebas de Carga</w:t>
      </w:r>
      <w:bookmarkEnd w:id="69"/>
      <w:bookmarkEnd w:id="70"/>
    </w:p>
    <w:p w14:paraId="1CBCEE9C" w14:textId="77777777" w:rsidR="009964B7" w:rsidRPr="009964B7" w:rsidRDefault="009964B7" w:rsidP="009964B7"/>
    <w:tbl>
      <w:tblPr>
        <w:tblW w:w="2485" w:type="dxa"/>
        <w:tblLook w:val="04A0" w:firstRow="1" w:lastRow="0" w:firstColumn="1" w:lastColumn="0" w:noHBand="0" w:noVBand="1"/>
      </w:tblPr>
      <w:tblGrid>
        <w:gridCol w:w="1103"/>
        <w:gridCol w:w="305"/>
        <w:gridCol w:w="1077"/>
      </w:tblGrid>
      <w:tr w:rsidR="009964B7" w:rsidRPr="006A2BDC" w14:paraId="1E05F709" w14:textId="77777777" w:rsidTr="009964B7">
        <w:trPr>
          <w:trHeight w:val="230"/>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1F82A" w14:textId="77777777" w:rsidR="009964B7" w:rsidRPr="006A2BDC" w:rsidRDefault="009964B7" w:rsidP="00355A57">
            <w:pPr>
              <w:rPr>
                <w:rFonts w:ascii="Century Gothic" w:eastAsia="Times New Roman" w:hAnsi="Century Gothic" w:cs="Open Sans"/>
                <w:b/>
                <w:color w:val="6E6E7C"/>
                <w:sz w:val="16"/>
                <w:szCs w:val="16"/>
                <w:shd w:val="clear" w:color="auto" w:fill="FFFFFF"/>
                <w:lang w:eastAsia="es-ES_tradnl"/>
              </w:rPr>
            </w:pPr>
            <w:bookmarkStart w:id="71" w:name="_Toc112159435"/>
            <w:r w:rsidRPr="006A2BDC">
              <w:rPr>
                <w:rFonts w:ascii="Century Gothic" w:eastAsia="Times New Roman" w:hAnsi="Century Gothic" w:cs="Open Sans"/>
                <w:b/>
                <w:color w:val="6E6E7C"/>
                <w:sz w:val="16"/>
                <w:szCs w:val="16"/>
                <w:shd w:val="clear" w:color="auto" w:fill="FFFFFF"/>
                <w:lang w:eastAsia="es-ES_tradnl"/>
              </w:rPr>
              <w:t> </w:t>
            </w:r>
          </w:p>
        </w:tc>
        <w:tc>
          <w:tcPr>
            <w:tcW w:w="1382"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A7A2173" w14:textId="77777777" w:rsidR="009964B7" w:rsidRPr="006A2BDC" w:rsidRDefault="009964B7" w:rsidP="00355A57">
            <w:pPr>
              <w:jc w:val="cente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Primera prueba</w:t>
            </w:r>
          </w:p>
        </w:tc>
      </w:tr>
      <w:tr w:rsidR="009964B7" w:rsidRPr="006A2BDC" w14:paraId="6F11FFB4" w14:textId="77777777" w:rsidTr="009964B7">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65E2E51D" w14:textId="77777777" w:rsidR="009964B7" w:rsidRPr="006A2BDC" w:rsidRDefault="009964B7" w:rsidP="00355A57">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Carga:</w:t>
            </w:r>
          </w:p>
        </w:tc>
        <w:tc>
          <w:tcPr>
            <w:tcW w:w="1382" w:type="dxa"/>
            <w:gridSpan w:val="2"/>
            <w:tcBorders>
              <w:top w:val="nil"/>
              <w:left w:val="nil"/>
              <w:bottom w:val="single" w:sz="4" w:space="0" w:color="auto"/>
              <w:right w:val="single" w:sz="4" w:space="0" w:color="auto"/>
            </w:tcBorders>
            <w:shd w:val="clear" w:color="auto" w:fill="auto"/>
            <w:noWrap/>
            <w:vAlign w:val="bottom"/>
            <w:hideMark/>
          </w:tcPr>
          <w:p w14:paraId="4C7C895D" w14:textId="77777777" w:rsidR="009964B7" w:rsidRPr="006A2BDC" w:rsidRDefault="009964B7" w:rsidP="00355A57">
            <w:pPr>
              <w:jc w:val="right"/>
              <w:rPr>
                <w:rFonts w:ascii="Century Gothic" w:eastAsia="Times New Roman" w:hAnsi="Century Gothic" w:cs="Open Sans"/>
                <w:color w:val="6E6E7C"/>
                <w:sz w:val="16"/>
                <w:szCs w:val="16"/>
                <w:shd w:val="clear" w:color="auto" w:fill="FFFFFF"/>
                <w:lang w:eastAsia="es-ES_tradnl"/>
              </w:rPr>
            </w:pPr>
          </w:p>
          <w:p w14:paraId="60AE89FA" w14:textId="77777777" w:rsidR="009964B7" w:rsidRPr="006A2BDC" w:rsidRDefault="009964B7" w:rsidP="00355A57">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1</w:t>
            </w:r>
          </w:p>
        </w:tc>
      </w:tr>
      <w:tr w:rsidR="009964B7" w:rsidRPr="006A2BDC" w14:paraId="199B714B" w14:textId="77777777" w:rsidTr="009964B7">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208B7E53" w14:textId="77777777" w:rsidR="009964B7" w:rsidRPr="006A2BDC" w:rsidRDefault="009964B7" w:rsidP="00355A57">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Tiempo de ejecución:</w:t>
            </w:r>
          </w:p>
        </w:tc>
        <w:tc>
          <w:tcPr>
            <w:tcW w:w="305" w:type="dxa"/>
            <w:tcBorders>
              <w:top w:val="nil"/>
              <w:left w:val="nil"/>
              <w:bottom w:val="single" w:sz="4" w:space="0" w:color="auto"/>
              <w:right w:val="single" w:sz="4" w:space="0" w:color="auto"/>
            </w:tcBorders>
            <w:shd w:val="clear" w:color="auto" w:fill="auto"/>
            <w:noWrap/>
            <w:vAlign w:val="bottom"/>
            <w:hideMark/>
          </w:tcPr>
          <w:p w14:paraId="2279F937" w14:textId="77777777" w:rsidR="009964B7" w:rsidRPr="006A2BDC" w:rsidRDefault="009964B7" w:rsidP="00355A57">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1</w:t>
            </w:r>
          </w:p>
        </w:tc>
        <w:tc>
          <w:tcPr>
            <w:tcW w:w="1077" w:type="dxa"/>
            <w:tcBorders>
              <w:top w:val="nil"/>
              <w:left w:val="nil"/>
              <w:bottom w:val="single" w:sz="4" w:space="0" w:color="auto"/>
              <w:right w:val="single" w:sz="4" w:space="0" w:color="auto"/>
            </w:tcBorders>
            <w:shd w:val="clear" w:color="auto" w:fill="auto"/>
            <w:noWrap/>
            <w:vAlign w:val="bottom"/>
            <w:hideMark/>
          </w:tcPr>
          <w:p w14:paraId="3C5A7C43" w14:textId="77777777" w:rsidR="009964B7" w:rsidRPr="006A2BDC" w:rsidRDefault="009964B7" w:rsidP="00355A57">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0:05:00</w:t>
            </w:r>
          </w:p>
        </w:tc>
      </w:tr>
      <w:tr w:rsidR="009964B7" w:rsidRPr="006A2BDC" w14:paraId="36B79B9A" w14:textId="77777777" w:rsidTr="009964B7">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7B55FA6C" w14:textId="77777777" w:rsidR="009964B7" w:rsidRPr="006A2BDC" w:rsidRDefault="009964B7" w:rsidP="00355A57">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Subida de usuarios:</w:t>
            </w:r>
          </w:p>
        </w:tc>
        <w:tc>
          <w:tcPr>
            <w:tcW w:w="305" w:type="dxa"/>
            <w:tcBorders>
              <w:top w:val="nil"/>
              <w:left w:val="nil"/>
              <w:bottom w:val="single" w:sz="4" w:space="0" w:color="auto"/>
              <w:right w:val="single" w:sz="4" w:space="0" w:color="auto"/>
            </w:tcBorders>
            <w:shd w:val="clear" w:color="auto" w:fill="auto"/>
            <w:noWrap/>
            <w:vAlign w:val="bottom"/>
            <w:hideMark/>
          </w:tcPr>
          <w:p w14:paraId="2C74F992" w14:textId="77777777" w:rsidR="009964B7" w:rsidRPr="006A2BDC" w:rsidRDefault="009964B7" w:rsidP="00355A57">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 </w:t>
            </w:r>
          </w:p>
        </w:tc>
        <w:tc>
          <w:tcPr>
            <w:tcW w:w="1077" w:type="dxa"/>
            <w:tcBorders>
              <w:top w:val="nil"/>
              <w:left w:val="nil"/>
              <w:bottom w:val="single" w:sz="4" w:space="0" w:color="auto"/>
              <w:right w:val="single" w:sz="4" w:space="0" w:color="auto"/>
            </w:tcBorders>
            <w:shd w:val="clear" w:color="auto" w:fill="auto"/>
            <w:noWrap/>
            <w:vAlign w:val="bottom"/>
            <w:hideMark/>
          </w:tcPr>
          <w:p w14:paraId="1E972517" w14:textId="77777777" w:rsidR="009964B7" w:rsidRPr="006A2BDC" w:rsidRDefault="009964B7" w:rsidP="00355A57">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Simultáneo</w:t>
            </w:r>
          </w:p>
        </w:tc>
      </w:tr>
      <w:tr w:rsidR="009964B7" w:rsidRPr="006A2BDC" w14:paraId="738B662E" w14:textId="77777777" w:rsidTr="009964B7">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3CD945C7" w14:textId="77777777" w:rsidR="009964B7" w:rsidRPr="006A2BDC" w:rsidRDefault="009964B7" w:rsidP="00355A57">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Bajada de usuarios:</w:t>
            </w:r>
          </w:p>
        </w:tc>
        <w:tc>
          <w:tcPr>
            <w:tcW w:w="305" w:type="dxa"/>
            <w:tcBorders>
              <w:top w:val="nil"/>
              <w:left w:val="nil"/>
              <w:bottom w:val="single" w:sz="4" w:space="0" w:color="auto"/>
              <w:right w:val="single" w:sz="4" w:space="0" w:color="auto"/>
            </w:tcBorders>
            <w:shd w:val="clear" w:color="auto" w:fill="auto"/>
            <w:noWrap/>
            <w:vAlign w:val="bottom"/>
            <w:hideMark/>
          </w:tcPr>
          <w:p w14:paraId="7656AD2B" w14:textId="77777777" w:rsidR="009964B7" w:rsidRPr="006A2BDC" w:rsidRDefault="009964B7" w:rsidP="00355A57">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 </w:t>
            </w:r>
          </w:p>
        </w:tc>
        <w:tc>
          <w:tcPr>
            <w:tcW w:w="1077" w:type="dxa"/>
            <w:tcBorders>
              <w:top w:val="nil"/>
              <w:left w:val="nil"/>
              <w:bottom w:val="single" w:sz="4" w:space="0" w:color="auto"/>
              <w:right w:val="single" w:sz="4" w:space="0" w:color="auto"/>
            </w:tcBorders>
            <w:shd w:val="clear" w:color="auto" w:fill="auto"/>
            <w:noWrap/>
            <w:vAlign w:val="bottom"/>
            <w:hideMark/>
          </w:tcPr>
          <w:p w14:paraId="763E4E91" w14:textId="77777777" w:rsidR="009964B7" w:rsidRPr="006A2BDC" w:rsidRDefault="009964B7" w:rsidP="00355A57">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Simultáneo</w:t>
            </w:r>
          </w:p>
        </w:tc>
      </w:tr>
    </w:tbl>
    <w:p w14:paraId="45DBDC6F" w14:textId="77777777" w:rsidR="000B12E8" w:rsidRDefault="000B12E8" w:rsidP="0047567D">
      <w:pPr>
        <w:pStyle w:val="Heading1"/>
        <w:numPr>
          <w:ilvl w:val="1"/>
          <w:numId w:val="20"/>
        </w:numPr>
        <w:spacing w:before="480"/>
        <w:jc w:val="both"/>
        <w:rPr>
          <w:rFonts w:ascii="Century Gothic" w:eastAsiaTheme="minorHAnsi" w:hAnsi="Century Gothic" w:cstheme="minorBidi"/>
          <w:color w:val="646478"/>
          <w:sz w:val="21"/>
          <w:szCs w:val="21"/>
        </w:rPr>
      </w:pPr>
      <w:r w:rsidRPr="005256A3">
        <w:rPr>
          <w:rFonts w:ascii="Century Gothic" w:eastAsiaTheme="minorHAnsi" w:hAnsi="Century Gothic" w:cstheme="minorBidi"/>
          <w:color w:val="646478"/>
          <w:sz w:val="21"/>
          <w:szCs w:val="21"/>
        </w:rPr>
        <w:t xml:space="preserve"> </w:t>
      </w:r>
      <w:bookmarkStart w:id="72" w:name="_Toc155142405"/>
      <w:r w:rsidRPr="005256A3">
        <w:rPr>
          <w:rFonts w:ascii="Century Gothic" w:eastAsiaTheme="minorHAnsi" w:hAnsi="Century Gothic" w:cstheme="minorBidi"/>
          <w:color w:val="646478"/>
          <w:sz w:val="21"/>
          <w:szCs w:val="21"/>
        </w:rPr>
        <w:t>Escenario Pruebas de Estrés</w:t>
      </w:r>
      <w:bookmarkEnd w:id="71"/>
      <w:bookmarkEnd w:id="72"/>
    </w:p>
    <w:tbl>
      <w:tblPr>
        <w:tblW w:w="2485" w:type="dxa"/>
        <w:tblLook w:val="04A0" w:firstRow="1" w:lastRow="0" w:firstColumn="1" w:lastColumn="0" w:noHBand="0" w:noVBand="1"/>
      </w:tblPr>
      <w:tblGrid>
        <w:gridCol w:w="1103"/>
        <w:gridCol w:w="305"/>
        <w:gridCol w:w="1077"/>
      </w:tblGrid>
      <w:tr w:rsidR="00A70ED4" w:rsidRPr="006A2BDC" w14:paraId="636F28D6" w14:textId="77777777" w:rsidTr="00016E5D">
        <w:trPr>
          <w:trHeight w:val="230"/>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CAAAF"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 </w:t>
            </w:r>
          </w:p>
        </w:tc>
        <w:tc>
          <w:tcPr>
            <w:tcW w:w="1382"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8CCCA05" w14:textId="77777777" w:rsidR="00A70ED4" w:rsidRPr="006A2BDC" w:rsidRDefault="00A70ED4" w:rsidP="00016E5D">
            <w:pPr>
              <w:jc w:val="cente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Primera prueba</w:t>
            </w:r>
          </w:p>
        </w:tc>
      </w:tr>
      <w:tr w:rsidR="00A70ED4" w:rsidRPr="006A2BDC" w14:paraId="21A446C4" w14:textId="77777777" w:rsidTr="00016E5D">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3A7E7FDF"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Carga:</w:t>
            </w:r>
          </w:p>
        </w:tc>
        <w:tc>
          <w:tcPr>
            <w:tcW w:w="1382" w:type="dxa"/>
            <w:gridSpan w:val="2"/>
            <w:tcBorders>
              <w:top w:val="nil"/>
              <w:left w:val="nil"/>
              <w:bottom w:val="single" w:sz="4" w:space="0" w:color="auto"/>
              <w:right w:val="single" w:sz="4" w:space="0" w:color="auto"/>
            </w:tcBorders>
            <w:shd w:val="clear" w:color="auto" w:fill="auto"/>
            <w:noWrap/>
            <w:vAlign w:val="bottom"/>
            <w:hideMark/>
          </w:tcPr>
          <w:p w14:paraId="21FC5798"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p>
          <w:p w14:paraId="68B923EE"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1</w:t>
            </w:r>
          </w:p>
        </w:tc>
      </w:tr>
      <w:tr w:rsidR="00A70ED4" w:rsidRPr="006A2BDC" w14:paraId="69856B04" w14:textId="77777777" w:rsidTr="00016E5D">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363B96DC"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Tiempo de ejecución:</w:t>
            </w:r>
          </w:p>
        </w:tc>
        <w:tc>
          <w:tcPr>
            <w:tcW w:w="305" w:type="dxa"/>
            <w:tcBorders>
              <w:top w:val="nil"/>
              <w:left w:val="nil"/>
              <w:bottom w:val="single" w:sz="4" w:space="0" w:color="auto"/>
              <w:right w:val="single" w:sz="4" w:space="0" w:color="auto"/>
            </w:tcBorders>
            <w:shd w:val="clear" w:color="auto" w:fill="auto"/>
            <w:noWrap/>
            <w:vAlign w:val="bottom"/>
            <w:hideMark/>
          </w:tcPr>
          <w:p w14:paraId="27173E9B"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1</w:t>
            </w:r>
          </w:p>
        </w:tc>
        <w:tc>
          <w:tcPr>
            <w:tcW w:w="1077" w:type="dxa"/>
            <w:tcBorders>
              <w:top w:val="nil"/>
              <w:left w:val="nil"/>
              <w:bottom w:val="single" w:sz="4" w:space="0" w:color="auto"/>
              <w:right w:val="single" w:sz="4" w:space="0" w:color="auto"/>
            </w:tcBorders>
            <w:shd w:val="clear" w:color="auto" w:fill="auto"/>
            <w:noWrap/>
            <w:vAlign w:val="bottom"/>
            <w:hideMark/>
          </w:tcPr>
          <w:p w14:paraId="41C97B21"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0:05:00</w:t>
            </w:r>
          </w:p>
        </w:tc>
      </w:tr>
      <w:tr w:rsidR="00A70ED4" w:rsidRPr="006A2BDC" w14:paraId="28A75EEB" w14:textId="77777777" w:rsidTr="00016E5D">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3E6763FA"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Subida de usuarios:</w:t>
            </w:r>
          </w:p>
        </w:tc>
        <w:tc>
          <w:tcPr>
            <w:tcW w:w="305" w:type="dxa"/>
            <w:tcBorders>
              <w:top w:val="nil"/>
              <w:left w:val="nil"/>
              <w:bottom w:val="single" w:sz="4" w:space="0" w:color="auto"/>
              <w:right w:val="single" w:sz="4" w:space="0" w:color="auto"/>
            </w:tcBorders>
            <w:shd w:val="clear" w:color="auto" w:fill="auto"/>
            <w:noWrap/>
            <w:vAlign w:val="bottom"/>
            <w:hideMark/>
          </w:tcPr>
          <w:p w14:paraId="1F733A66"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 </w:t>
            </w:r>
          </w:p>
        </w:tc>
        <w:tc>
          <w:tcPr>
            <w:tcW w:w="1077" w:type="dxa"/>
            <w:tcBorders>
              <w:top w:val="nil"/>
              <w:left w:val="nil"/>
              <w:bottom w:val="single" w:sz="4" w:space="0" w:color="auto"/>
              <w:right w:val="single" w:sz="4" w:space="0" w:color="auto"/>
            </w:tcBorders>
            <w:shd w:val="clear" w:color="auto" w:fill="auto"/>
            <w:noWrap/>
            <w:vAlign w:val="bottom"/>
            <w:hideMark/>
          </w:tcPr>
          <w:p w14:paraId="229426F6"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Simultáneo</w:t>
            </w:r>
          </w:p>
        </w:tc>
      </w:tr>
      <w:tr w:rsidR="00A70ED4" w:rsidRPr="006A2BDC" w14:paraId="35C27C69" w14:textId="77777777" w:rsidTr="00016E5D">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37F13603"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Bajada de usuarios:</w:t>
            </w:r>
          </w:p>
        </w:tc>
        <w:tc>
          <w:tcPr>
            <w:tcW w:w="305" w:type="dxa"/>
            <w:tcBorders>
              <w:top w:val="nil"/>
              <w:left w:val="nil"/>
              <w:bottom w:val="single" w:sz="4" w:space="0" w:color="auto"/>
              <w:right w:val="single" w:sz="4" w:space="0" w:color="auto"/>
            </w:tcBorders>
            <w:shd w:val="clear" w:color="auto" w:fill="auto"/>
            <w:noWrap/>
            <w:vAlign w:val="bottom"/>
            <w:hideMark/>
          </w:tcPr>
          <w:p w14:paraId="3BB1E65C"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 </w:t>
            </w:r>
          </w:p>
        </w:tc>
        <w:tc>
          <w:tcPr>
            <w:tcW w:w="1077" w:type="dxa"/>
            <w:tcBorders>
              <w:top w:val="nil"/>
              <w:left w:val="nil"/>
              <w:bottom w:val="single" w:sz="4" w:space="0" w:color="auto"/>
              <w:right w:val="single" w:sz="4" w:space="0" w:color="auto"/>
            </w:tcBorders>
            <w:shd w:val="clear" w:color="auto" w:fill="auto"/>
            <w:noWrap/>
            <w:vAlign w:val="bottom"/>
            <w:hideMark/>
          </w:tcPr>
          <w:p w14:paraId="32DF2606"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Simultáneo</w:t>
            </w:r>
          </w:p>
        </w:tc>
      </w:tr>
    </w:tbl>
    <w:p w14:paraId="787FF832" w14:textId="77777777" w:rsidR="000B12E8" w:rsidRDefault="000B12E8" w:rsidP="0047567D">
      <w:pPr>
        <w:pStyle w:val="Heading1"/>
        <w:numPr>
          <w:ilvl w:val="1"/>
          <w:numId w:val="20"/>
        </w:numPr>
        <w:spacing w:before="480"/>
        <w:jc w:val="both"/>
        <w:rPr>
          <w:rFonts w:ascii="Century Gothic" w:eastAsiaTheme="minorHAnsi" w:hAnsi="Century Gothic" w:cstheme="minorBidi"/>
          <w:color w:val="646478"/>
          <w:sz w:val="21"/>
          <w:szCs w:val="21"/>
        </w:rPr>
      </w:pPr>
      <w:bookmarkStart w:id="73" w:name="_Toc112159436"/>
      <w:bookmarkStart w:id="74" w:name="_Toc155142406"/>
      <w:r w:rsidRPr="005256A3">
        <w:rPr>
          <w:rFonts w:ascii="Century Gothic" w:eastAsiaTheme="minorHAnsi" w:hAnsi="Century Gothic" w:cstheme="minorBidi"/>
          <w:color w:val="646478"/>
          <w:sz w:val="21"/>
          <w:szCs w:val="21"/>
        </w:rPr>
        <w:t>Escenario Pruebas de Resistencia</w:t>
      </w:r>
      <w:bookmarkEnd w:id="73"/>
      <w:bookmarkEnd w:id="74"/>
    </w:p>
    <w:tbl>
      <w:tblPr>
        <w:tblW w:w="2485" w:type="dxa"/>
        <w:tblLook w:val="04A0" w:firstRow="1" w:lastRow="0" w:firstColumn="1" w:lastColumn="0" w:noHBand="0" w:noVBand="1"/>
      </w:tblPr>
      <w:tblGrid>
        <w:gridCol w:w="1103"/>
        <w:gridCol w:w="305"/>
        <w:gridCol w:w="1077"/>
      </w:tblGrid>
      <w:tr w:rsidR="00A70ED4" w:rsidRPr="006A2BDC" w14:paraId="30A82C84" w14:textId="77777777" w:rsidTr="00016E5D">
        <w:trPr>
          <w:trHeight w:val="230"/>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4D5C4"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 </w:t>
            </w:r>
          </w:p>
        </w:tc>
        <w:tc>
          <w:tcPr>
            <w:tcW w:w="1382"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3899864" w14:textId="77777777" w:rsidR="00A70ED4" w:rsidRPr="006A2BDC" w:rsidRDefault="00A70ED4" w:rsidP="00016E5D">
            <w:pPr>
              <w:jc w:val="cente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Primera prueba</w:t>
            </w:r>
          </w:p>
        </w:tc>
      </w:tr>
      <w:tr w:rsidR="00A70ED4" w:rsidRPr="006A2BDC" w14:paraId="568FE552" w14:textId="77777777" w:rsidTr="00016E5D">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3EC084EB"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Carga:</w:t>
            </w:r>
          </w:p>
        </w:tc>
        <w:tc>
          <w:tcPr>
            <w:tcW w:w="1382" w:type="dxa"/>
            <w:gridSpan w:val="2"/>
            <w:tcBorders>
              <w:top w:val="nil"/>
              <w:left w:val="nil"/>
              <w:bottom w:val="single" w:sz="4" w:space="0" w:color="auto"/>
              <w:right w:val="single" w:sz="4" w:space="0" w:color="auto"/>
            </w:tcBorders>
            <w:shd w:val="clear" w:color="auto" w:fill="auto"/>
            <w:noWrap/>
            <w:vAlign w:val="bottom"/>
            <w:hideMark/>
          </w:tcPr>
          <w:p w14:paraId="7AB7F15A"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p>
          <w:p w14:paraId="7DB2FC8F"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1</w:t>
            </w:r>
          </w:p>
        </w:tc>
      </w:tr>
      <w:tr w:rsidR="00A70ED4" w:rsidRPr="006A2BDC" w14:paraId="0A87A92A" w14:textId="77777777" w:rsidTr="00016E5D">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695D5FDD"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Tiempo de ejecución:</w:t>
            </w:r>
          </w:p>
        </w:tc>
        <w:tc>
          <w:tcPr>
            <w:tcW w:w="305" w:type="dxa"/>
            <w:tcBorders>
              <w:top w:val="nil"/>
              <w:left w:val="nil"/>
              <w:bottom w:val="single" w:sz="4" w:space="0" w:color="auto"/>
              <w:right w:val="single" w:sz="4" w:space="0" w:color="auto"/>
            </w:tcBorders>
            <w:shd w:val="clear" w:color="auto" w:fill="auto"/>
            <w:noWrap/>
            <w:vAlign w:val="bottom"/>
            <w:hideMark/>
          </w:tcPr>
          <w:p w14:paraId="3E33A2C3"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1</w:t>
            </w:r>
          </w:p>
        </w:tc>
        <w:tc>
          <w:tcPr>
            <w:tcW w:w="1077" w:type="dxa"/>
            <w:tcBorders>
              <w:top w:val="nil"/>
              <w:left w:val="nil"/>
              <w:bottom w:val="single" w:sz="4" w:space="0" w:color="auto"/>
              <w:right w:val="single" w:sz="4" w:space="0" w:color="auto"/>
            </w:tcBorders>
            <w:shd w:val="clear" w:color="auto" w:fill="auto"/>
            <w:noWrap/>
            <w:vAlign w:val="bottom"/>
            <w:hideMark/>
          </w:tcPr>
          <w:p w14:paraId="5DF7E7E2"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0:05:00</w:t>
            </w:r>
          </w:p>
        </w:tc>
      </w:tr>
      <w:tr w:rsidR="00A70ED4" w:rsidRPr="006A2BDC" w14:paraId="60652014" w14:textId="77777777" w:rsidTr="00016E5D">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11715E7E"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Subida de usuarios:</w:t>
            </w:r>
          </w:p>
        </w:tc>
        <w:tc>
          <w:tcPr>
            <w:tcW w:w="305" w:type="dxa"/>
            <w:tcBorders>
              <w:top w:val="nil"/>
              <w:left w:val="nil"/>
              <w:bottom w:val="single" w:sz="4" w:space="0" w:color="auto"/>
              <w:right w:val="single" w:sz="4" w:space="0" w:color="auto"/>
            </w:tcBorders>
            <w:shd w:val="clear" w:color="auto" w:fill="auto"/>
            <w:noWrap/>
            <w:vAlign w:val="bottom"/>
            <w:hideMark/>
          </w:tcPr>
          <w:p w14:paraId="4542BE06"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 </w:t>
            </w:r>
          </w:p>
        </w:tc>
        <w:tc>
          <w:tcPr>
            <w:tcW w:w="1077" w:type="dxa"/>
            <w:tcBorders>
              <w:top w:val="nil"/>
              <w:left w:val="nil"/>
              <w:bottom w:val="single" w:sz="4" w:space="0" w:color="auto"/>
              <w:right w:val="single" w:sz="4" w:space="0" w:color="auto"/>
            </w:tcBorders>
            <w:shd w:val="clear" w:color="auto" w:fill="auto"/>
            <w:noWrap/>
            <w:vAlign w:val="bottom"/>
            <w:hideMark/>
          </w:tcPr>
          <w:p w14:paraId="2C80B323"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Simultáneo</w:t>
            </w:r>
          </w:p>
        </w:tc>
      </w:tr>
      <w:tr w:rsidR="00A70ED4" w:rsidRPr="006A2BDC" w14:paraId="39BB1737" w14:textId="77777777" w:rsidTr="00016E5D">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228C7B5B"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Bajada de usuarios:</w:t>
            </w:r>
          </w:p>
        </w:tc>
        <w:tc>
          <w:tcPr>
            <w:tcW w:w="305" w:type="dxa"/>
            <w:tcBorders>
              <w:top w:val="nil"/>
              <w:left w:val="nil"/>
              <w:bottom w:val="single" w:sz="4" w:space="0" w:color="auto"/>
              <w:right w:val="single" w:sz="4" w:space="0" w:color="auto"/>
            </w:tcBorders>
            <w:shd w:val="clear" w:color="auto" w:fill="auto"/>
            <w:noWrap/>
            <w:vAlign w:val="bottom"/>
            <w:hideMark/>
          </w:tcPr>
          <w:p w14:paraId="02650E9B"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 </w:t>
            </w:r>
          </w:p>
        </w:tc>
        <w:tc>
          <w:tcPr>
            <w:tcW w:w="1077" w:type="dxa"/>
            <w:tcBorders>
              <w:top w:val="nil"/>
              <w:left w:val="nil"/>
              <w:bottom w:val="single" w:sz="4" w:space="0" w:color="auto"/>
              <w:right w:val="single" w:sz="4" w:space="0" w:color="auto"/>
            </w:tcBorders>
            <w:shd w:val="clear" w:color="auto" w:fill="auto"/>
            <w:noWrap/>
            <w:vAlign w:val="bottom"/>
            <w:hideMark/>
          </w:tcPr>
          <w:p w14:paraId="79EDFACA"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Simultáneo</w:t>
            </w:r>
          </w:p>
        </w:tc>
      </w:tr>
    </w:tbl>
    <w:p w14:paraId="32A43823" w14:textId="77777777" w:rsidR="000B12E8" w:rsidRDefault="000B12E8" w:rsidP="0047567D">
      <w:pPr>
        <w:pStyle w:val="Heading1"/>
        <w:numPr>
          <w:ilvl w:val="1"/>
          <w:numId w:val="20"/>
        </w:numPr>
        <w:spacing w:before="480"/>
        <w:jc w:val="both"/>
        <w:rPr>
          <w:rFonts w:ascii="Century Gothic" w:eastAsiaTheme="minorHAnsi" w:hAnsi="Century Gothic" w:cstheme="minorBidi"/>
          <w:color w:val="646478"/>
          <w:sz w:val="21"/>
          <w:szCs w:val="21"/>
        </w:rPr>
      </w:pPr>
      <w:bookmarkStart w:id="75" w:name="_Toc112159437"/>
      <w:bookmarkStart w:id="76" w:name="_Toc155142407"/>
      <w:r w:rsidRPr="005256A3">
        <w:rPr>
          <w:rFonts w:ascii="Century Gothic" w:eastAsiaTheme="minorHAnsi" w:hAnsi="Century Gothic" w:cstheme="minorBidi"/>
          <w:color w:val="646478"/>
          <w:sz w:val="21"/>
          <w:szCs w:val="21"/>
        </w:rPr>
        <w:t>Escenario Pruebas de Picos</w:t>
      </w:r>
      <w:bookmarkEnd w:id="75"/>
      <w:bookmarkEnd w:id="76"/>
    </w:p>
    <w:tbl>
      <w:tblPr>
        <w:tblW w:w="2485" w:type="dxa"/>
        <w:tblLook w:val="04A0" w:firstRow="1" w:lastRow="0" w:firstColumn="1" w:lastColumn="0" w:noHBand="0" w:noVBand="1"/>
      </w:tblPr>
      <w:tblGrid>
        <w:gridCol w:w="1103"/>
        <w:gridCol w:w="305"/>
        <w:gridCol w:w="1077"/>
      </w:tblGrid>
      <w:tr w:rsidR="00A70ED4" w:rsidRPr="006A2BDC" w14:paraId="413935AB" w14:textId="77777777" w:rsidTr="00016E5D">
        <w:trPr>
          <w:trHeight w:val="230"/>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AC1FD"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 </w:t>
            </w:r>
          </w:p>
        </w:tc>
        <w:tc>
          <w:tcPr>
            <w:tcW w:w="1382"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ED0F44E" w14:textId="77777777" w:rsidR="00A70ED4" w:rsidRPr="006A2BDC" w:rsidRDefault="00A70ED4" w:rsidP="00016E5D">
            <w:pPr>
              <w:jc w:val="cente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Primera prueba</w:t>
            </w:r>
          </w:p>
        </w:tc>
      </w:tr>
      <w:tr w:rsidR="00A70ED4" w:rsidRPr="006A2BDC" w14:paraId="0C8B3D57" w14:textId="77777777" w:rsidTr="00016E5D">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4ACCB916"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Carga:</w:t>
            </w:r>
          </w:p>
        </w:tc>
        <w:tc>
          <w:tcPr>
            <w:tcW w:w="1382" w:type="dxa"/>
            <w:gridSpan w:val="2"/>
            <w:tcBorders>
              <w:top w:val="nil"/>
              <w:left w:val="nil"/>
              <w:bottom w:val="single" w:sz="4" w:space="0" w:color="auto"/>
              <w:right w:val="single" w:sz="4" w:space="0" w:color="auto"/>
            </w:tcBorders>
            <w:shd w:val="clear" w:color="auto" w:fill="auto"/>
            <w:noWrap/>
            <w:vAlign w:val="bottom"/>
            <w:hideMark/>
          </w:tcPr>
          <w:p w14:paraId="2AE56446"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p>
          <w:p w14:paraId="3D449EC2"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1</w:t>
            </w:r>
          </w:p>
        </w:tc>
      </w:tr>
      <w:tr w:rsidR="00A70ED4" w:rsidRPr="006A2BDC" w14:paraId="36E58A82" w14:textId="77777777" w:rsidTr="00016E5D">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54BCE34F"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Tiempo de ejecución:</w:t>
            </w:r>
          </w:p>
        </w:tc>
        <w:tc>
          <w:tcPr>
            <w:tcW w:w="305" w:type="dxa"/>
            <w:tcBorders>
              <w:top w:val="nil"/>
              <w:left w:val="nil"/>
              <w:bottom w:val="single" w:sz="4" w:space="0" w:color="auto"/>
              <w:right w:val="single" w:sz="4" w:space="0" w:color="auto"/>
            </w:tcBorders>
            <w:shd w:val="clear" w:color="auto" w:fill="auto"/>
            <w:noWrap/>
            <w:vAlign w:val="bottom"/>
            <w:hideMark/>
          </w:tcPr>
          <w:p w14:paraId="6D692A15"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1</w:t>
            </w:r>
          </w:p>
        </w:tc>
        <w:tc>
          <w:tcPr>
            <w:tcW w:w="1077" w:type="dxa"/>
            <w:tcBorders>
              <w:top w:val="nil"/>
              <w:left w:val="nil"/>
              <w:bottom w:val="single" w:sz="4" w:space="0" w:color="auto"/>
              <w:right w:val="single" w:sz="4" w:space="0" w:color="auto"/>
            </w:tcBorders>
            <w:shd w:val="clear" w:color="auto" w:fill="auto"/>
            <w:noWrap/>
            <w:vAlign w:val="bottom"/>
            <w:hideMark/>
          </w:tcPr>
          <w:p w14:paraId="76806668"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0:05:00</w:t>
            </w:r>
          </w:p>
        </w:tc>
      </w:tr>
      <w:tr w:rsidR="00A70ED4" w:rsidRPr="006A2BDC" w14:paraId="29F7DA2E" w14:textId="77777777" w:rsidTr="00016E5D">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1EFF7844"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Subida de usuarios:</w:t>
            </w:r>
          </w:p>
        </w:tc>
        <w:tc>
          <w:tcPr>
            <w:tcW w:w="305" w:type="dxa"/>
            <w:tcBorders>
              <w:top w:val="nil"/>
              <w:left w:val="nil"/>
              <w:bottom w:val="single" w:sz="4" w:space="0" w:color="auto"/>
              <w:right w:val="single" w:sz="4" w:space="0" w:color="auto"/>
            </w:tcBorders>
            <w:shd w:val="clear" w:color="auto" w:fill="auto"/>
            <w:noWrap/>
            <w:vAlign w:val="bottom"/>
            <w:hideMark/>
          </w:tcPr>
          <w:p w14:paraId="49B596C7"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 </w:t>
            </w:r>
          </w:p>
        </w:tc>
        <w:tc>
          <w:tcPr>
            <w:tcW w:w="1077" w:type="dxa"/>
            <w:tcBorders>
              <w:top w:val="nil"/>
              <w:left w:val="nil"/>
              <w:bottom w:val="single" w:sz="4" w:space="0" w:color="auto"/>
              <w:right w:val="single" w:sz="4" w:space="0" w:color="auto"/>
            </w:tcBorders>
            <w:shd w:val="clear" w:color="auto" w:fill="auto"/>
            <w:noWrap/>
            <w:vAlign w:val="bottom"/>
            <w:hideMark/>
          </w:tcPr>
          <w:p w14:paraId="56663479"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Simultáneo</w:t>
            </w:r>
          </w:p>
        </w:tc>
      </w:tr>
      <w:tr w:rsidR="00A70ED4" w:rsidRPr="006A2BDC" w14:paraId="2D1DFFA5" w14:textId="77777777" w:rsidTr="00016E5D">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2479D07C"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Bajada de usuarios:</w:t>
            </w:r>
          </w:p>
        </w:tc>
        <w:tc>
          <w:tcPr>
            <w:tcW w:w="305" w:type="dxa"/>
            <w:tcBorders>
              <w:top w:val="nil"/>
              <w:left w:val="nil"/>
              <w:bottom w:val="single" w:sz="4" w:space="0" w:color="auto"/>
              <w:right w:val="single" w:sz="4" w:space="0" w:color="auto"/>
            </w:tcBorders>
            <w:shd w:val="clear" w:color="auto" w:fill="auto"/>
            <w:noWrap/>
            <w:vAlign w:val="bottom"/>
            <w:hideMark/>
          </w:tcPr>
          <w:p w14:paraId="703FDA3E"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 </w:t>
            </w:r>
          </w:p>
        </w:tc>
        <w:tc>
          <w:tcPr>
            <w:tcW w:w="1077" w:type="dxa"/>
            <w:tcBorders>
              <w:top w:val="nil"/>
              <w:left w:val="nil"/>
              <w:bottom w:val="single" w:sz="4" w:space="0" w:color="auto"/>
              <w:right w:val="single" w:sz="4" w:space="0" w:color="auto"/>
            </w:tcBorders>
            <w:shd w:val="clear" w:color="auto" w:fill="auto"/>
            <w:noWrap/>
            <w:vAlign w:val="bottom"/>
            <w:hideMark/>
          </w:tcPr>
          <w:p w14:paraId="5CA47B60"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Simultáneo</w:t>
            </w:r>
          </w:p>
        </w:tc>
      </w:tr>
    </w:tbl>
    <w:p w14:paraId="36225A12" w14:textId="77777777" w:rsidR="000B12E8" w:rsidRDefault="000B12E8" w:rsidP="0047567D">
      <w:pPr>
        <w:pStyle w:val="Heading1"/>
        <w:numPr>
          <w:ilvl w:val="1"/>
          <w:numId w:val="20"/>
        </w:numPr>
        <w:spacing w:before="480"/>
        <w:jc w:val="both"/>
        <w:rPr>
          <w:rFonts w:ascii="Century Gothic" w:eastAsiaTheme="minorHAnsi" w:hAnsi="Century Gothic" w:cstheme="minorBidi"/>
          <w:color w:val="646478"/>
          <w:sz w:val="21"/>
          <w:szCs w:val="21"/>
        </w:rPr>
      </w:pPr>
      <w:bookmarkStart w:id="77" w:name="_Toc112159438"/>
      <w:bookmarkStart w:id="78" w:name="_Toc155142408"/>
      <w:r w:rsidRPr="005256A3">
        <w:rPr>
          <w:rFonts w:ascii="Century Gothic" w:eastAsiaTheme="minorHAnsi" w:hAnsi="Century Gothic" w:cstheme="minorBidi"/>
          <w:color w:val="646478"/>
          <w:sz w:val="21"/>
          <w:szCs w:val="21"/>
        </w:rPr>
        <w:t>Escenario Pruebas de Escalabilidad</w:t>
      </w:r>
      <w:bookmarkEnd w:id="77"/>
      <w:bookmarkEnd w:id="78"/>
    </w:p>
    <w:tbl>
      <w:tblPr>
        <w:tblW w:w="2485" w:type="dxa"/>
        <w:tblLook w:val="04A0" w:firstRow="1" w:lastRow="0" w:firstColumn="1" w:lastColumn="0" w:noHBand="0" w:noVBand="1"/>
      </w:tblPr>
      <w:tblGrid>
        <w:gridCol w:w="1103"/>
        <w:gridCol w:w="305"/>
        <w:gridCol w:w="1077"/>
      </w:tblGrid>
      <w:tr w:rsidR="00A70ED4" w:rsidRPr="006A2BDC" w14:paraId="788C8154" w14:textId="77777777" w:rsidTr="00016E5D">
        <w:trPr>
          <w:trHeight w:val="230"/>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3806D"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 </w:t>
            </w:r>
          </w:p>
        </w:tc>
        <w:tc>
          <w:tcPr>
            <w:tcW w:w="1382"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432B668" w14:textId="77777777" w:rsidR="00A70ED4" w:rsidRPr="006A2BDC" w:rsidRDefault="00A70ED4" w:rsidP="00016E5D">
            <w:pPr>
              <w:jc w:val="cente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Primera prueba</w:t>
            </w:r>
          </w:p>
        </w:tc>
      </w:tr>
      <w:tr w:rsidR="00A70ED4" w:rsidRPr="006A2BDC" w14:paraId="20F1C1C6" w14:textId="77777777" w:rsidTr="00016E5D">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414A73A5"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Carga:</w:t>
            </w:r>
          </w:p>
        </w:tc>
        <w:tc>
          <w:tcPr>
            <w:tcW w:w="1382" w:type="dxa"/>
            <w:gridSpan w:val="2"/>
            <w:tcBorders>
              <w:top w:val="nil"/>
              <w:left w:val="nil"/>
              <w:bottom w:val="single" w:sz="4" w:space="0" w:color="auto"/>
              <w:right w:val="single" w:sz="4" w:space="0" w:color="auto"/>
            </w:tcBorders>
            <w:shd w:val="clear" w:color="auto" w:fill="auto"/>
            <w:noWrap/>
            <w:vAlign w:val="bottom"/>
            <w:hideMark/>
          </w:tcPr>
          <w:p w14:paraId="60434BCB"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p>
          <w:p w14:paraId="10BF9632"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lastRenderedPageBreak/>
              <w:t>1</w:t>
            </w:r>
          </w:p>
        </w:tc>
      </w:tr>
      <w:tr w:rsidR="00A70ED4" w:rsidRPr="006A2BDC" w14:paraId="2DDE26C2" w14:textId="77777777" w:rsidTr="00016E5D">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75A398F3"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lastRenderedPageBreak/>
              <w:t>Tiempo de ejecución:</w:t>
            </w:r>
          </w:p>
        </w:tc>
        <w:tc>
          <w:tcPr>
            <w:tcW w:w="305" w:type="dxa"/>
            <w:tcBorders>
              <w:top w:val="nil"/>
              <w:left w:val="nil"/>
              <w:bottom w:val="single" w:sz="4" w:space="0" w:color="auto"/>
              <w:right w:val="single" w:sz="4" w:space="0" w:color="auto"/>
            </w:tcBorders>
            <w:shd w:val="clear" w:color="auto" w:fill="auto"/>
            <w:noWrap/>
            <w:vAlign w:val="bottom"/>
            <w:hideMark/>
          </w:tcPr>
          <w:p w14:paraId="202FA22F"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1</w:t>
            </w:r>
          </w:p>
        </w:tc>
        <w:tc>
          <w:tcPr>
            <w:tcW w:w="1077" w:type="dxa"/>
            <w:tcBorders>
              <w:top w:val="nil"/>
              <w:left w:val="nil"/>
              <w:bottom w:val="single" w:sz="4" w:space="0" w:color="auto"/>
              <w:right w:val="single" w:sz="4" w:space="0" w:color="auto"/>
            </w:tcBorders>
            <w:shd w:val="clear" w:color="auto" w:fill="auto"/>
            <w:noWrap/>
            <w:vAlign w:val="bottom"/>
            <w:hideMark/>
          </w:tcPr>
          <w:p w14:paraId="5E6D9AF2"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0:05:00</w:t>
            </w:r>
          </w:p>
        </w:tc>
      </w:tr>
      <w:tr w:rsidR="00A70ED4" w:rsidRPr="006A2BDC" w14:paraId="4E78188C" w14:textId="77777777" w:rsidTr="00016E5D">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3E81A915"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Subida de usuarios:</w:t>
            </w:r>
          </w:p>
        </w:tc>
        <w:tc>
          <w:tcPr>
            <w:tcW w:w="305" w:type="dxa"/>
            <w:tcBorders>
              <w:top w:val="nil"/>
              <w:left w:val="nil"/>
              <w:bottom w:val="single" w:sz="4" w:space="0" w:color="auto"/>
              <w:right w:val="single" w:sz="4" w:space="0" w:color="auto"/>
            </w:tcBorders>
            <w:shd w:val="clear" w:color="auto" w:fill="auto"/>
            <w:noWrap/>
            <w:vAlign w:val="bottom"/>
            <w:hideMark/>
          </w:tcPr>
          <w:p w14:paraId="0F4064D9"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 </w:t>
            </w:r>
          </w:p>
        </w:tc>
        <w:tc>
          <w:tcPr>
            <w:tcW w:w="1077" w:type="dxa"/>
            <w:tcBorders>
              <w:top w:val="nil"/>
              <w:left w:val="nil"/>
              <w:bottom w:val="single" w:sz="4" w:space="0" w:color="auto"/>
              <w:right w:val="single" w:sz="4" w:space="0" w:color="auto"/>
            </w:tcBorders>
            <w:shd w:val="clear" w:color="auto" w:fill="auto"/>
            <w:noWrap/>
            <w:vAlign w:val="bottom"/>
            <w:hideMark/>
          </w:tcPr>
          <w:p w14:paraId="3469809F"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Simultáneo</w:t>
            </w:r>
          </w:p>
        </w:tc>
      </w:tr>
      <w:tr w:rsidR="00A70ED4" w:rsidRPr="006A2BDC" w14:paraId="347E18BD" w14:textId="77777777" w:rsidTr="00016E5D">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705282F5"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Bajada de usuarios:</w:t>
            </w:r>
          </w:p>
        </w:tc>
        <w:tc>
          <w:tcPr>
            <w:tcW w:w="305" w:type="dxa"/>
            <w:tcBorders>
              <w:top w:val="nil"/>
              <w:left w:val="nil"/>
              <w:bottom w:val="single" w:sz="4" w:space="0" w:color="auto"/>
              <w:right w:val="single" w:sz="4" w:space="0" w:color="auto"/>
            </w:tcBorders>
            <w:shd w:val="clear" w:color="auto" w:fill="auto"/>
            <w:noWrap/>
            <w:vAlign w:val="bottom"/>
            <w:hideMark/>
          </w:tcPr>
          <w:p w14:paraId="2876D183"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 </w:t>
            </w:r>
          </w:p>
        </w:tc>
        <w:tc>
          <w:tcPr>
            <w:tcW w:w="1077" w:type="dxa"/>
            <w:tcBorders>
              <w:top w:val="nil"/>
              <w:left w:val="nil"/>
              <w:bottom w:val="single" w:sz="4" w:space="0" w:color="auto"/>
              <w:right w:val="single" w:sz="4" w:space="0" w:color="auto"/>
            </w:tcBorders>
            <w:shd w:val="clear" w:color="auto" w:fill="auto"/>
            <w:noWrap/>
            <w:vAlign w:val="bottom"/>
            <w:hideMark/>
          </w:tcPr>
          <w:p w14:paraId="715066A1"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Simultáneo</w:t>
            </w:r>
          </w:p>
        </w:tc>
      </w:tr>
    </w:tbl>
    <w:p w14:paraId="50E8ADC6" w14:textId="77777777" w:rsidR="000B12E8" w:rsidRDefault="000B12E8" w:rsidP="0047567D">
      <w:pPr>
        <w:pStyle w:val="Heading1"/>
        <w:numPr>
          <w:ilvl w:val="1"/>
          <w:numId w:val="20"/>
        </w:numPr>
        <w:spacing w:before="480"/>
        <w:jc w:val="both"/>
        <w:rPr>
          <w:rFonts w:ascii="Century Gothic" w:eastAsiaTheme="minorHAnsi" w:hAnsi="Century Gothic" w:cstheme="minorBidi"/>
          <w:color w:val="646478"/>
          <w:sz w:val="21"/>
          <w:szCs w:val="21"/>
        </w:rPr>
      </w:pPr>
      <w:bookmarkStart w:id="79" w:name="_Toc112159439"/>
      <w:bookmarkStart w:id="80" w:name="_Toc155142409"/>
      <w:r w:rsidRPr="005256A3">
        <w:rPr>
          <w:rFonts w:ascii="Century Gothic" w:eastAsiaTheme="minorHAnsi" w:hAnsi="Century Gothic" w:cstheme="minorBidi"/>
          <w:color w:val="646478"/>
          <w:sz w:val="21"/>
          <w:szCs w:val="21"/>
        </w:rPr>
        <w:t>Escenario Pruebas de Volumen</w:t>
      </w:r>
      <w:bookmarkEnd w:id="79"/>
      <w:bookmarkEnd w:id="80"/>
    </w:p>
    <w:tbl>
      <w:tblPr>
        <w:tblW w:w="2485" w:type="dxa"/>
        <w:tblLook w:val="04A0" w:firstRow="1" w:lastRow="0" w:firstColumn="1" w:lastColumn="0" w:noHBand="0" w:noVBand="1"/>
      </w:tblPr>
      <w:tblGrid>
        <w:gridCol w:w="1103"/>
        <w:gridCol w:w="305"/>
        <w:gridCol w:w="1077"/>
      </w:tblGrid>
      <w:tr w:rsidR="00A70ED4" w:rsidRPr="006A2BDC" w14:paraId="576E16B6" w14:textId="77777777" w:rsidTr="00016E5D">
        <w:trPr>
          <w:trHeight w:val="230"/>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C4604"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 </w:t>
            </w:r>
          </w:p>
        </w:tc>
        <w:tc>
          <w:tcPr>
            <w:tcW w:w="1382"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2170029" w14:textId="77777777" w:rsidR="00A70ED4" w:rsidRPr="006A2BDC" w:rsidRDefault="00A70ED4" w:rsidP="00016E5D">
            <w:pPr>
              <w:jc w:val="cente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Primera prueba</w:t>
            </w:r>
          </w:p>
        </w:tc>
      </w:tr>
      <w:tr w:rsidR="00A70ED4" w:rsidRPr="006A2BDC" w14:paraId="612C2042" w14:textId="77777777" w:rsidTr="00016E5D">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356A1A96"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Carga:</w:t>
            </w:r>
          </w:p>
        </w:tc>
        <w:tc>
          <w:tcPr>
            <w:tcW w:w="1382" w:type="dxa"/>
            <w:gridSpan w:val="2"/>
            <w:tcBorders>
              <w:top w:val="nil"/>
              <w:left w:val="nil"/>
              <w:bottom w:val="single" w:sz="4" w:space="0" w:color="auto"/>
              <w:right w:val="single" w:sz="4" w:space="0" w:color="auto"/>
            </w:tcBorders>
            <w:shd w:val="clear" w:color="auto" w:fill="auto"/>
            <w:noWrap/>
            <w:vAlign w:val="bottom"/>
            <w:hideMark/>
          </w:tcPr>
          <w:p w14:paraId="428AB77F"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p>
          <w:p w14:paraId="5EAE5628"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1</w:t>
            </w:r>
          </w:p>
        </w:tc>
      </w:tr>
      <w:tr w:rsidR="00A70ED4" w:rsidRPr="006A2BDC" w14:paraId="00A4B7D7" w14:textId="77777777" w:rsidTr="00016E5D">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74DE7B1C"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Tiempo de ejecución:</w:t>
            </w:r>
          </w:p>
        </w:tc>
        <w:tc>
          <w:tcPr>
            <w:tcW w:w="305" w:type="dxa"/>
            <w:tcBorders>
              <w:top w:val="nil"/>
              <w:left w:val="nil"/>
              <w:bottom w:val="single" w:sz="4" w:space="0" w:color="auto"/>
              <w:right w:val="single" w:sz="4" w:space="0" w:color="auto"/>
            </w:tcBorders>
            <w:shd w:val="clear" w:color="auto" w:fill="auto"/>
            <w:noWrap/>
            <w:vAlign w:val="bottom"/>
            <w:hideMark/>
          </w:tcPr>
          <w:p w14:paraId="1625DA09"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1</w:t>
            </w:r>
          </w:p>
        </w:tc>
        <w:tc>
          <w:tcPr>
            <w:tcW w:w="1077" w:type="dxa"/>
            <w:tcBorders>
              <w:top w:val="nil"/>
              <w:left w:val="nil"/>
              <w:bottom w:val="single" w:sz="4" w:space="0" w:color="auto"/>
              <w:right w:val="single" w:sz="4" w:space="0" w:color="auto"/>
            </w:tcBorders>
            <w:shd w:val="clear" w:color="auto" w:fill="auto"/>
            <w:noWrap/>
            <w:vAlign w:val="bottom"/>
            <w:hideMark/>
          </w:tcPr>
          <w:p w14:paraId="452A3E4C"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0:05:00</w:t>
            </w:r>
          </w:p>
        </w:tc>
      </w:tr>
      <w:tr w:rsidR="00A70ED4" w:rsidRPr="006A2BDC" w14:paraId="5FB08A9A" w14:textId="77777777" w:rsidTr="00016E5D">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4A2D587F"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Subida de usuarios:</w:t>
            </w:r>
          </w:p>
        </w:tc>
        <w:tc>
          <w:tcPr>
            <w:tcW w:w="305" w:type="dxa"/>
            <w:tcBorders>
              <w:top w:val="nil"/>
              <w:left w:val="nil"/>
              <w:bottom w:val="single" w:sz="4" w:space="0" w:color="auto"/>
              <w:right w:val="single" w:sz="4" w:space="0" w:color="auto"/>
            </w:tcBorders>
            <w:shd w:val="clear" w:color="auto" w:fill="auto"/>
            <w:noWrap/>
            <w:vAlign w:val="bottom"/>
            <w:hideMark/>
          </w:tcPr>
          <w:p w14:paraId="48A8CC1D"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 </w:t>
            </w:r>
          </w:p>
        </w:tc>
        <w:tc>
          <w:tcPr>
            <w:tcW w:w="1077" w:type="dxa"/>
            <w:tcBorders>
              <w:top w:val="nil"/>
              <w:left w:val="nil"/>
              <w:bottom w:val="single" w:sz="4" w:space="0" w:color="auto"/>
              <w:right w:val="single" w:sz="4" w:space="0" w:color="auto"/>
            </w:tcBorders>
            <w:shd w:val="clear" w:color="auto" w:fill="auto"/>
            <w:noWrap/>
            <w:vAlign w:val="bottom"/>
            <w:hideMark/>
          </w:tcPr>
          <w:p w14:paraId="0EAB60E3"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Simultáneo</w:t>
            </w:r>
          </w:p>
        </w:tc>
      </w:tr>
      <w:tr w:rsidR="00A70ED4" w:rsidRPr="006A2BDC" w14:paraId="3F6C91C5" w14:textId="77777777" w:rsidTr="00016E5D">
        <w:trPr>
          <w:trHeight w:val="230"/>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14:paraId="12C2213F" w14:textId="77777777" w:rsidR="00A70ED4" w:rsidRPr="006A2BDC" w:rsidRDefault="00A70ED4" w:rsidP="00016E5D">
            <w:pPr>
              <w:rPr>
                <w:rFonts w:ascii="Century Gothic" w:eastAsia="Times New Roman" w:hAnsi="Century Gothic" w:cs="Open Sans"/>
                <w:b/>
                <w:color w:val="6E6E7C"/>
                <w:sz w:val="16"/>
                <w:szCs w:val="16"/>
                <w:shd w:val="clear" w:color="auto" w:fill="FFFFFF"/>
                <w:lang w:eastAsia="es-ES_tradnl"/>
              </w:rPr>
            </w:pPr>
            <w:r w:rsidRPr="006A2BDC">
              <w:rPr>
                <w:rFonts w:ascii="Century Gothic" w:eastAsia="Times New Roman" w:hAnsi="Century Gothic" w:cs="Open Sans"/>
                <w:b/>
                <w:color w:val="6E6E7C"/>
                <w:sz w:val="16"/>
                <w:szCs w:val="16"/>
                <w:shd w:val="clear" w:color="auto" w:fill="FFFFFF"/>
                <w:lang w:eastAsia="es-ES_tradnl"/>
              </w:rPr>
              <w:t>Bajada de usuarios:</w:t>
            </w:r>
          </w:p>
        </w:tc>
        <w:tc>
          <w:tcPr>
            <w:tcW w:w="305" w:type="dxa"/>
            <w:tcBorders>
              <w:top w:val="nil"/>
              <w:left w:val="nil"/>
              <w:bottom w:val="single" w:sz="4" w:space="0" w:color="auto"/>
              <w:right w:val="single" w:sz="4" w:space="0" w:color="auto"/>
            </w:tcBorders>
            <w:shd w:val="clear" w:color="auto" w:fill="auto"/>
            <w:noWrap/>
            <w:vAlign w:val="bottom"/>
            <w:hideMark/>
          </w:tcPr>
          <w:p w14:paraId="3C82258F"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 </w:t>
            </w:r>
          </w:p>
        </w:tc>
        <w:tc>
          <w:tcPr>
            <w:tcW w:w="1077" w:type="dxa"/>
            <w:tcBorders>
              <w:top w:val="nil"/>
              <w:left w:val="nil"/>
              <w:bottom w:val="single" w:sz="4" w:space="0" w:color="auto"/>
              <w:right w:val="single" w:sz="4" w:space="0" w:color="auto"/>
            </w:tcBorders>
            <w:shd w:val="clear" w:color="auto" w:fill="auto"/>
            <w:noWrap/>
            <w:vAlign w:val="bottom"/>
            <w:hideMark/>
          </w:tcPr>
          <w:p w14:paraId="67E7B736" w14:textId="77777777" w:rsidR="00A70ED4" w:rsidRPr="006A2BDC" w:rsidRDefault="00A70ED4" w:rsidP="00016E5D">
            <w:pPr>
              <w:jc w:val="right"/>
              <w:rPr>
                <w:rFonts w:ascii="Century Gothic" w:eastAsia="Times New Roman" w:hAnsi="Century Gothic" w:cs="Open Sans"/>
                <w:color w:val="6E6E7C"/>
                <w:sz w:val="16"/>
                <w:szCs w:val="16"/>
                <w:shd w:val="clear" w:color="auto" w:fill="FFFFFF"/>
                <w:lang w:eastAsia="es-ES_tradnl"/>
              </w:rPr>
            </w:pPr>
            <w:r w:rsidRPr="006A2BDC">
              <w:rPr>
                <w:rFonts w:ascii="Century Gothic" w:eastAsia="Times New Roman" w:hAnsi="Century Gothic" w:cs="Open Sans"/>
                <w:color w:val="6E6E7C"/>
                <w:sz w:val="16"/>
                <w:szCs w:val="16"/>
                <w:shd w:val="clear" w:color="auto" w:fill="FFFFFF"/>
                <w:lang w:eastAsia="es-ES_tradnl"/>
              </w:rPr>
              <w:t>Simultáneo</w:t>
            </w:r>
          </w:p>
        </w:tc>
      </w:tr>
    </w:tbl>
    <w:p w14:paraId="4D6C235A" w14:textId="77777777" w:rsidR="000B12E8" w:rsidRDefault="000B12E8" w:rsidP="0047567D">
      <w:pPr>
        <w:pStyle w:val="Heading1"/>
        <w:numPr>
          <w:ilvl w:val="1"/>
          <w:numId w:val="20"/>
        </w:numPr>
        <w:spacing w:before="480"/>
        <w:jc w:val="both"/>
        <w:rPr>
          <w:rFonts w:ascii="Century Gothic" w:eastAsiaTheme="minorHAnsi" w:hAnsi="Century Gothic" w:cstheme="minorBidi"/>
          <w:color w:val="646478"/>
          <w:sz w:val="21"/>
          <w:szCs w:val="21"/>
        </w:rPr>
      </w:pPr>
      <w:bookmarkStart w:id="81" w:name="_Toc112159440"/>
      <w:bookmarkStart w:id="82" w:name="_Toc155142410"/>
      <w:r w:rsidRPr="005256A3">
        <w:rPr>
          <w:rFonts w:ascii="Century Gothic" w:eastAsiaTheme="minorHAnsi" w:hAnsi="Century Gothic" w:cstheme="minorBidi"/>
          <w:color w:val="646478"/>
          <w:sz w:val="21"/>
          <w:szCs w:val="21"/>
        </w:rPr>
        <w:t>SLA</w:t>
      </w:r>
      <w:bookmarkEnd w:id="81"/>
      <w:bookmarkEnd w:id="82"/>
    </w:p>
    <w:p w14:paraId="55DB1275" w14:textId="77777777" w:rsidR="00204200" w:rsidRPr="00267939" w:rsidRDefault="00204200" w:rsidP="00267939">
      <w:pPr>
        <w:pStyle w:val="ListParagraph"/>
        <w:ind w:left="360"/>
        <w:rPr>
          <w:rFonts w:eastAsia="Times New Roman" w:cs="Open Sans"/>
          <w:b/>
          <w:color w:val="6E6E7C"/>
          <w:sz w:val="16"/>
          <w:szCs w:val="16"/>
          <w:shd w:val="clear" w:color="auto" w:fill="FFFFFF"/>
          <w:lang w:val="en-US" w:eastAsia="es-ES_tradnl"/>
        </w:rPr>
      </w:pPr>
      <w:proofErr w:type="spellStart"/>
      <w:r w:rsidRPr="00267939">
        <w:rPr>
          <w:rFonts w:eastAsia="Times New Roman" w:cs="Open Sans"/>
          <w:b/>
          <w:color w:val="6E6E7C"/>
          <w:sz w:val="16"/>
          <w:szCs w:val="16"/>
          <w:shd w:val="clear" w:color="auto" w:fill="FFFFFF"/>
          <w:lang w:val="en-US" w:eastAsia="es-ES_tradnl"/>
        </w:rPr>
        <w:t>Successses</w:t>
      </w:r>
      <w:proofErr w:type="spellEnd"/>
      <w:r w:rsidRPr="00267939">
        <w:rPr>
          <w:rFonts w:eastAsia="Times New Roman" w:cs="Open Sans"/>
          <w:b/>
          <w:color w:val="6E6E7C"/>
          <w:sz w:val="16"/>
          <w:szCs w:val="16"/>
          <w:shd w:val="clear" w:color="auto" w:fill="FFFFFF"/>
          <w:lang w:val="en-US" w:eastAsia="es-ES_tradnl"/>
        </w:rPr>
        <w:t xml:space="preserve"> Number</w:t>
      </w:r>
    </w:p>
    <w:p w14:paraId="505FF46F" w14:textId="77777777" w:rsidR="00204200" w:rsidRPr="00267939" w:rsidRDefault="00204200" w:rsidP="00267939">
      <w:pPr>
        <w:pStyle w:val="ListParagraph"/>
        <w:ind w:left="360"/>
        <w:rPr>
          <w:rFonts w:eastAsia="Times New Roman" w:cs="Open Sans"/>
          <w:b/>
          <w:color w:val="6E6E7C"/>
          <w:sz w:val="16"/>
          <w:szCs w:val="16"/>
          <w:shd w:val="clear" w:color="auto" w:fill="FFFFFF"/>
          <w:lang w:val="en-US" w:eastAsia="es-ES_tradnl"/>
        </w:rPr>
      </w:pPr>
      <w:r w:rsidRPr="00267939">
        <w:rPr>
          <w:rFonts w:eastAsia="Times New Roman" w:cs="Open Sans"/>
          <w:b/>
          <w:color w:val="6E6E7C"/>
          <w:sz w:val="16"/>
          <w:szCs w:val="16"/>
          <w:shd w:val="clear" w:color="auto" w:fill="FFFFFF"/>
          <w:lang w:val="en-US" w:eastAsia="es-ES_tradnl"/>
        </w:rPr>
        <w:t>Failures Number</w:t>
      </w:r>
    </w:p>
    <w:p w14:paraId="0C312FAD" w14:textId="77777777" w:rsidR="00204200" w:rsidRPr="00267939" w:rsidRDefault="00204200" w:rsidP="00267939">
      <w:pPr>
        <w:pStyle w:val="ListParagraph"/>
        <w:ind w:left="360"/>
        <w:rPr>
          <w:rFonts w:eastAsia="Times New Roman" w:cs="Open Sans"/>
          <w:b/>
          <w:color w:val="6E6E7C"/>
          <w:sz w:val="16"/>
          <w:szCs w:val="16"/>
          <w:shd w:val="clear" w:color="auto" w:fill="FFFFFF"/>
          <w:lang w:val="en-US" w:eastAsia="es-ES_tradnl"/>
        </w:rPr>
      </w:pPr>
      <w:r w:rsidRPr="00267939">
        <w:rPr>
          <w:rFonts w:eastAsia="Times New Roman" w:cs="Open Sans"/>
          <w:b/>
          <w:color w:val="6E6E7C"/>
          <w:sz w:val="16"/>
          <w:szCs w:val="16"/>
          <w:shd w:val="clear" w:color="auto" w:fill="FFFFFF"/>
          <w:lang w:val="en-US" w:eastAsia="es-ES_tradnl"/>
        </w:rPr>
        <w:t>Response time sec</w:t>
      </w:r>
    </w:p>
    <w:p w14:paraId="55FEC228" w14:textId="77777777" w:rsidR="00204200" w:rsidRPr="00204200" w:rsidRDefault="00204200" w:rsidP="00267939">
      <w:pPr>
        <w:pStyle w:val="ListParagraph"/>
        <w:ind w:left="360"/>
        <w:rPr>
          <w:rFonts w:eastAsia="Times New Roman" w:cs="Open Sans"/>
          <w:b/>
          <w:color w:val="6E6E7C"/>
          <w:sz w:val="16"/>
          <w:szCs w:val="16"/>
          <w:shd w:val="clear" w:color="auto" w:fill="FFFFFF"/>
          <w:lang w:eastAsia="es-ES_tradnl"/>
        </w:rPr>
      </w:pPr>
      <w:proofErr w:type="spellStart"/>
      <w:r w:rsidRPr="00204200">
        <w:rPr>
          <w:rFonts w:eastAsia="Times New Roman" w:cs="Open Sans"/>
          <w:b/>
          <w:color w:val="6E6E7C"/>
          <w:sz w:val="16"/>
          <w:szCs w:val="16"/>
          <w:shd w:val="clear" w:color="auto" w:fill="FFFFFF"/>
          <w:lang w:eastAsia="es-ES_tradnl"/>
        </w:rPr>
        <w:t>Uptime</w:t>
      </w:r>
      <w:proofErr w:type="spellEnd"/>
      <w:r w:rsidRPr="00204200">
        <w:rPr>
          <w:rFonts w:eastAsia="Times New Roman" w:cs="Open Sans"/>
          <w:b/>
          <w:color w:val="6E6E7C"/>
          <w:sz w:val="16"/>
          <w:szCs w:val="16"/>
          <w:shd w:val="clear" w:color="auto" w:fill="FFFFFF"/>
          <w:lang w:eastAsia="es-ES_tradnl"/>
        </w:rPr>
        <w:t xml:space="preserve"> %</w:t>
      </w:r>
    </w:p>
    <w:p w14:paraId="296B6F38" w14:textId="77777777" w:rsidR="00204200" w:rsidRDefault="00204200" w:rsidP="00267939">
      <w:pPr>
        <w:pStyle w:val="ListParagraph"/>
        <w:ind w:left="360"/>
        <w:rPr>
          <w:rFonts w:eastAsia="Times New Roman" w:cs="Open Sans"/>
          <w:b/>
          <w:color w:val="6E6E7C"/>
          <w:sz w:val="16"/>
          <w:szCs w:val="16"/>
          <w:shd w:val="clear" w:color="auto" w:fill="FFFFFF"/>
          <w:lang w:eastAsia="es-ES_tradnl"/>
        </w:rPr>
      </w:pPr>
      <w:r w:rsidRPr="00204200">
        <w:rPr>
          <w:rFonts w:eastAsia="Times New Roman" w:cs="Open Sans"/>
          <w:b/>
          <w:color w:val="6E6E7C"/>
          <w:sz w:val="16"/>
          <w:szCs w:val="16"/>
          <w:shd w:val="clear" w:color="auto" w:fill="FFFFFF"/>
          <w:lang w:eastAsia="es-ES_tradnl"/>
        </w:rPr>
        <w:t xml:space="preserve">Target </w:t>
      </w:r>
      <w:proofErr w:type="spellStart"/>
      <w:r w:rsidRPr="00204200">
        <w:rPr>
          <w:rFonts w:eastAsia="Times New Roman" w:cs="Open Sans"/>
          <w:b/>
          <w:color w:val="6E6E7C"/>
          <w:sz w:val="16"/>
          <w:szCs w:val="16"/>
          <w:shd w:val="clear" w:color="auto" w:fill="FFFFFF"/>
          <w:lang w:eastAsia="es-ES_tradnl"/>
        </w:rPr>
        <w:t>Uptime</w:t>
      </w:r>
      <w:proofErr w:type="spellEnd"/>
    </w:p>
    <w:p w14:paraId="776BE9E4" w14:textId="77777777" w:rsidR="00267939" w:rsidRDefault="00267939" w:rsidP="00267939">
      <w:pPr>
        <w:pStyle w:val="ListParagraph"/>
        <w:ind w:left="360"/>
        <w:rPr>
          <w:rFonts w:eastAsia="Times New Roman" w:cs="Open Sans"/>
          <w:b/>
          <w:color w:val="6E6E7C"/>
          <w:sz w:val="16"/>
          <w:szCs w:val="16"/>
          <w:shd w:val="clear" w:color="auto" w:fill="FFFFFF"/>
          <w:lang w:eastAsia="es-ES_tradnl"/>
        </w:rPr>
      </w:pPr>
    </w:p>
    <w:p w14:paraId="5BD01099" w14:textId="77777777" w:rsidR="00267939" w:rsidRDefault="00267939" w:rsidP="00267939">
      <w:pPr>
        <w:rPr>
          <w:rFonts w:eastAsia="Times New Roman" w:cs="Open Sans"/>
          <w:b/>
          <w:color w:val="6E6E7C"/>
          <w:sz w:val="16"/>
          <w:szCs w:val="16"/>
          <w:shd w:val="clear" w:color="auto" w:fill="FFFFFF"/>
          <w:lang w:eastAsia="es-ES_tradnl"/>
        </w:rPr>
      </w:pPr>
    </w:p>
    <w:p w14:paraId="0DD3232C" w14:textId="77777777" w:rsidR="00267939" w:rsidRDefault="00267939" w:rsidP="00267939">
      <w:pPr>
        <w:rPr>
          <w:rFonts w:eastAsia="Times New Roman" w:cs="Open Sans"/>
          <w:b/>
          <w:color w:val="6E6E7C"/>
          <w:sz w:val="16"/>
          <w:szCs w:val="16"/>
          <w:shd w:val="clear" w:color="auto" w:fill="FFFFFF"/>
          <w:lang w:eastAsia="es-ES_tradnl"/>
        </w:rPr>
      </w:pPr>
    </w:p>
    <w:p w14:paraId="77F900E2" w14:textId="77777777" w:rsidR="00267939" w:rsidRDefault="00267939" w:rsidP="00267939">
      <w:pPr>
        <w:rPr>
          <w:rFonts w:eastAsia="Times New Roman" w:cs="Open Sans"/>
          <w:b/>
          <w:color w:val="6E6E7C"/>
          <w:sz w:val="16"/>
          <w:szCs w:val="16"/>
          <w:shd w:val="clear" w:color="auto" w:fill="FFFFFF"/>
          <w:lang w:eastAsia="es-ES_tradnl"/>
        </w:rPr>
      </w:pPr>
    </w:p>
    <w:p w14:paraId="26A3DD42" w14:textId="77777777" w:rsidR="00267939" w:rsidRPr="00267939" w:rsidRDefault="00267939" w:rsidP="00267939">
      <w:pPr>
        <w:rPr>
          <w:rFonts w:eastAsia="Times New Roman" w:cs="Open Sans"/>
          <w:b/>
          <w:color w:val="6E6E7C"/>
          <w:sz w:val="16"/>
          <w:szCs w:val="16"/>
          <w:shd w:val="clear" w:color="auto" w:fill="FFFFFF"/>
          <w:lang w:eastAsia="es-ES_tradnl"/>
        </w:rPr>
      </w:pPr>
    </w:p>
    <w:p w14:paraId="6110A706" w14:textId="77777777" w:rsidR="00EB3D9D" w:rsidRDefault="00EB3D9D" w:rsidP="00EB3D9D">
      <w:pPr>
        <w:rPr>
          <w:rFonts w:eastAsia="Times New Roman" w:cs="Open Sans"/>
          <w:b/>
          <w:color w:val="6E6E7C"/>
          <w:sz w:val="16"/>
          <w:szCs w:val="16"/>
          <w:shd w:val="clear" w:color="auto" w:fill="FFFFFF"/>
          <w:lang w:eastAsia="es-ES_tradnl"/>
        </w:rPr>
      </w:pPr>
    </w:p>
    <w:p w14:paraId="206BBBB9" w14:textId="77777777" w:rsidR="00EB3D9D" w:rsidRDefault="00EB3D9D" w:rsidP="00EB3D9D">
      <w:pPr>
        <w:rPr>
          <w:rFonts w:eastAsia="Times New Roman" w:cs="Open Sans"/>
          <w:b/>
          <w:color w:val="6E6E7C"/>
          <w:sz w:val="16"/>
          <w:szCs w:val="16"/>
          <w:shd w:val="clear" w:color="auto" w:fill="FFFFFF"/>
          <w:lang w:eastAsia="es-ES_tradnl"/>
        </w:rPr>
      </w:pPr>
    </w:p>
    <w:p w14:paraId="600D79A7" w14:textId="77777777" w:rsidR="00EB3D9D" w:rsidRDefault="00EB3D9D" w:rsidP="00EB3D9D">
      <w:pPr>
        <w:rPr>
          <w:rFonts w:eastAsia="Times New Roman" w:cs="Open Sans"/>
          <w:b/>
          <w:color w:val="6E6E7C"/>
          <w:sz w:val="16"/>
          <w:szCs w:val="16"/>
          <w:shd w:val="clear" w:color="auto" w:fill="FFFFFF"/>
          <w:lang w:eastAsia="es-ES_tradnl"/>
        </w:rPr>
      </w:pPr>
    </w:p>
    <w:p w14:paraId="0000E685" w14:textId="77777777" w:rsidR="00EB3D9D" w:rsidRDefault="00EB3D9D" w:rsidP="00EB3D9D">
      <w:pPr>
        <w:rPr>
          <w:rFonts w:eastAsia="Times New Roman" w:cs="Open Sans"/>
          <w:b/>
          <w:color w:val="6E6E7C"/>
          <w:sz w:val="16"/>
          <w:szCs w:val="16"/>
          <w:shd w:val="clear" w:color="auto" w:fill="FFFFFF"/>
          <w:lang w:eastAsia="es-ES_tradnl"/>
        </w:rPr>
      </w:pPr>
    </w:p>
    <w:p w14:paraId="3D98308B" w14:textId="77777777" w:rsidR="00EB3D9D" w:rsidRDefault="00EB3D9D" w:rsidP="00EB3D9D">
      <w:pPr>
        <w:rPr>
          <w:rFonts w:eastAsia="Times New Roman" w:cs="Open Sans"/>
          <w:b/>
          <w:color w:val="6E6E7C"/>
          <w:sz w:val="16"/>
          <w:szCs w:val="16"/>
          <w:shd w:val="clear" w:color="auto" w:fill="FFFFFF"/>
          <w:lang w:eastAsia="es-ES_tradnl"/>
        </w:rPr>
      </w:pPr>
    </w:p>
    <w:p w14:paraId="128B0F21" w14:textId="77777777" w:rsidR="00EB3D9D" w:rsidRDefault="00EB3D9D" w:rsidP="00EB3D9D">
      <w:pPr>
        <w:rPr>
          <w:rFonts w:eastAsia="Times New Roman" w:cs="Open Sans"/>
          <w:b/>
          <w:color w:val="6E6E7C"/>
          <w:sz w:val="16"/>
          <w:szCs w:val="16"/>
          <w:shd w:val="clear" w:color="auto" w:fill="FFFFFF"/>
          <w:lang w:eastAsia="es-ES_tradnl"/>
        </w:rPr>
      </w:pPr>
    </w:p>
    <w:p w14:paraId="7BD022F3" w14:textId="77777777" w:rsidR="00EB3D9D" w:rsidRDefault="00EB3D9D" w:rsidP="00EB3D9D">
      <w:pPr>
        <w:rPr>
          <w:rFonts w:eastAsia="Times New Roman" w:cs="Open Sans"/>
          <w:b/>
          <w:color w:val="6E6E7C"/>
          <w:sz w:val="16"/>
          <w:szCs w:val="16"/>
          <w:shd w:val="clear" w:color="auto" w:fill="FFFFFF"/>
          <w:lang w:eastAsia="es-ES_tradnl"/>
        </w:rPr>
      </w:pPr>
    </w:p>
    <w:p w14:paraId="7AD9CCCB" w14:textId="77777777" w:rsidR="00EB3D9D" w:rsidRDefault="00EB3D9D" w:rsidP="00EB3D9D">
      <w:pPr>
        <w:rPr>
          <w:rFonts w:eastAsia="Times New Roman" w:cs="Open Sans"/>
          <w:b/>
          <w:color w:val="6E6E7C"/>
          <w:sz w:val="16"/>
          <w:szCs w:val="16"/>
          <w:shd w:val="clear" w:color="auto" w:fill="FFFFFF"/>
          <w:lang w:eastAsia="es-ES_tradnl"/>
        </w:rPr>
      </w:pPr>
    </w:p>
    <w:p w14:paraId="10928627" w14:textId="77777777" w:rsidR="00EB3D9D" w:rsidRDefault="00EB3D9D" w:rsidP="00EB3D9D">
      <w:pPr>
        <w:rPr>
          <w:rFonts w:eastAsia="Times New Roman" w:cs="Open Sans"/>
          <w:b/>
          <w:color w:val="6E6E7C"/>
          <w:sz w:val="16"/>
          <w:szCs w:val="16"/>
          <w:shd w:val="clear" w:color="auto" w:fill="FFFFFF"/>
          <w:lang w:eastAsia="es-ES_tradnl"/>
        </w:rPr>
      </w:pPr>
    </w:p>
    <w:p w14:paraId="60314A20" w14:textId="77777777" w:rsidR="00EB3D9D" w:rsidRDefault="00EB3D9D" w:rsidP="00EB3D9D">
      <w:pPr>
        <w:rPr>
          <w:rFonts w:eastAsia="Times New Roman" w:cs="Open Sans"/>
          <w:b/>
          <w:color w:val="6E6E7C"/>
          <w:sz w:val="16"/>
          <w:szCs w:val="16"/>
          <w:shd w:val="clear" w:color="auto" w:fill="FFFFFF"/>
          <w:lang w:eastAsia="es-ES_tradnl"/>
        </w:rPr>
      </w:pPr>
    </w:p>
    <w:p w14:paraId="5DF5A429" w14:textId="77777777" w:rsidR="00EB3D9D" w:rsidRDefault="00EB3D9D" w:rsidP="00EB3D9D">
      <w:pPr>
        <w:rPr>
          <w:rFonts w:eastAsia="Times New Roman" w:cs="Open Sans"/>
          <w:b/>
          <w:color w:val="6E6E7C"/>
          <w:sz w:val="16"/>
          <w:szCs w:val="16"/>
          <w:shd w:val="clear" w:color="auto" w:fill="FFFFFF"/>
          <w:lang w:eastAsia="es-ES_tradnl"/>
        </w:rPr>
      </w:pPr>
    </w:p>
    <w:p w14:paraId="33A7A05F" w14:textId="77777777" w:rsidR="00EB3D9D" w:rsidRDefault="00EB3D9D" w:rsidP="00EB3D9D">
      <w:pPr>
        <w:rPr>
          <w:rFonts w:eastAsia="Times New Roman" w:cs="Open Sans"/>
          <w:b/>
          <w:color w:val="6E6E7C"/>
          <w:sz w:val="16"/>
          <w:szCs w:val="16"/>
          <w:shd w:val="clear" w:color="auto" w:fill="FFFFFF"/>
          <w:lang w:eastAsia="es-ES_tradnl"/>
        </w:rPr>
      </w:pPr>
    </w:p>
    <w:p w14:paraId="40C0306F" w14:textId="77777777" w:rsidR="00EB3D9D" w:rsidRDefault="00EB3D9D" w:rsidP="00EB3D9D">
      <w:pPr>
        <w:rPr>
          <w:rFonts w:eastAsia="Times New Roman" w:cs="Open Sans"/>
          <w:b/>
          <w:color w:val="6E6E7C"/>
          <w:sz w:val="16"/>
          <w:szCs w:val="16"/>
          <w:shd w:val="clear" w:color="auto" w:fill="FFFFFF"/>
          <w:lang w:eastAsia="es-ES_tradnl"/>
        </w:rPr>
      </w:pPr>
    </w:p>
    <w:p w14:paraId="280ED696" w14:textId="77777777" w:rsidR="00EB3D9D" w:rsidRDefault="00EB3D9D" w:rsidP="00EB3D9D">
      <w:pPr>
        <w:rPr>
          <w:rFonts w:eastAsia="Times New Roman" w:cs="Open Sans"/>
          <w:b/>
          <w:color w:val="6E6E7C"/>
          <w:sz w:val="16"/>
          <w:szCs w:val="16"/>
          <w:shd w:val="clear" w:color="auto" w:fill="FFFFFF"/>
          <w:lang w:eastAsia="es-ES_tradnl"/>
        </w:rPr>
      </w:pPr>
    </w:p>
    <w:p w14:paraId="5C4AFE2D" w14:textId="77777777" w:rsidR="00EB3D9D" w:rsidRPr="00EB3D9D" w:rsidRDefault="00EB3D9D" w:rsidP="00EB3D9D">
      <w:pPr>
        <w:rPr>
          <w:rFonts w:eastAsia="Times New Roman" w:cs="Open Sans"/>
          <w:b/>
          <w:color w:val="6E6E7C"/>
          <w:sz w:val="16"/>
          <w:szCs w:val="16"/>
          <w:shd w:val="clear" w:color="auto" w:fill="FFFFFF"/>
          <w:lang w:eastAsia="es-ES_tradnl"/>
        </w:rPr>
      </w:pPr>
    </w:p>
    <w:p w14:paraId="2B51D0CC" w14:textId="77777777" w:rsidR="009F14E8" w:rsidRDefault="009F14E8" w:rsidP="009F14E8">
      <w:pPr>
        <w:rPr>
          <w:rFonts w:eastAsia="Times New Roman" w:cs="Open Sans"/>
          <w:b/>
          <w:color w:val="6E6E7C"/>
          <w:sz w:val="16"/>
          <w:szCs w:val="16"/>
          <w:shd w:val="clear" w:color="auto" w:fill="FFFFFF"/>
          <w:lang w:eastAsia="es-ES_tradnl"/>
        </w:rPr>
      </w:pPr>
    </w:p>
    <w:p w14:paraId="5A9A31BC" w14:textId="77777777" w:rsidR="001C0055" w:rsidRDefault="001C0055" w:rsidP="004B7EEE"/>
    <w:p w14:paraId="6872DD06" w14:textId="77777777" w:rsidR="001C0055" w:rsidRDefault="001C0055" w:rsidP="004B7EEE"/>
    <w:p w14:paraId="19962651" w14:textId="77777777" w:rsidR="001C0055" w:rsidRDefault="001C0055" w:rsidP="004B7EEE"/>
    <w:p w14:paraId="3048C3EC" w14:textId="77777777" w:rsidR="001C0055" w:rsidRDefault="001C0055" w:rsidP="004B7EEE"/>
    <w:p w14:paraId="034900FA" w14:textId="77777777" w:rsidR="00F323F0" w:rsidRDefault="00F323F0" w:rsidP="004B7EEE"/>
    <w:p w14:paraId="5F600DB1" w14:textId="77777777" w:rsidR="00F323F0" w:rsidRDefault="00F323F0" w:rsidP="004B7EEE"/>
    <w:p w14:paraId="72910E0C" w14:textId="77777777" w:rsidR="001C0055" w:rsidRDefault="001C0055" w:rsidP="004B7EEE"/>
    <w:p w14:paraId="41D4CFFB" w14:textId="77777777" w:rsidR="001C0055" w:rsidRDefault="001C0055" w:rsidP="004B7EEE"/>
    <w:p w14:paraId="1C3BA022" w14:textId="77777777" w:rsidR="001C0055" w:rsidRDefault="001C0055" w:rsidP="004B7EEE"/>
    <w:p w14:paraId="0294D9D2" w14:textId="77777777" w:rsidR="001C6BDE" w:rsidRDefault="001C6BDE" w:rsidP="004B7EEE"/>
    <w:p w14:paraId="0FEDCD7F" w14:textId="1252B6C0" w:rsidR="00B038BE" w:rsidRDefault="00D8089C" w:rsidP="00D8089C">
      <w:pPr>
        <w:tabs>
          <w:tab w:val="left" w:pos="1106"/>
        </w:tabs>
      </w:pPr>
      <w:r>
        <w:tab/>
      </w:r>
    </w:p>
    <w:p w14:paraId="0A39A1CB" w14:textId="77777777" w:rsidR="00D8089C" w:rsidRDefault="00D8089C" w:rsidP="00D8089C">
      <w:pPr>
        <w:tabs>
          <w:tab w:val="left" w:pos="1106"/>
        </w:tabs>
      </w:pPr>
    </w:p>
    <w:p w14:paraId="29CA39CB" w14:textId="77777777" w:rsidR="00B038BE" w:rsidRDefault="00B038BE" w:rsidP="00B038BE"/>
    <w:p w14:paraId="4E17F6D7" w14:textId="5388F985" w:rsidR="00B038BE" w:rsidRDefault="00B038BE" w:rsidP="00B038BE">
      <w:pPr>
        <w:tabs>
          <w:tab w:val="left" w:pos="1335"/>
        </w:tabs>
      </w:pPr>
      <w:r>
        <w:lastRenderedPageBreak/>
        <w:tab/>
      </w:r>
      <w:r>
        <w:rPr>
          <w:noProof/>
          <w:lang w:val="en-US"/>
        </w:rPr>
        <mc:AlternateContent>
          <mc:Choice Requires="wps">
            <w:drawing>
              <wp:anchor distT="0" distB="0" distL="114300" distR="114300" simplePos="0" relativeHeight="251710464" behindDoc="0" locked="0" layoutInCell="1" allowOverlap="1" wp14:anchorId="56787FC4" wp14:editId="48D941F3">
                <wp:simplePos x="0" y="0"/>
                <wp:positionH relativeFrom="column">
                  <wp:posOffset>424815</wp:posOffset>
                </wp:positionH>
                <wp:positionV relativeFrom="paragraph">
                  <wp:posOffset>99695</wp:posOffset>
                </wp:positionV>
                <wp:extent cx="1458930" cy="1047964"/>
                <wp:effectExtent l="0" t="0" r="1905" b="6350"/>
                <wp:wrapNone/>
                <wp:docPr id="45" name="Cuadro de texto 45"/>
                <wp:cNvGraphicFramePr/>
                <a:graphic xmlns:a="http://schemas.openxmlformats.org/drawingml/2006/main">
                  <a:graphicData uri="http://schemas.microsoft.com/office/word/2010/wordprocessingShape">
                    <wps:wsp>
                      <wps:cNvSpPr txBox="1"/>
                      <wps:spPr>
                        <a:xfrm>
                          <a:off x="0" y="0"/>
                          <a:ext cx="1458930" cy="1047964"/>
                        </a:xfrm>
                        <a:prstGeom prst="rect">
                          <a:avLst/>
                        </a:prstGeom>
                        <a:noFill/>
                        <a:ln w="6350">
                          <a:noFill/>
                        </a:ln>
                      </wps:spPr>
                      <wps:txbx>
                        <w:txbxContent>
                          <w:p w14:paraId="683A6491" w14:textId="097C83DE" w:rsidR="007718F6" w:rsidRPr="002E5659" w:rsidRDefault="007718F6" w:rsidP="00B038BE">
                            <w:pPr>
                              <w:rPr>
                                <w:rFonts w:ascii="Century Gothic" w:hAnsi="Century Gothic"/>
                                <w:b/>
                                <w:bCs/>
                                <w:sz w:val="160"/>
                                <w:szCs w:val="160"/>
                                <w:lang w:val="es-ES"/>
                              </w:rPr>
                            </w:pPr>
                            <w:r w:rsidRPr="002E5659">
                              <w:rPr>
                                <w:rFonts w:ascii="Century Gothic" w:hAnsi="Century Gothic"/>
                                <w:b/>
                                <w:bCs/>
                                <w:sz w:val="160"/>
                                <w:szCs w:val="160"/>
                                <w:lang w:val="es-ES"/>
                              </w:rPr>
                              <w:t>06.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87FC4" id="Cuadro de texto 45" o:spid="_x0000_s1038" type="#_x0000_t202" style="position:absolute;margin-left:33.45pt;margin-top:7.85pt;width:114.9pt;height: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" filled="f" stroked="f" strokeweight=".5pt">
                <v:textbox inset="0,0,0,0">
                  <w:txbxContent>
                    <w:p w14:paraId="683A6491" w14:textId="097C83DE" w:rsidR="007718F6" w:rsidRPr="002E5659" w:rsidRDefault="007718F6" w:rsidP="00B038BE">
                      <w:pPr>
                        <w:rPr>
                          <w:rFonts w:ascii="Century Gothic" w:hAnsi="Century Gothic"/>
                          <w:b/>
                          <w:bCs/>
                          <w:sz w:val="160"/>
                          <w:szCs w:val="160"/>
                          <w:lang w:val="es-ES"/>
                        </w:rPr>
                      </w:pPr>
                      <w:r w:rsidRPr="002E5659">
                        <w:rPr>
                          <w:rFonts w:ascii="Century Gothic" w:hAnsi="Century Gothic"/>
                          <w:b/>
                          <w:bCs/>
                          <w:sz w:val="160"/>
                          <w:szCs w:val="160"/>
                          <w:lang w:val="es-ES"/>
                        </w:rPr>
                        <w:t>06.</w:t>
                      </w:r>
                    </w:p>
                  </w:txbxContent>
                </v:textbox>
              </v:shape>
            </w:pict>
          </mc:Fallback>
        </mc:AlternateContent>
      </w:r>
    </w:p>
    <w:p w14:paraId="086564A2" w14:textId="77777777" w:rsidR="00B038BE" w:rsidRDefault="00B038BE" w:rsidP="00B038BE"/>
    <w:p w14:paraId="34D25C1D" w14:textId="77777777" w:rsidR="00B038BE" w:rsidRDefault="00B038BE" w:rsidP="00B038BE"/>
    <w:p w14:paraId="0524A665" w14:textId="77777777" w:rsidR="00B038BE" w:rsidRDefault="00B038BE" w:rsidP="00B038BE"/>
    <w:p w14:paraId="6A102CB5" w14:textId="77777777" w:rsidR="00B038BE" w:rsidRDefault="00B038BE" w:rsidP="00B038BE"/>
    <w:p w14:paraId="0990088E" w14:textId="77777777" w:rsidR="00B038BE" w:rsidRDefault="00B038BE" w:rsidP="00B038BE"/>
    <w:p w14:paraId="75A4D92B" w14:textId="77777777" w:rsidR="00B038BE" w:rsidRDefault="00B038BE" w:rsidP="00B038BE"/>
    <w:p w14:paraId="502C3F8E" w14:textId="77777777" w:rsidR="00B038BE" w:rsidRDefault="00B038BE" w:rsidP="00B038BE"/>
    <w:p w14:paraId="4C8F0B05" w14:textId="77777777" w:rsidR="00B038BE" w:rsidRDefault="00B038BE" w:rsidP="00B038BE"/>
    <w:p w14:paraId="26A68FE4" w14:textId="77777777" w:rsidR="00B038BE" w:rsidRDefault="00B038BE" w:rsidP="00B038BE">
      <w:r>
        <w:rPr>
          <w:noProof/>
          <w:lang w:val="en-US"/>
        </w:rPr>
        <mc:AlternateContent>
          <mc:Choice Requires="wps">
            <w:drawing>
              <wp:anchor distT="0" distB="0" distL="114300" distR="114300" simplePos="0" relativeHeight="251711488" behindDoc="0" locked="0" layoutInCell="1" allowOverlap="1" wp14:anchorId="5C841DC6" wp14:editId="53772279">
                <wp:simplePos x="0" y="0"/>
                <wp:positionH relativeFrom="column">
                  <wp:posOffset>316865</wp:posOffset>
                </wp:positionH>
                <wp:positionV relativeFrom="paragraph">
                  <wp:posOffset>122555</wp:posOffset>
                </wp:positionV>
                <wp:extent cx="4254500" cy="1119669"/>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4254500" cy="1119669"/>
                        </a:xfrm>
                        <a:prstGeom prst="rect">
                          <a:avLst/>
                        </a:prstGeom>
                        <a:noFill/>
                        <a:ln w="6350">
                          <a:noFill/>
                        </a:ln>
                      </wps:spPr>
                      <wps:txbx>
                        <w:txbxContent>
                          <w:p w14:paraId="2330FF98" w14:textId="756F875B" w:rsidR="007718F6" w:rsidRPr="002E5659" w:rsidRDefault="007718F6" w:rsidP="00B038BE">
                            <w:pPr>
                              <w:rPr>
                                <w:rFonts w:ascii="Century Gothic" w:hAnsi="Century Gothic"/>
                                <w:b/>
                                <w:bCs/>
                                <w:sz w:val="72"/>
                                <w:szCs w:val="72"/>
                                <w:lang w:val="es-ES"/>
                              </w:rPr>
                            </w:pPr>
                            <w:r w:rsidRPr="002E5659">
                              <w:rPr>
                                <w:rFonts w:ascii="Century Gothic" w:hAnsi="Century Gothic"/>
                                <w:b/>
                                <w:bCs/>
                                <w:sz w:val="72"/>
                                <w:szCs w:val="72"/>
                                <w:lang w:val="es-ES"/>
                              </w:rPr>
                              <w:t>Criterios de pruebas de QA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41DC6" id="Cuadro de texto 46" o:spid="_x0000_s1039" type="#_x0000_t202" style="position:absolute;margin-left:24.95pt;margin-top:9.65pt;width:335pt;height:88.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" filled="f" stroked="f" strokeweight=".5pt">
                <v:textbox inset="0,0,0,0">
                  <w:txbxContent>
                    <w:p w14:paraId="2330FF98" w14:textId="756F875B" w:rsidR="007718F6" w:rsidRPr="002E5659" w:rsidRDefault="007718F6" w:rsidP="00B038BE">
                      <w:pPr>
                        <w:rPr>
                          <w:rFonts w:ascii="Century Gothic" w:hAnsi="Century Gothic"/>
                          <w:b/>
                          <w:bCs/>
                          <w:sz w:val="72"/>
                          <w:szCs w:val="72"/>
                          <w:lang w:val="es-ES"/>
                        </w:rPr>
                      </w:pPr>
                      <w:r w:rsidRPr="002E5659">
                        <w:rPr>
                          <w:rFonts w:ascii="Century Gothic" w:hAnsi="Century Gothic"/>
                          <w:b/>
                          <w:bCs/>
                          <w:sz w:val="72"/>
                          <w:szCs w:val="72"/>
                          <w:lang w:val="es-ES"/>
                        </w:rPr>
                        <w:t>Criterios de pruebas de QA</w:t>
                      </w:r>
                    </w:p>
                  </w:txbxContent>
                </v:textbox>
              </v:shape>
            </w:pict>
          </mc:Fallback>
        </mc:AlternateContent>
      </w:r>
    </w:p>
    <w:p w14:paraId="5EEAE5D5" w14:textId="77777777" w:rsidR="00B038BE" w:rsidRDefault="00B038BE" w:rsidP="00B038BE"/>
    <w:p w14:paraId="74800B92" w14:textId="77777777" w:rsidR="00B038BE" w:rsidRDefault="00B038BE" w:rsidP="00B038BE"/>
    <w:p w14:paraId="6F48CF28" w14:textId="77777777" w:rsidR="00B038BE" w:rsidRDefault="00B038BE" w:rsidP="00B038BE"/>
    <w:p w14:paraId="574019C1" w14:textId="77777777" w:rsidR="00B038BE" w:rsidRDefault="00B038BE" w:rsidP="00B038BE"/>
    <w:p w14:paraId="5128F46D" w14:textId="77777777" w:rsidR="00B038BE" w:rsidRDefault="00B038BE" w:rsidP="00B038BE"/>
    <w:p w14:paraId="2B35E858" w14:textId="77777777" w:rsidR="00B038BE" w:rsidRDefault="00B038BE" w:rsidP="00B038BE"/>
    <w:p w14:paraId="4E1F3D47" w14:textId="77777777" w:rsidR="00B038BE" w:rsidRDefault="00B038BE" w:rsidP="00B038BE"/>
    <w:p w14:paraId="1F7EA74F" w14:textId="77777777" w:rsidR="00B038BE" w:rsidRDefault="00B038BE" w:rsidP="00B038BE"/>
    <w:p w14:paraId="58E5455C" w14:textId="77777777" w:rsidR="00B038BE" w:rsidRDefault="00B038BE" w:rsidP="00B038BE"/>
    <w:p w14:paraId="6EA2B515" w14:textId="77777777" w:rsidR="00B038BE" w:rsidRDefault="00B038BE" w:rsidP="00B038BE"/>
    <w:p w14:paraId="7309DE96" w14:textId="77777777" w:rsidR="00B038BE" w:rsidRDefault="00B038BE" w:rsidP="00B038BE"/>
    <w:p w14:paraId="5CAD195A" w14:textId="77777777" w:rsidR="00B038BE" w:rsidRDefault="00B038BE" w:rsidP="00B038BE"/>
    <w:p w14:paraId="77B26B15" w14:textId="77777777" w:rsidR="00B038BE" w:rsidRDefault="00B038BE" w:rsidP="00B038BE"/>
    <w:p w14:paraId="12C2F938" w14:textId="77777777" w:rsidR="00B038BE" w:rsidRDefault="00B038BE" w:rsidP="00B038BE"/>
    <w:p w14:paraId="5CDFA518" w14:textId="77777777" w:rsidR="00B038BE" w:rsidRDefault="00B038BE" w:rsidP="00B038BE"/>
    <w:p w14:paraId="0ACD7C10" w14:textId="53C8467B" w:rsidR="00B038BE" w:rsidRDefault="001558F6" w:rsidP="001558F6">
      <w:pPr>
        <w:tabs>
          <w:tab w:val="left" w:pos="1555"/>
        </w:tabs>
      </w:pPr>
      <w:r>
        <w:tab/>
      </w:r>
    </w:p>
    <w:p w14:paraId="4544AD4E" w14:textId="77777777" w:rsidR="001558F6" w:rsidRDefault="001558F6" w:rsidP="001558F6">
      <w:pPr>
        <w:tabs>
          <w:tab w:val="left" w:pos="1555"/>
        </w:tabs>
      </w:pPr>
    </w:p>
    <w:p w14:paraId="3548AC53" w14:textId="77777777" w:rsidR="00D8089C" w:rsidRDefault="00D8089C" w:rsidP="00D8089C">
      <w:pPr>
        <w:tabs>
          <w:tab w:val="left" w:pos="1521"/>
          <w:tab w:val="left" w:pos="1555"/>
        </w:tabs>
      </w:pPr>
      <w:r>
        <w:tab/>
      </w:r>
    </w:p>
    <w:p w14:paraId="037A6783" w14:textId="77777777" w:rsidR="00D8089C" w:rsidRDefault="00D8089C" w:rsidP="00D8089C">
      <w:pPr>
        <w:tabs>
          <w:tab w:val="left" w:pos="1521"/>
          <w:tab w:val="left" w:pos="1555"/>
        </w:tabs>
      </w:pPr>
    </w:p>
    <w:p w14:paraId="09E1C2B1" w14:textId="77777777" w:rsidR="00D8089C" w:rsidRDefault="00D8089C" w:rsidP="00D8089C">
      <w:pPr>
        <w:tabs>
          <w:tab w:val="left" w:pos="1521"/>
          <w:tab w:val="left" w:pos="1555"/>
        </w:tabs>
      </w:pPr>
    </w:p>
    <w:p w14:paraId="34F6B952" w14:textId="77777777" w:rsidR="00D8089C" w:rsidRDefault="00D8089C" w:rsidP="00D8089C">
      <w:pPr>
        <w:tabs>
          <w:tab w:val="left" w:pos="1521"/>
          <w:tab w:val="left" w:pos="1555"/>
        </w:tabs>
      </w:pPr>
    </w:p>
    <w:p w14:paraId="78306164" w14:textId="77777777" w:rsidR="00D8089C" w:rsidRDefault="00D8089C" w:rsidP="00D8089C">
      <w:pPr>
        <w:tabs>
          <w:tab w:val="left" w:pos="1521"/>
          <w:tab w:val="left" w:pos="1555"/>
        </w:tabs>
      </w:pPr>
    </w:p>
    <w:p w14:paraId="73153B07" w14:textId="77777777" w:rsidR="00D8089C" w:rsidRDefault="00D8089C" w:rsidP="00D8089C">
      <w:pPr>
        <w:tabs>
          <w:tab w:val="left" w:pos="1521"/>
          <w:tab w:val="left" w:pos="1555"/>
        </w:tabs>
      </w:pPr>
    </w:p>
    <w:p w14:paraId="10866592" w14:textId="77777777" w:rsidR="00D8089C" w:rsidRDefault="00D8089C" w:rsidP="00D8089C">
      <w:pPr>
        <w:tabs>
          <w:tab w:val="left" w:pos="1521"/>
          <w:tab w:val="left" w:pos="1555"/>
        </w:tabs>
      </w:pPr>
    </w:p>
    <w:p w14:paraId="0EF3466B" w14:textId="77777777" w:rsidR="00D8089C" w:rsidRDefault="00D8089C" w:rsidP="00D8089C">
      <w:pPr>
        <w:tabs>
          <w:tab w:val="left" w:pos="1521"/>
          <w:tab w:val="left" w:pos="1555"/>
        </w:tabs>
      </w:pPr>
    </w:p>
    <w:p w14:paraId="25E12913" w14:textId="77777777" w:rsidR="00D8089C" w:rsidRDefault="00D8089C" w:rsidP="00D8089C">
      <w:pPr>
        <w:tabs>
          <w:tab w:val="left" w:pos="1521"/>
          <w:tab w:val="left" w:pos="1555"/>
        </w:tabs>
      </w:pPr>
    </w:p>
    <w:p w14:paraId="49F18C34" w14:textId="77777777" w:rsidR="00D8089C" w:rsidRDefault="00D8089C" w:rsidP="00D8089C">
      <w:pPr>
        <w:tabs>
          <w:tab w:val="left" w:pos="1521"/>
          <w:tab w:val="left" w:pos="1555"/>
        </w:tabs>
      </w:pPr>
    </w:p>
    <w:p w14:paraId="529C799C" w14:textId="77777777" w:rsidR="00D8089C" w:rsidRDefault="00D8089C" w:rsidP="00D8089C">
      <w:pPr>
        <w:tabs>
          <w:tab w:val="left" w:pos="1521"/>
          <w:tab w:val="left" w:pos="1555"/>
        </w:tabs>
      </w:pPr>
    </w:p>
    <w:p w14:paraId="57F243E4" w14:textId="77777777" w:rsidR="00D8089C" w:rsidRDefault="00D8089C" w:rsidP="00D8089C">
      <w:pPr>
        <w:tabs>
          <w:tab w:val="left" w:pos="1521"/>
          <w:tab w:val="left" w:pos="1555"/>
        </w:tabs>
      </w:pPr>
    </w:p>
    <w:p w14:paraId="04236317" w14:textId="77777777" w:rsidR="00D8089C" w:rsidRDefault="00D8089C" w:rsidP="00D8089C">
      <w:pPr>
        <w:tabs>
          <w:tab w:val="left" w:pos="1521"/>
          <w:tab w:val="left" w:pos="1555"/>
        </w:tabs>
      </w:pPr>
    </w:p>
    <w:p w14:paraId="76B97441" w14:textId="4007BA14" w:rsidR="001558F6" w:rsidRDefault="00D8089C" w:rsidP="00D8089C">
      <w:pPr>
        <w:tabs>
          <w:tab w:val="left" w:pos="1521"/>
          <w:tab w:val="left" w:pos="1555"/>
        </w:tabs>
      </w:pPr>
      <w:r>
        <w:tab/>
      </w:r>
    </w:p>
    <w:p w14:paraId="43ADE989" w14:textId="77777777" w:rsidR="001558F6" w:rsidRDefault="001558F6" w:rsidP="001558F6">
      <w:pPr>
        <w:tabs>
          <w:tab w:val="left" w:pos="1555"/>
        </w:tabs>
      </w:pPr>
    </w:p>
    <w:p w14:paraId="01E4F36E" w14:textId="77777777" w:rsidR="001558F6" w:rsidRDefault="001558F6" w:rsidP="001558F6">
      <w:pPr>
        <w:tabs>
          <w:tab w:val="left" w:pos="1555"/>
        </w:tabs>
      </w:pPr>
    </w:p>
    <w:p w14:paraId="475B8173" w14:textId="77777777" w:rsidR="001558F6" w:rsidRDefault="001558F6" w:rsidP="001558F6">
      <w:pPr>
        <w:tabs>
          <w:tab w:val="left" w:pos="1555"/>
        </w:tabs>
      </w:pPr>
    </w:p>
    <w:p w14:paraId="1C82055A" w14:textId="77777777" w:rsidR="001558F6" w:rsidRDefault="001558F6" w:rsidP="001558F6">
      <w:pPr>
        <w:tabs>
          <w:tab w:val="left" w:pos="1555"/>
        </w:tabs>
      </w:pPr>
    </w:p>
    <w:p w14:paraId="43141FBE" w14:textId="77777777" w:rsidR="001558F6" w:rsidRDefault="001558F6" w:rsidP="001558F6">
      <w:pPr>
        <w:tabs>
          <w:tab w:val="left" w:pos="1555"/>
        </w:tabs>
      </w:pPr>
    </w:p>
    <w:p w14:paraId="761291E3" w14:textId="77777777" w:rsidR="001558F6" w:rsidRDefault="001558F6" w:rsidP="001558F6">
      <w:pPr>
        <w:tabs>
          <w:tab w:val="left" w:pos="1555"/>
        </w:tabs>
      </w:pPr>
    </w:p>
    <w:p w14:paraId="5447D353" w14:textId="527EE2C4" w:rsidR="00AE511A" w:rsidRDefault="00AE511A" w:rsidP="00AE511A">
      <w:pPr>
        <w:rPr>
          <w:rFonts w:asciiTheme="majorHAnsi" w:eastAsiaTheme="majorEastAsia" w:hAnsiTheme="majorHAnsi" w:cstheme="majorBidi"/>
          <w:color w:val="2F5496" w:themeColor="accent1" w:themeShade="BF"/>
          <w:sz w:val="32"/>
          <w:szCs w:val="32"/>
        </w:rPr>
      </w:pPr>
      <w:r w:rsidRPr="00A55630">
        <w:rPr>
          <w:rFonts w:asciiTheme="majorHAnsi" w:eastAsiaTheme="majorEastAsia" w:hAnsiTheme="majorHAnsi" w:cstheme="majorBidi"/>
          <w:color w:val="2F5496" w:themeColor="accent1" w:themeShade="BF"/>
          <w:sz w:val="32"/>
          <w:szCs w:val="32"/>
        </w:rPr>
        <w:lastRenderedPageBreak/>
        <w:t>Criterios de inicio de pruebas</w:t>
      </w:r>
    </w:p>
    <w:p w14:paraId="0D560D3F" w14:textId="36343FAE" w:rsidR="00176E84" w:rsidRDefault="00176E84" w:rsidP="00176E84">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 xml:space="preserve">Los criterios de </w:t>
      </w:r>
      <w:r w:rsidR="00433CDB">
        <w:rPr>
          <w:rFonts w:ascii="Century Gothic" w:eastAsia="Times New Roman" w:hAnsi="Century Gothic" w:cs="Open Sans"/>
          <w:color w:val="6E6E7C"/>
          <w:sz w:val="21"/>
          <w:szCs w:val="21"/>
          <w:shd w:val="clear" w:color="auto" w:fill="FFFFFF"/>
          <w:lang w:eastAsia="es-ES_tradnl"/>
        </w:rPr>
        <w:t>inicio</w:t>
      </w:r>
      <w:r w:rsidRPr="009A24D1">
        <w:rPr>
          <w:rFonts w:ascii="Century Gothic" w:eastAsia="Times New Roman" w:hAnsi="Century Gothic" w:cs="Open Sans"/>
          <w:color w:val="6E6E7C"/>
          <w:sz w:val="21"/>
          <w:szCs w:val="21"/>
          <w:shd w:val="clear" w:color="auto" w:fill="FFFFFF"/>
          <w:lang w:eastAsia="es-ES_tradnl"/>
        </w:rPr>
        <w:t xml:space="preserve"> de prueba</w:t>
      </w:r>
      <w:r w:rsidR="00433CDB">
        <w:rPr>
          <w:rFonts w:ascii="Century Gothic" w:eastAsia="Times New Roman" w:hAnsi="Century Gothic" w:cs="Open Sans"/>
          <w:color w:val="6E6E7C"/>
          <w:sz w:val="21"/>
          <w:szCs w:val="21"/>
          <w:shd w:val="clear" w:color="auto" w:fill="FFFFFF"/>
          <w:lang w:eastAsia="es-ES_tradnl"/>
        </w:rPr>
        <w:t>s solicitad</w:t>
      </w:r>
      <w:r w:rsidR="00753043">
        <w:rPr>
          <w:rFonts w:ascii="Century Gothic" w:eastAsia="Times New Roman" w:hAnsi="Century Gothic" w:cs="Open Sans"/>
          <w:color w:val="6E6E7C"/>
          <w:sz w:val="21"/>
          <w:szCs w:val="21"/>
          <w:shd w:val="clear" w:color="auto" w:fill="FFFFFF"/>
          <w:lang w:eastAsia="es-ES_tradnl"/>
        </w:rPr>
        <w:t>a</w:t>
      </w:r>
      <w:r w:rsidR="00433CDB">
        <w:rPr>
          <w:rFonts w:ascii="Century Gothic" w:eastAsia="Times New Roman" w:hAnsi="Century Gothic" w:cs="Open Sans"/>
          <w:color w:val="6E6E7C"/>
          <w:sz w:val="21"/>
          <w:szCs w:val="21"/>
          <w:shd w:val="clear" w:color="auto" w:fill="FFFFFF"/>
          <w:lang w:eastAsia="es-ES_tradnl"/>
        </w:rPr>
        <w:t xml:space="preserve">s por el área de QA </w:t>
      </w:r>
      <w:r w:rsidRPr="009A24D1">
        <w:rPr>
          <w:rFonts w:ascii="Century Gothic" w:eastAsia="Times New Roman" w:hAnsi="Century Gothic" w:cs="Open Sans"/>
          <w:color w:val="6E6E7C"/>
          <w:sz w:val="21"/>
          <w:szCs w:val="21"/>
          <w:shd w:val="clear" w:color="auto" w:fill="FFFFFF"/>
          <w:lang w:eastAsia="es-ES_tradnl"/>
        </w:rPr>
        <w:t>son los siguientes:</w:t>
      </w:r>
    </w:p>
    <w:tbl>
      <w:tblP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128"/>
      </w:tblGrid>
      <w:tr w:rsidR="00176E84" w:rsidRPr="00B13F3C" w14:paraId="59795D80" w14:textId="77777777" w:rsidTr="00A30B70">
        <w:trPr>
          <w:trHeight w:val="205"/>
          <w:jc w:val="center"/>
        </w:trPr>
        <w:tc>
          <w:tcPr>
            <w:tcW w:w="2122" w:type="dxa"/>
            <w:shd w:val="clear" w:color="auto" w:fill="44546A" w:themeFill="text2"/>
            <w:vAlign w:val="center"/>
          </w:tcPr>
          <w:p w14:paraId="133F8E45" w14:textId="77777777" w:rsidR="00176E84" w:rsidRPr="009A24D1" w:rsidRDefault="00176E84" w:rsidP="00A30B70">
            <w:pPr>
              <w:jc w:val="center"/>
              <w:rPr>
                <w:rFonts w:ascii="Century Gothic" w:eastAsia="Times New Roman" w:hAnsi="Century Gothic" w:cs="Open Sans"/>
                <w:color w:val="6E6E7C"/>
                <w:sz w:val="21"/>
                <w:szCs w:val="21"/>
                <w:shd w:val="clear" w:color="auto" w:fill="FFFFFF"/>
                <w:lang w:eastAsia="es-ES_tradnl"/>
              </w:rPr>
            </w:pPr>
            <w:r w:rsidRPr="0044255F">
              <w:rPr>
                <w:rFonts w:cs="Arial"/>
                <w:b/>
                <w:color w:val="FFFFFF"/>
                <w:lang w:val="es-AR"/>
              </w:rPr>
              <w:t>Tipo de prueba</w:t>
            </w:r>
          </w:p>
        </w:tc>
        <w:tc>
          <w:tcPr>
            <w:tcW w:w="6128" w:type="dxa"/>
            <w:shd w:val="clear" w:color="auto" w:fill="44546A" w:themeFill="text2"/>
            <w:vAlign w:val="center"/>
          </w:tcPr>
          <w:p w14:paraId="0841A591" w14:textId="127E75C1" w:rsidR="00176E84" w:rsidRPr="00F177D8" w:rsidRDefault="00176E84" w:rsidP="00F177D8">
            <w:pPr>
              <w:rPr>
                <w:rFonts w:ascii="Century Gothic" w:eastAsia="Times New Roman" w:hAnsi="Century Gothic" w:cs="Open Sans"/>
                <w:color w:val="6E6E7C"/>
                <w:sz w:val="21"/>
                <w:szCs w:val="21"/>
                <w:shd w:val="clear" w:color="auto" w:fill="FFFFFF"/>
                <w:lang w:eastAsia="es-ES_tradnl"/>
              </w:rPr>
            </w:pPr>
            <w:r w:rsidRPr="00F177D8">
              <w:rPr>
                <w:rFonts w:ascii="Century Gothic" w:eastAsia="Times New Roman" w:hAnsi="Century Gothic" w:cs="Calibri"/>
                <w:b/>
                <w:color w:val="FFFFFF" w:themeColor="background1"/>
                <w:sz w:val="21"/>
                <w:szCs w:val="21"/>
                <w:lang w:eastAsia="es-EC"/>
              </w:rPr>
              <w:t xml:space="preserve">Criterio de </w:t>
            </w:r>
            <w:r w:rsidR="00F177D8" w:rsidRPr="00F177D8">
              <w:rPr>
                <w:rFonts w:ascii="Century Gothic" w:eastAsia="Times New Roman" w:hAnsi="Century Gothic" w:cs="Calibri"/>
                <w:b/>
                <w:color w:val="FFFFFF" w:themeColor="background1"/>
                <w:sz w:val="21"/>
                <w:szCs w:val="21"/>
                <w:lang w:eastAsia="es-EC"/>
              </w:rPr>
              <w:t>Inicio de pruebas</w:t>
            </w:r>
          </w:p>
        </w:tc>
      </w:tr>
      <w:tr w:rsidR="00176E84" w:rsidRPr="00B13F3C" w14:paraId="5E7D7323" w14:textId="77777777" w:rsidTr="00A30B70">
        <w:trPr>
          <w:trHeight w:val="1688"/>
          <w:jc w:val="center"/>
        </w:trPr>
        <w:tc>
          <w:tcPr>
            <w:tcW w:w="2122" w:type="dxa"/>
            <w:shd w:val="clear" w:color="auto" w:fill="auto"/>
            <w:vAlign w:val="center"/>
          </w:tcPr>
          <w:p w14:paraId="2004EFB0" w14:textId="77777777" w:rsidR="00176E84" w:rsidRPr="009A24D1" w:rsidRDefault="00176E84"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Pruebas funcionales</w:t>
            </w:r>
          </w:p>
        </w:tc>
        <w:tc>
          <w:tcPr>
            <w:tcW w:w="6128" w:type="dxa"/>
            <w:shd w:val="clear" w:color="auto" w:fill="auto"/>
          </w:tcPr>
          <w:p w14:paraId="39D288C8" w14:textId="7606E872" w:rsidR="002B5B81" w:rsidRDefault="00176E84"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 xml:space="preserve">Se </w:t>
            </w:r>
            <w:r w:rsidR="00F177D8">
              <w:rPr>
                <w:rFonts w:ascii="Century Gothic" w:eastAsia="Times New Roman" w:hAnsi="Century Gothic" w:cs="Open Sans"/>
                <w:color w:val="6E6E7C"/>
                <w:sz w:val="21"/>
                <w:szCs w:val="21"/>
                <w:shd w:val="clear" w:color="auto" w:fill="FFFFFF"/>
                <w:lang w:eastAsia="es-ES_tradnl"/>
              </w:rPr>
              <w:t>procederá con el inicio d</w:t>
            </w:r>
            <w:r w:rsidRPr="009A24D1">
              <w:rPr>
                <w:rFonts w:ascii="Century Gothic" w:eastAsia="Times New Roman" w:hAnsi="Century Gothic" w:cs="Open Sans"/>
                <w:color w:val="6E6E7C"/>
                <w:sz w:val="21"/>
                <w:szCs w:val="21"/>
                <w:shd w:val="clear" w:color="auto" w:fill="FFFFFF"/>
                <w:lang w:eastAsia="es-ES_tradnl"/>
              </w:rPr>
              <w:t>e</w:t>
            </w:r>
            <w:r w:rsidR="00F177D8">
              <w:rPr>
                <w:rFonts w:ascii="Century Gothic" w:eastAsia="Times New Roman" w:hAnsi="Century Gothic" w:cs="Open Sans"/>
                <w:color w:val="6E6E7C"/>
                <w:sz w:val="21"/>
                <w:szCs w:val="21"/>
                <w:shd w:val="clear" w:color="auto" w:fill="FFFFFF"/>
                <w:lang w:eastAsia="es-ES_tradnl"/>
              </w:rPr>
              <w:t xml:space="preserve"> </w:t>
            </w:r>
            <w:r w:rsidRPr="009A24D1">
              <w:rPr>
                <w:rFonts w:ascii="Century Gothic" w:eastAsia="Times New Roman" w:hAnsi="Century Gothic" w:cs="Open Sans"/>
                <w:color w:val="6E6E7C"/>
                <w:sz w:val="21"/>
                <w:szCs w:val="21"/>
                <w:shd w:val="clear" w:color="auto" w:fill="FFFFFF"/>
                <w:lang w:eastAsia="es-ES_tradnl"/>
              </w:rPr>
              <w:t xml:space="preserve">pruebas funcionales si se </w:t>
            </w:r>
            <w:r w:rsidR="00F177D8">
              <w:rPr>
                <w:rFonts w:ascii="Century Gothic" w:eastAsia="Times New Roman" w:hAnsi="Century Gothic" w:cs="Open Sans"/>
                <w:color w:val="6E6E7C"/>
                <w:sz w:val="21"/>
                <w:szCs w:val="21"/>
                <w:shd w:val="clear" w:color="auto" w:fill="FFFFFF"/>
                <w:lang w:eastAsia="es-ES_tradnl"/>
              </w:rPr>
              <w:t>cumple las siguientes condici</w:t>
            </w:r>
            <w:r w:rsidR="008A3E4D">
              <w:rPr>
                <w:rFonts w:ascii="Century Gothic" w:eastAsia="Times New Roman" w:hAnsi="Century Gothic" w:cs="Open Sans"/>
                <w:color w:val="6E6E7C"/>
                <w:sz w:val="21"/>
                <w:szCs w:val="21"/>
                <w:shd w:val="clear" w:color="auto" w:fill="FFFFFF"/>
                <w:lang w:eastAsia="es-ES_tradnl"/>
              </w:rPr>
              <w:t>ones:</w:t>
            </w:r>
          </w:p>
          <w:p w14:paraId="0C72B93D" w14:textId="77777777" w:rsidR="00170A62" w:rsidRDefault="00170A6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p>
          <w:p w14:paraId="68D39113" w14:textId="1ED2F8CD" w:rsidR="00C96BBC" w:rsidRPr="00E52F2C" w:rsidRDefault="002C1B36" w:rsidP="0047567D">
            <w:pPr>
              <w:pStyle w:val="ListParagraph"/>
              <w:widowControl w:val="0"/>
              <w:numPr>
                <w:ilvl w:val="0"/>
                <w:numId w:val="24"/>
              </w:numPr>
              <w:tabs>
                <w:tab w:val="left" w:pos="1325"/>
              </w:tabs>
              <w:suppressAutoHyphens/>
              <w:snapToGrid w:val="0"/>
              <w:spacing w:before="40" w:after="40" w:line="276" w:lineRule="auto"/>
              <w:jc w:val="both"/>
              <w:rPr>
                <w:rFonts w:eastAsia="Times New Roman" w:cs="Open Sans"/>
                <w:color w:val="6E6E7C"/>
                <w:sz w:val="21"/>
                <w:szCs w:val="21"/>
                <w:shd w:val="clear" w:color="auto" w:fill="FFFFFF"/>
                <w:lang w:eastAsia="es-ES_tradnl"/>
              </w:rPr>
            </w:pPr>
            <w:r w:rsidRPr="00E52F2C">
              <w:rPr>
                <w:rFonts w:eastAsia="Times New Roman" w:cs="Open Sans"/>
                <w:color w:val="6E6E7C"/>
                <w:sz w:val="21"/>
                <w:szCs w:val="21"/>
                <w:shd w:val="clear" w:color="auto" w:fill="FFFFFF"/>
                <w:lang w:eastAsia="es-ES_tradnl"/>
              </w:rPr>
              <w:t>S</w:t>
            </w:r>
            <w:r w:rsidR="00C96BBC" w:rsidRPr="00E52F2C">
              <w:rPr>
                <w:rFonts w:eastAsia="Times New Roman" w:cs="Open Sans"/>
                <w:color w:val="6E6E7C"/>
                <w:sz w:val="21"/>
                <w:szCs w:val="21"/>
                <w:shd w:val="clear" w:color="auto" w:fill="FFFFFF"/>
                <w:lang w:eastAsia="es-ES_tradnl"/>
              </w:rPr>
              <w:t>e deberá co</w:t>
            </w:r>
            <w:r w:rsidR="00B44FA6" w:rsidRPr="00E52F2C">
              <w:rPr>
                <w:rFonts w:eastAsia="Times New Roman" w:cs="Open Sans"/>
                <w:color w:val="6E6E7C"/>
                <w:sz w:val="21"/>
                <w:szCs w:val="21"/>
                <w:shd w:val="clear" w:color="auto" w:fill="FFFFFF"/>
                <w:lang w:eastAsia="es-ES_tradnl"/>
              </w:rPr>
              <w:t>ntar con un ambiente de pruebas</w:t>
            </w:r>
            <w:r w:rsidR="00C96BBC" w:rsidRPr="00E52F2C">
              <w:rPr>
                <w:rFonts w:eastAsia="Times New Roman" w:cs="Open Sans"/>
                <w:color w:val="6E6E7C"/>
                <w:sz w:val="21"/>
                <w:szCs w:val="21"/>
                <w:shd w:val="clear" w:color="auto" w:fill="FFFFFF"/>
                <w:lang w:eastAsia="es-ES_tradnl"/>
              </w:rPr>
              <w:t xml:space="preserve"> </w:t>
            </w:r>
            <w:r w:rsidR="00B44FA6" w:rsidRPr="00E52F2C">
              <w:rPr>
                <w:rFonts w:eastAsia="Times New Roman" w:cs="Open Sans"/>
                <w:color w:val="6E6E7C"/>
                <w:sz w:val="21"/>
                <w:szCs w:val="21"/>
                <w:shd w:val="clear" w:color="auto" w:fill="FFFFFF"/>
                <w:lang w:eastAsia="es-ES_tradnl"/>
              </w:rPr>
              <w:t xml:space="preserve">con </w:t>
            </w:r>
            <w:r w:rsidR="00C96BBC" w:rsidRPr="00E52F2C">
              <w:rPr>
                <w:rFonts w:eastAsia="Times New Roman" w:cs="Open Sans"/>
                <w:color w:val="6E6E7C"/>
                <w:sz w:val="21"/>
                <w:szCs w:val="21"/>
                <w:shd w:val="clear" w:color="auto" w:fill="FFFFFF"/>
                <w:lang w:eastAsia="es-ES_tradnl"/>
              </w:rPr>
              <w:t>c</w:t>
            </w:r>
            <w:r w:rsidR="00B44FA6" w:rsidRPr="00E52F2C">
              <w:rPr>
                <w:rFonts w:eastAsia="Times New Roman" w:cs="Open Sans"/>
                <w:color w:val="6E6E7C"/>
                <w:sz w:val="21"/>
                <w:szCs w:val="21"/>
                <w:shd w:val="clear" w:color="auto" w:fill="FFFFFF"/>
                <w:lang w:eastAsia="es-ES_tradnl"/>
              </w:rPr>
              <w:t>arac</w:t>
            </w:r>
            <w:r w:rsidR="00C96BBC" w:rsidRPr="00E52F2C">
              <w:rPr>
                <w:rFonts w:eastAsia="Times New Roman" w:cs="Open Sans"/>
                <w:color w:val="6E6E7C"/>
                <w:sz w:val="21"/>
                <w:szCs w:val="21"/>
                <w:shd w:val="clear" w:color="auto" w:fill="FFFFFF"/>
                <w:lang w:eastAsia="es-ES_tradnl"/>
              </w:rPr>
              <w:t xml:space="preserve">terísticas </w:t>
            </w:r>
            <w:r w:rsidR="00B44FA6" w:rsidRPr="00E52F2C">
              <w:rPr>
                <w:rFonts w:eastAsia="Times New Roman" w:cs="Open Sans"/>
                <w:color w:val="6E6E7C"/>
                <w:sz w:val="21"/>
                <w:szCs w:val="21"/>
                <w:shd w:val="clear" w:color="auto" w:fill="FFFFFF"/>
                <w:lang w:eastAsia="es-ES_tradnl"/>
              </w:rPr>
              <w:t>lo más cercanas posibles a</w:t>
            </w:r>
            <w:r w:rsidR="00C96BBC" w:rsidRPr="00E52F2C">
              <w:rPr>
                <w:rFonts w:eastAsia="Times New Roman" w:cs="Open Sans"/>
                <w:color w:val="6E6E7C"/>
                <w:sz w:val="21"/>
                <w:szCs w:val="21"/>
                <w:shd w:val="clear" w:color="auto" w:fill="FFFFFF"/>
                <w:lang w:eastAsia="es-ES_tradnl"/>
              </w:rPr>
              <w:t>l ambiente de Producción</w:t>
            </w:r>
            <w:r w:rsidR="00B44FA6" w:rsidRPr="00E52F2C">
              <w:rPr>
                <w:rFonts w:eastAsia="Times New Roman" w:cs="Open Sans"/>
                <w:color w:val="6E6E7C"/>
                <w:sz w:val="21"/>
                <w:szCs w:val="21"/>
                <w:shd w:val="clear" w:color="auto" w:fill="FFFFFF"/>
                <w:lang w:eastAsia="es-ES_tradnl"/>
              </w:rPr>
              <w:t xml:space="preserve"> donde estará instalada la aplicación</w:t>
            </w:r>
            <w:r w:rsidR="00A30B70">
              <w:rPr>
                <w:rFonts w:eastAsia="Times New Roman" w:cs="Open Sans"/>
                <w:color w:val="6E6E7C"/>
                <w:sz w:val="21"/>
                <w:szCs w:val="21"/>
                <w:shd w:val="clear" w:color="auto" w:fill="FFFFFF"/>
                <w:lang w:eastAsia="es-ES_tradnl"/>
              </w:rPr>
              <w:t xml:space="preserve"> a probar</w:t>
            </w:r>
            <w:r w:rsidR="00C96BBC" w:rsidRPr="00E52F2C">
              <w:rPr>
                <w:rFonts w:eastAsia="Times New Roman" w:cs="Open Sans"/>
                <w:color w:val="6E6E7C"/>
                <w:sz w:val="21"/>
                <w:szCs w:val="21"/>
                <w:shd w:val="clear" w:color="auto" w:fill="FFFFFF"/>
                <w:lang w:eastAsia="es-ES_tradnl"/>
              </w:rPr>
              <w:t>.</w:t>
            </w:r>
          </w:p>
          <w:p w14:paraId="0B01C8B5" w14:textId="5DAFB1B0" w:rsidR="00F177D8" w:rsidRPr="009A24D1" w:rsidRDefault="00B44FA6" w:rsidP="0047567D">
            <w:pPr>
              <w:pStyle w:val="Heading1"/>
              <w:numPr>
                <w:ilvl w:val="0"/>
                <w:numId w:val="24"/>
              </w:numPr>
              <w:spacing w:before="120" w:after="120"/>
              <w:jc w:val="both"/>
              <w:rPr>
                <w:rFonts w:ascii="Century Gothic" w:eastAsia="Times New Roman" w:hAnsi="Century Gothic" w:cs="Open Sans"/>
                <w:color w:val="6E6E7C"/>
                <w:sz w:val="21"/>
                <w:szCs w:val="21"/>
                <w:shd w:val="clear" w:color="auto" w:fill="FFFFFF"/>
                <w:lang w:eastAsia="es-ES_tradnl"/>
              </w:rPr>
            </w:pPr>
            <w:bookmarkStart w:id="83" w:name="_Toc155142411"/>
            <w:r>
              <w:rPr>
                <w:rFonts w:ascii="Century Gothic" w:eastAsia="Times New Roman" w:hAnsi="Century Gothic" w:cs="Open Sans"/>
                <w:iCs/>
                <w:color w:val="6E6E7C"/>
                <w:sz w:val="21"/>
                <w:szCs w:val="21"/>
                <w:lang w:eastAsia="es-ES_tradnl"/>
              </w:rPr>
              <w:t>I</w:t>
            </w:r>
            <w:r w:rsidR="00C96BBC" w:rsidRPr="008E7C81">
              <w:rPr>
                <w:rFonts w:ascii="Century Gothic" w:eastAsia="Times New Roman" w:hAnsi="Century Gothic" w:cs="Open Sans"/>
                <w:iCs/>
                <w:color w:val="6E6E7C"/>
                <w:sz w:val="21"/>
                <w:szCs w:val="21"/>
                <w:lang w:eastAsia="es-ES_tradnl"/>
              </w:rPr>
              <w:t>nstalación de los componentes de software en el ambiente</w:t>
            </w:r>
            <w:r>
              <w:rPr>
                <w:rFonts w:ascii="Century Gothic" w:eastAsia="Times New Roman" w:hAnsi="Century Gothic" w:cs="Open Sans"/>
                <w:iCs/>
                <w:color w:val="6E6E7C"/>
                <w:sz w:val="21"/>
                <w:szCs w:val="21"/>
                <w:lang w:eastAsia="es-ES_tradnl"/>
              </w:rPr>
              <w:t xml:space="preserve"> de QA</w:t>
            </w:r>
            <w:r w:rsidR="00C96BBC" w:rsidRPr="008E7C81">
              <w:rPr>
                <w:rFonts w:ascii="Century Gothic" w:eastAsia="Times New Roman" w:hAnsi="Century Gothic" w:cs="Open Sans"/>
                <w:iCs/>
                <w:color w:val="6E6E7C"/>
                <w:sz w:val="21"/>
                <w:szCs w:val="21"/>
                <w:lang w:eastAsia="es-ES_tradnl"/>
              </w:rPr>
              <w:t xml:space="preserve"> y que los casos de pruebas de verificación de ambiente </w:t>
            </w:r>
            <w:r w:rsidR="00A30B70">
              <w:rPr>
                <w:rFonts w:ascii="Century Gothic" w:eastAsia="Times New Roman" w:hAnsi="Century Gothic" w:cs="Open Sans"/>
                <w:iCs/>
                <w:color w:val="6E6E7C"/>
                <w:sz w:val="21"/>
                <w:szCs w:val="21"/>
                <w:lang w:eastAsia="es-ES_tradnl"/>
              </w:rPr>
              <w:t xml:space="preserve">ejecutados por el área de Infraestructura, </w:t>
            </w:r>
            <w:r w:rsidR="00C96BBC" w:rsidRPr="008E7C81">
              <w:rPr>
                <w:rFonts w:ascii="Century Gothic" w:eastAsia="Times New Roman" w:hAnsi="Century Gothic" w:cs="Open Sans"/>
                <w:iCs/>
                <w:color w:val="6E6E7C"/>
                <w:sz w:val="21"/>
                <w:szCs w:val="21"/>
                <w:lang w:eastAsia="es-ES_tradnl"/>
              </w:rPr>
              <w:t>sean exitosos.</w:t>
            </w:r>
            <w:bookmarkEnd w:id="83"/>
          </w:p>
        </w:tc>
      </w:tr>
      <w:tr w:rsidR="00176E84" w:rsidRPr="00B13F3C" w14:paraId="7719F053" w14:textId="77777777" w:rsidTr="00A30B70">
        <w:trPr>
          <w:trHeight w:val="2014"/>
          <w:jc w:val="center"/>
        </w:trPr>
        <w:tc>
          <w:tcPr>
            <w:tcW w:w="2122" w:type="dxa"/>
            <w:shd w:val="clear" w:color="auto" w:fill="auto"/>
            <w:vAlign w:val="center"/>
          </w:tcPr>
          <w:p w14:paraId="0DB6E613" w14:textId="2D08DB0C" w:rsidR="00176E84" w:rsidRPr="009A24D1" w:rsidRDefault="00176E84" w:rsidP="00176E84">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 xml:space="preserve">Pruebas de </w:t>
            </w:r>
            <w:r>
              <w:rPr>
                <w:rFonts w:ascii="Century Gothic" w:eastAsia="Times New Roman" w:hAnsi="Century Gothic" w:cs="Open Sans"/>
                <w:color w:val="6E6E7C"/>
                <w:sz w:val="21"/>
                <w:szCs w:val="21"/>
                <w:shd w:val="clear" w:color="auto" w:fill="FFFFFF"/>
                <w:lang w:eastAsia="es-ES_tradnl"/>
              </w:rPr>
              <w:t>vulnerabilidad</w:t>
            </w:r>
          </w:p>
        </w:tc>
        <w:tc>
          <w:tcPr>
            <w:tcW w:w="6128" w:type="dxa"/>
            <w:shd w:val="clear" w:color="auto" w:fill="auto"/>
          </w:tcPr>
          <w:p w14:paraId="15E1AD1C" w14:textId="72496029" w:rsidR="00F177D8" w:rsidRDefault="00F177D8" w:rsidP="00D4553A">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 xml:space="preserve">Se </w:t>
            </w:r>
            <w:r>
              <w:rPr>
                <w:rFonts w:ascii="Century Gothic" w:eastAsia="Times New Roman" w:hAnsi="Century Gothic" w:cs="Open Sans"/>
                <w:color w:val="6E6E7C"/>
                <w:sz w:val="21"/>
                <w:szCs w:val="21"/>
                <w:shd w:val="clear" w:color="auto" w:fill="FFFFFF"/>
                <w:lang w:eastAsia="es-ES_tradnl"/>
              </w:rPr>
              <w:t>procederá con el inicio d</w:t>
            </w:r>
            <w:r w:rsidRPr="009A24D1">
              <w:rPr>
                <w:rFonts w:ascii="Century Gothic" w:eastAsia="Times New Roman" w:hAnsi="Century Gothic" w:cs="Open Sans"/>
                <w:color w:val="6E6E7C"/>
                <w:sz w:val="21"/>
                <w:szCs w:val="21"/>
                <w:shd w:val="clear" w:color="auto" w:fill="FFFFFF"/>
                <w:lang w:eastAsia="es-ES_tradnl"/>
              </w:rPr>
              <w:t>e</w:t>
            </w:r>
            <w:r>
              <w:rPr>
                <w:rFonts w:ascii="Century Gothic" w:eastAsia="Times New Roman" w:hAnsi="Century Gothic" w:cs="Open Sans"/>
                <w:color w:val="6E6E7C"/>
                <w:sz w:val="21"/>
                <w:szCs w:val="21"/>
                <w:shd w:val="clear" w:color="auto" w:fill="FFFFFF"/>
                <w:lang w:eastAsia="es-ES_tradnl"/>
              </w:rPr>
              <w:t xml:space="preserve"> </w:t>
            </w:r>
            <w:r w:rsidRPr="009A24D1">
              <w:rPr>
                <w:rFonts w:ascii="Century Gothic" w:eastAsia="Times New Roman" w:hAnsi="Century Gothic" w:cs="Open Sans"/>
                <w:color w:val="6E6E7C"/>
                <w:sz w:val="21"/>
                <w:szCs w:val="21"/>
                <w:shd w:val="clear" w:color="auto" w:fill="FFFFFF"/>
                <w:lang w:eastAsia="es-ES_tradnl"/>
              </w:rPr>
              <w:t xml:space="preserve">pruebas </w:t>
            </w:r>
            <w:r w:rsidR="00EB3DE4">
              <w:rPr>
                <w:rFonts w:ascii="Century Gothic" w:eastAsia="Times New Roman" w:hAnsi="Century Gothic" w:cs="Open Sans"/>
                <w:color w:val="6E6E7C"/>
                <w:sz w:val="21"/>
                <w:szCs w:val="21"/>
                <w:shd w:val="clear" w:color="auto" w:fill="FFFFFF"/>
                <w:lang w:eastAsia="es-ES_tradnl"/>
              </w:rPr>
              <w:t>de vulnerabilidad</w:t>
            </w:r>
            <w:r w:rsidR="00D4553A">
              <w:rPr>
                <w:rFonts w:ascii="Century Gothic" w:eastAsia="Times New Roman" w:hAnsi="Century Gothic" w:cs="Open Sans"/>
                <w:color w:val="6E6E7C"/>
                <w:sz w:val="21"/>
                <w:szCs w:val="21"/>
                <w:shd w:val="clear" w:color="auto" w:fill="FFFFFF"/>
                <w:lang w:eastAsia="es-ES_tradnl"/>
              </w:rPr>
              <w:t xml:space="preserve">es  por parte del equipo de seguridad de la información </w:t>
            </w:r>
            <w:r w:rsidR="00EB3DE4">
              <w:rPr>
                <w:rFonts w:ascii="Century Gothic" w:eastAsia="Times New Roman" w:hAnsi="Century Gothic" w:cs="Open Sans"/>
                <w:color w:val="6E6E7C"/>
                <w:sz w:val="21"/>
                <w:szCs w:val="21"/>
                <w:shd w:val="clear" w:color="auto" w:fill="FFFFFF"/>
                <w:lang w:eastAsia="es-ES_tradnl"/>
              </w:rPr>
              <w:t xml:space="preserve">si se </w:t>
            </w:r>
            <w:r>
              <w:rPr>
                <w:rFonts w:ascii="Century Gothic" w:eastAsia="Times New Roman" w:hAnsi="Century Gothic" w:cs="Open Sans"/>
                <w:color w:val="6E6E7C"/>
                <w:sz w:val="21"/>
                <w:szCs w:val="21"/>
                <w:shd w:val="clear" w:color="auto" w:fill="FFFFFF"/>
                <w:lang w:eastAsia="es-ES_tradnl"/>
              </w:rPr>
              <w:t>cumple las siguientes condiciones</w:t>
            </w:r>
            <w:r w:rsidRPr="009A24D1">
              <w:rPr>
                <w:rFonts w:ascii="Century Gothic" w:eastAsia="Times New Roman" w:hAnsi="Century Gothic" w:cs="Open Sans"/>
                <w:color w:val="6E6E7C"/>
                <w:sz w:val="21"/>
                <w:szCs w:val="21"/>
                <w:shd w:val="clear" w:color="auto" w:fill="FFFFFF"/>
                <w:lang w:eastAsia="es-ES_tradnl"/>
              </w:rPr>
              <w:t>:</w:t>
            </w:r>
          </w:p>
          <w:p w14:paraId="2855E5DB" w14:textId="77777777" w:rsidR="00176E84" w:rsidRPr="009A24D1" w:rsidRDefault="00176E84"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p>
          <w:p w14:paraId="3340A2B4" w14:textId="77777777" w:rsidR="00176E84" w:rsidRDefault="002D3AC3" w:rsidP="0047567D">
            <w:pPr>
              <w:pStyle w:val="ListParagraph"/>
              <w:widowControl w:val="0"/>
              <w:numPr>
                <w:ilvl w:val="0"/>
                <w:numId w:val="24"/>
              </w:numPr>
              <w:tabs>
                <w:tab w:val="left" w:pos="1325"/>
              </w:tabs>
              <w:suppressAutoHyphens/>
              <w:snapToGrid w:val="0"/>
              <w:spacing w:before="40" w:after="40" w:line="276" w:lineRule="auto"/>
              <w:jc w:val="both"/>
              <w:rPr>
                <w:rFonts w:eastAsia="Times New Roman" w:cs="Open Sans"/>
                <w:color w:val="6E6E7C"/>
                <w:sz w:val="21"/>
                <w:szCs w:val="21"/>
                <w:shd w:val="clear" w:color="auto" w:fill="FFFFFF"/>
                <w:lang w:eastAsia="es-ES_tradnl"/>
              </w:rPr>
            </w:pPr>
            <w:r w:rsidRPr="00E52F2C">
              <w:rPr>
                <w:rFonts w:eastAsia="Times New Roman" w:cs="Open Sans"/>
                <w:color w:val="6E6E7C"/>
                <w:sz w:val="21"/>
                <w:szCs w:val="21"/>
                <w:shd w:val="clear" w:color="auto" w:fill="FFFFFF"/>
                <w:lang w:eastAsia="es-ES_tradnl"/>
              </w:rPr>
              <w:t>El área de desarrollo de software</w:t>
            </w:r>
            <w:r w:rsidR="00C96BBC" w:rsidRPr="00E52F2C">
              <w:rPr>
                <w:rFonts w:eastAsia="Times New Roman" w:cs="Open Sans"/>
                <w:color w:val="6E6E7C"/>
                <w:sz w:val="21"/>
                <w:szCs w:val="21"/>
                <w:shd w:val="clear" w:color="auto" w:fill="FFFFFF"/>
                <w:lang w:eastAsia="es-ES_tradnl"/>
              </w:rPr>
              <w:t xml:space="preserve"> proporciona</w:t>
            </w:r>
            <w:r w:rsidRPr="00E52F2C">
              <w:rPr>
                <w:rFonts w:eastAsia="Times New Roman" w:cs="Open Sans"/>
                <w:color w:val="6E6E7C"/>
                <w:sz w:val="21"/>
                <w:szCs w:val="21"/>
                <w:shd w:val="clear" w:color="auto" w:fill="FFFFFF"/>
                <w:lang w:eastAsia="es-ES_tradnl"/>
              </w:rPr>
              <w:t>rá</w:t>
            </w:r>
            <w:r w:rsidR="00C96BBC" w:rsidRPr="00E52F2C">
              <w:rPr>
                <w:rFonts w:eastAsia="Times New Roman" w:cs="Open Sans"/>
                <w:color w:val="6E6E7C"/>
                <w:sz w:val="21"/>
                <w:szCs w:val="21"/>
                <w:shd w:val="clear" w:color="auto" w:fill="FFFFFF"/>
                <w:lang w:eastAsia="es-ES_tradnl"/>
              </w:rPr>
              <w:t xml:space="preserve"> el acceso al repositorio del código fuente del sistema</w:t>
            </w:r>
            <w:r w:rsidRPr="00E52F2C">
              <w:rPr>
                <w:rFonts w:eastAsia="Times New Roman" w:cs="Open Sans"/>
                <w:color w:val="6E6E7C"/>
                <w:sz w:val="21"/>
                <w:szCs w:val="21"/>
                <w:shd w:val="clear" w:color="auto" w:fill="FFFFFF"/>
                <w:lang w:eastAsia="es-ES_tradnl"/>
              </w:rPr>
              <w:t xml:space="preserve"> en </w:t>
            </w:r>
            <w:proofErr w:type="spellStart"/>
            <w:r w:rsidRPr="00E52F2C">
              <w:rPr>
                <w:rFonts w:eastAsia="Times New Roman" w:cs="Open Sans"/>
                <w:color w:val="6E6E7C"/>
                <w:sz w:val="21"/>
                <w:szCs w:val="21"/>
                <w:shd w:val="clear" w:color="auto" w:fill="FFFFFF"/>
                <w:lang w:eastAsia="es-ES_tradnl"/>
              </w:rPr>
              <w:t>GitLab</w:t>
            </w:r>
            <w:proofErr w:type="spellEnd"/>
            <w:r w:rsidRPr="00E52F2C">
              <w:rPr>
                <w:rFonts w:eastAsia="Times New Roman" w:cs="Open Sans"/>
                <w:color w:val="6E6E7C"/>
                <w:sz w:val="21"/>
                <w:szCs w:val="21"/>
                <w:shd w:val="clear" w:color="auto" w:fill="FFFFFF"/>
                <w:lang w:eastAsia="es-ES_tradnl"/>
              </w:rPr>
              <w:t xml:space="preserve"> al área de aseguramiento de la información</w:t>
            </w:r>
            <w:r w:rsidR="00C96BBC" w:rsidRPr="00E52F2C">
              <w:rPr>
                <w:rFonts w:eastAsia="Times New Roman" w:cs="Open Sans"/>
                <w:color w:val="6E6E7C"/>
                <w:sz w:val="21"/>
                <w:szCs w:val="21"/>
                <w:shd w:val="clear" w:color="auto" w:fill="FFFFFF"/>
                <w:lang w:eastAsia="es-ES_tradnl"/>
              </w:rPr>
              <w:t>.</w:t>
            </w:r>
          </w:p>
          <w:p w14:paraId="2FFC24BB" w14:textId="72E5D5B1" w:rsidR="00AF02A2" w:rsidRPr="00E52F2C" w:rsidRDefault="006100C4" w:rsidP="0047567D">
            <w:pPr>
              <w:pStyle w:val="ListParagraph"/>
              <w:widowControl w:val="0"/>
              <w:numPr>
                <w:ilvl w:val="0"/>
                <w:numId w:val="24"/>
              </w:numPr>
              <w:tabs>
                <w:tab w:val="left" w:pos="1325"/>
              </w:tabs>
              <w:suppressAutoHyphens/>
              <w:snapToGrid w:val="0"/>
              <w:spacing w:before="40" w:after="40" w:line="276" w:lineRule="auto"/>
              <w:jc w:val="both"/>
              <w:rPr>
                <w:rFonts w:eastAsia="Times New Roman" w:cs="Open Sans"/>
                <w:color w:val="6E6E7C"/>
                <w:sz w:val="21"/>
                <w:szCs w:val="21"/>
                <w:shd w:val="clear" w:color="auto" w:fill="FFFFFF"/>
                <w:lang w:eastAsia="es-ES_tradnl"/>
              </w:rPr>
            </w:pPr>
            <w:r w:rsidRPr="006100C4">
              <w:rPr>
                <w:rFonts w:eastAsia="Times New Roman" w:cs="Open Sans"/>
                <w:color w:val="6E6E7C"/>
                <w:sz w:val="21"/>
                <w:szCs w:val="21"/>
                <w:shd w:val="clear" w:color="auto" w:fill="FFFFFF"/>
                <w:lang w:eastAsia="es-ES_tradnl"/>
              </w:rPr>
              <w:t>La infraestructura donde</w:t>
            </w:r>
            <w:r>
              <w:rPr>
                <w:rFonts w:ascii="Open Sans" w:hAnsi="Open Sans" w:cs="Open Sans"/>
                <w:color w:val="404041"/>
                <w:sz w:val="27"/>
                <w:szCs w:val="27"/>
                <w:shd w:val="clear" w:color="auto" w:fill="FFFFFF"/>
              </w:rPr>
              <w:t xml:space="preserve"> </w:t>
            </w:r>
            <w:r w:rsidRPr="006100C4">
              <w:rPr>
                <w:rFonts w:eastAsia="Times New Roman" w:cs="Open Sans"/>
                <w:color w:val="6E6E7C"/>
                <w:sz w:val="21"/>
                <w:szCs w:val="21"/>
                <w:shd w:val="clear" w:color="auto" w:fill="FFFFFF"/>
                <w:lang w:eastAsia="es-ES_tradnl"/>
              </w:rPr>
              <w:t xml:space="preserve">se encuentre instalado la herramienta de </w:t>
            </w:r>
            <w:proofErr w:type="spellStart"/>
            <w:r w:rsidRPr="006100C4">
              <w:rPr>
                <w:rFonts w:eastAsia="Times New Roman" w:cs="Open Sans"/>
                <w:color w:val="6E6E7C"/>
                <w:sz w:val="21"/>
                <w:szCs w:val="21"/>
                <w:shd w:val="clear" w:color="auto" w:fill="FFFFFF"/>
                <w:lang w:eastAsia="es-ES_tradnl"/>
              </w:rPr>
              <w:t>scaneo</w:t>
            </w:r>
            <w:proofErr w:type="spellEnd"/>
            <w:r w:rsidRPr="006100C4">
              <w:rPr>
                <w:rFonts w:eastAsia="Times New Roman" w:cs="Open Sans"/>
                <w:color w:val="6E6E7C"/>
                <w:sz w:val="21"/>
                <w:szCs w:val="21"/>
                <w:shd w:val="clear" w:color="auto" w:fill="FFFFFF"/>
                <w:lang w:eastAsia="es-ES_tradnl"/>
              </w:rPr>
              <w:t xml:space="preserve"> del código fuente </w:t>
            </w:r>
            <w:proofErr w:type="spellStart"/>
            <w:r w:rsidRPr="006100C4">
              <w:rPr>
                <w:rFonts w:eastAsia="Times New Roman" w:cs="Open Sans"/>
                <w:color w:val="6E6E7C"/>
                <w:sz w:val="21"/>
                <w:szCs w:val="21"/>
                <w:shd w:val="clear" w:color="auto" w:fill="FFFFFF"/>
                <w:lang w:eastAsia="es-ES_tradnl"/>
              </w:rPr>
              <w:t>Fortify</w:t>
            </w:r>
            <w:proofErr w:type="spellEnd"/>
            <w:r w:rsidRPr="006100C4">
              <w:rPr>
                <w:rFonts w:eastAsia="Times New Roman" w:cs="Open Sans"/>
                <w:color w:val="6E6E7C"/>
                <w:sz w:val="21"/>
                <w:szCs w:val="21"/>
                <w:shd w:val="clear" w:color="auto" w:fill="FFFFFF"/>
                <w:lang w:eastAsia="es-ES_tradnl"/>
              </w:rPr>
              <w:t xml:space="preserve">, debe ser la adecuada para que el proceso de </w:t>
            </w:r>
            <w:proofErr w:type="spellStart"/>
            <w:r w:rsidRPr="006100C4">
              <w:rPr>
                <w:rFonts w:eastAsia="Times New Roman" w:cs="Open Sans"/>
                <w:color w:val="6E6E7C"/>
                <w:sz w:val="21"/>
                <w:szCs w:val="21"/>
                <w:shd w:val="clear" w:color="auto" w:fill="FFFFFF"/>
                <w:lang w:eastAsia="es-ES_tradnl"/>
              </w:rPr>
              <w:t>scaneo</w:t>
            </w:r>
            <w:proofErr w:type="spellEnd"/>
            <w:r w:rsidRPr="006100C4">
              <w:rPr>
                <w:rFonts w:eastAsia="Times New Roman" w:cs="Open Sans"/>
                <w:color w:val="6E6E7C"/>
                <w:sz w:val="21"/>
                <w:szCs w:val="21"/>
                <w:shd w:val="clear" w:color="auto" w:fill="FFFFFF"/>
                <w:lang w:eastAsia="es-ES_tradnl"/>
              </w:rPr>
              <w:t xml:space="preserve"> de vulnerabilidades sea óptimo.</w:t>
            </w:r>
          </w:p>
        </w:tc>
      </w:tr>
      <w:tr w:rsidR="00176E84" w:rsidRPr="00B13F3C" w14:paraId="266146A9" w14:textId="77777777" w:rsidTr="00A30B70">
        <w:trPr>
          <w:trHeight w:val="983"/>
          <w:jc w:val="center"/>
        </w:trPr>
        <w:tc>
          <w:tcPr>
            <w:tcW w:w="2122" w:type="dxa"/>
            <w:shd w:val="clear" w:color="auto" w:fill="auto"/>
            <w:vAlign w:val="center"/>
          </w:tcPr>
          <w:p w14:paraId="3925A18E" w14:textId="77777777" w:rsidR="00176E84" w:rsidRPr="009A24D1" w:rsidRDefault="00176E84"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Pruebas de rendimiento</w:t>
            </w:r>
          </w:p>
        </w:tc>
        <w:tc>
          <w:tcPr>
            <w:tcW w:w="6128" w:type="dxa"/>
            <w:shd w:val="clear" w:color="auto" w:fill="auto"/>
          </w:tcPr>
          <w:p w14:paraId="0DBACD7D" w14:textId="62696007" w:rsidR="00F177D8" w:rsidRDefault="00F177D8" w:rsidP="007C6F9E">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 xml:space="preserve">Se </w:t>
            </w:r>
            <w:r>
              <w:rPr>
                <w:rFonts w:ascii="Century Gothic" w:eastAsia="Times New Roman" w:hAnsi="Century Gothic" w:cs="Open Sans"/>
                <w:color w:val="6E6E7C"/>
                <w:sz w:val="21"/>
                <w:szCs w:val="21"/>
                <w:shd w:val="clear" w:color="auto" w:fill="FFFFFF"/>
                <w:lang w:eastAsia="es-ES_tradnl"/>
              </w:rPr>
              <w:t>procederá con el inicio d</w:t>
            </w:r>
            <w:r w:rsidRPr="009A24D1">
              <w:rPr>
                <w:rFonts w:ascii="Century Gothic" w:eastAsia="Times New Roman" w:hAnsi="Century Gothic" w:cs="Open Sans"/>
                <w:color w:val="6E6E7C"/>
                <w:sz w:val="21"/>
                <w:szCs w:val="21"/>
                <w:shd w:val="clear" w:color="auto" w:fill="FFFFFF"/>
                <w:lang w:eastAsia="es-ES_tradnl"/>
              </w:rPr>
              <w:t>e</w:t>
            </w:r>
            <w:r>
              <w:rPr>
                <w:rFonts w:ascii="Century Gothic" w:eastAsia="Times New Roman" w:hAnsi="Century Gothic" w:cs="Open Sans"/>
                <w:color w:val="6E6E7C"/>
                <w:sz w:val="21"/>
                <w:szCs w:val="21"/>
                <w:shd w:val="clear" w:color="auto" w:fill="FFFFFF"/>
                <w:lang w:eastAsia="es-ES_tradnl"/>
              </w:rPr>
              <w:t xml:space="preserve"> </w:t>
            </w:r>
            <w:r w:rsidRPr="009A24D1">
              <w:rPr>
                <w:rFonts w:ascii="Century Gothic" w:eastAsia="Times New Roman" w:hAnsi="Century Gothic" w:cs="Open Sans"/>
                <w:color w:val="6E6E7C"/>
                <w:sz w:val="21"/>
                <w:szCs w:val="21"/>
                <w:shd w:val="clear" w:color="auto" w:fill="FFFFFF"/>
                <w:lang w:eastAsia="es-ES_tradnl"/>
              </w:rPr>
              <w:t xml:space="preserve">pruebas </w:t>
            </w:r>
            <w:r w:rsidR="00F506C3">
              <w:rPr>
                <w:rFonts w:ascii="Century Gothic" w:eastAsia="Times New Roman" w:hAnsi="Century Gothic" w:cs="Open Sans"/>
                <w:color w:val="6E6E7C"/>
                <w:sz w:val="21"/>
                <w:szCs w:val="21"/>
                <w:shd w:val="clear" w:color="auto" w:fill="FFFFFF"/>
                <w:lang w:eastAsia="es-ES_tradnl"/>
              </w:rPr>
              <w:t>de rendimiento</w:t>
            </w:r>
            <w:r w:rsidRPr="009A24D1">
              <w:rPr>
                <w:rFonts w:ascii="Century Gothic" w:eastAsia="Times New Roman" w:hAnsi="Century Gothic" w:cs="Open Sans"/>
                <w:color w:val="6E6E7C"/>
                <w:sz w:val="21"/>
                <w:szCs w:val="21"/>
                <w:shd w:val="clear" w:color="auto" w:fill="FFFFFF"/>
                <w:lang w:eastAsia="es-ES_tradnl"/>
              </w:rPr>
              <w:t xml:space="preserve"> si se </w:t>
            </w:r>
            <w:r>
              <w:rPr>
                <w:rFonts w:ascii="Century Gothic" w:eastAsia="Times New Roman" w:hAnsi="Century Gothic" w:cs="Open Sans"/>
                <w:color w:val="6E6E7C"/>
                <w:sz w:val="21"/>
                <w:szCs w:val="21"/>
                <w:shd w:val="clear" w:color="auto" w:fill="FFFFFF"/>
                <w:lang w:eastAsia="es-ES_tradnl"/>
              </w:rPr>
              <w:t>cumple las siguientes condiciones</w:t>
            </w:r>
            <w:r w:rsidRPr="009A24D1">
              <w:rPr>
                <w:rFonts w:ascii="Century Gothic" w:eastAsia="Times New Roman" w:hAnsi="Century Gothic" w:cs="Open Sans"/>
                <w:color w:val="6E6E7C"/>
                <w:sz w:val="21"/>
                <w:szCs w:val="21"/>
                <w:shd w:val="clear" w:color="auto" w:fill="FFFFFF"/>
                <w:lang w:eastAsia="es-ES_tradnl"/>
              </w:rPr>
              <w:t>:</w:t>
            </w:r>
          </w:p>
          <w:p w14:paraId="0C9162EC" w14:textId="77777777" w:rsidR="00F605BE" w:rsidRDefault="00F605BE" w:rsidP="007C6F9E">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p>
          <w:p w14:paraId="42A869AB" w14:textId="77777777" w:rsidR="00176E84" w:rsidRDefault="00E52F2C" w:rsidP="0047567D">
            <w:pPr>
              <w:pStyle w:val="ListParagraph"/>
              <w:widowControl w:val="0"/>
              <w:numPr>
                <w:ilvl w:val="0"/>
                <w:numId w:val="24"/>
              </w:numPr>
              <w:tabs>
                <w:tab w:val="left" w:pos="1325"/>
              </w:tabs>
              <w:suppressAutoHyphens/>
              <w:snapToGrid w:val="0"/>
              <w:spacing w:before="40" w:after="40" w:line="276" w:lineRule="auto"/>
              <w:jc w:val="both"/>
              <w:rPr>
                <w:rFonts w:eastAsia="Times New Roman" w:cs="Open Sans"/>
                <w:color w:val="6E6E7C"/>
                <w:sz w:val="21"/>
                <w:szCs w:val="21"/>
                <w:shd w:val="clear" w:color="auto" w:fill="FFFFFF"/>
                <w:lang w:eastAsia="es-ES_tradnl"/>
              </w:rPr>
            </w:pPr>
            <w:r w:rsidRPr="00E52F2C">
              <w:rPr>
                <w:rFonts w:eastAsia="Times New Roman" w:cs="Open Sans"/>
                <w:color w:val="6E6E7C"/>
                <w:sz w:val="21"/>
                <w:szCs w:val="21"/>
                <w:shd w:val="clear" w:color="auto" w:fill="FFFFFF"/>
                <w:lang w:eastAsia="es-ES_tradnl"/>
              </w:rPr>
              <w:t>El sistema al cual se realizará las pruebas de rendimiento, en el caso que se amerite</w:t>
            </w:r>
            <w:r w:rsidR="007C6F9E">
              <w:rPr>
                <w:rFonts w:eastAsia="Times New Roman" w:cs="Open Sans"/>
                <w:color w:val="6E6E7C"/>
                <w:sz w:val="21"/>
                <w:szCs w:val="21"/>
                <w:shd w:val="clear" w:color="auto" w:fill="FFFFFF"/>
                <w:lang w:eastAsia="es-ES_tradnl"/>
              </w:rPr>
              <w:t>,</w:t>
            </w:r>
            <w:r w:rsidRPr="00E52F2C">
              <w:rPr>
                <w:rFonts w:eastAsia="Times New Roman" w:cs="Open Sans"/>
                <w:color w:val="6E6E7C"/>
                <w:sz w:val="21"/>
                <w:szCs w:val="21"/>
                <w:shd w:val="clear" w:color="auto" w:fill="FFFFFF"/>
                <w:lang w:eastAsia="es-ES_tradnl"/>
              </w:rPr>
              <w:t xml:space="preserve"> deberá estar parametrizado para que el robot que reali</w:t>
            </w:r>
            <w:r w:rsidR="007C6F9E">
              <w:rPr>
                <w:rFonts w:eastAsia="Times New Roman" w:cs="Open Sans"/>
                <w:color w:val="6E6E7C"/>
                <w:sz w:val="21"/>
                <w:szCs w:val="21"/>
                <w:shd w:val="clear" w:color="auto" w:fill="FFFFFF"/>
                <w:lang w:eastAsia="es-ES_tradnl"/>
              </w:rPr>
              <w:t>za</w:t>
            </w:r>
            <w:r w:rsidRPr="00E52F2C">
              <w:rPr>
                <w:rFonts w:eastAsia="Times New Roman" w:cs="Open Sans"/>
                <w:color w:val="6E6E7C"/>
                <w:sz w:val="21"/>
                <w:szCs w:val="21"/>
                <w:shd w:val="clear" w:color="auto" w:fill="FFFFFF"/>
                <w:lang w:eastAsia="es-ES_tradnl"/>
              </w:rPr>
              <w:t xml:space="preserve"> la grabación del script de pruebas no tenga impedimento en la grabación del mismo.</w:t>
            </w:r>
            <w:r w:rsidR="003B1F22">
              <w:rPr>
                <w:rFonts w:eastAsia="Times New Roman" w:cs="Open Sans"/>
                <w:color w:val="6E6E7C"/>
                <w:sz w:val="21"/>
                <w:szCs w:val="21"/>
                <w:shd w:val="clear" w:color="auto" w:fill="FFFFFF"/>
                <w:lang w:eastAsia="es-ES_tradnl"/>
              </w:rPr>
              <w:t xml:space="preserve"> Por ejemplo, no deberá contener Captcha o factor de doble autenticación.</w:t>
            </w:r>
          </w:p>
          <w:p w14:paraId="6960170D" w14:textId="394E5024" w:rsidR="00AF02A2" w:rsidRPr="009A24D1" w:rsidRDefault="00AF02A2" w:rsidP="0047567D">
            <w:pPr>
              <w:pStyle w:val="ListParagraph"/>
              <w:widowControl w:val="0"/>
              <w:numPr>
                <w:ilvl w:val="0"/>
                <w:numId w:val="24"/>
              </w:numPr>
              <w:tabs>
                <w:tab w:val="left" w:pos="1325"/>
              </w:tabs>
              <w:suppressAutoHyphens/>
              <w:snapToGrid w:val="0"/>
              <w:spacing w:before="40" w:after="40" w:line="276" w:lineRule="auto"/>
              <w:jc w:val="both"/>
              <w:rPr>
                <w:rFonts w:eastAsia="Times New Roman" w:cs="Open Sans"/>
                <w:color w:val="6E6E7C"/>
                <w:sz w:val="21"/>
                <w:szCs w:val="21"/>
                <w:shd w:val="clear" w:color="auto" w:fill="FFFFFF"/>
                <w:lang w:eastAsia="es-ES_tradnl"/>
              </w:rPr>
            </w:pPr>
            <w:r>
              <w:rPr>
                <w:rFonts w:eastAsia="Times New Roman" w:cs="Open Sans"/>
                <w:color w:val="6E6E7C"/>
                <w:sz w:val="21"/>
                <w:szCs w:val="21"/>
                <w:shd w:val="clear" w:color="auto" w:fill="FFFFFF"/>
                <w:lang w:eastAsia="es-ES_tradnl"/>
              </w:rPr>
              <w:t>Las pruebas de rendimiento no podrán iniciarse si se están ejecutando pruebas funcionales en el mismo sistema, debido a la interferencia que tendrá</w:t>
            </w:r>
            <w:r w:rsidR="00E477E7">
              <w:rPr>
                <w:rFonts w:eastAsia="Times New Roman" w:cs="Open Sans"/>
                <w:color w:val="6E6E7C"/>
                <w:sz w:val="21"/>
                <w:szCs w:val="21"/>
                <w:shd w:val="clear" w:color="auto" w:fill="FFFFFF"/>
                <w:lang w:eastAsia="es-ES_tradnl"/>
              </w:rPr>
              <w:t>,</w:t>
            </w:r>
            <w:r>
              <w:rPr>
                <w:rFonts w:eastAsia="Times New Roman" w:cs="Open Sans"/>
                <w:color w:val="6E6E7C"/>
                <w:sz w:val="21"/>
                <w:szCs w:val="21"/>
                <w:shd w:val="clear" w:color="auto" w:fill="FFFFFF"/>
                <w:lang w:eastAsia="es-ES_tradnl"/>
              </w:rPr>
              <w:t xml:space="preserve"> </w:t>
            </w:r>
            <w:r w:rsidRPr="00AF02A2">
              <w:rPr>
                <w:rFonts w:eastAsia="Times New Roman" w:cs="Open Sans"/>
                <w:color w:val="6E6E7C"/>
                <w:sz w:val="21"/>
                <w:szCs w:val="21"/>
                <w:shd w:val="clear" w:color="auto" w:fill="FFFFFF"/>
                <w:lang w:eastAsia="es-ES_tradnl"/>
              </w:rPr>
              <w:t>no será posible realizar el análisis de manera completa y confiable.</w:t>
            </w:r>
          </w:p>
        </w:tc>
      </w:tr>
      <w:tr w:rsidR="00176E84" w:rsidRPr="00B13F3C" w14:paraId="2B8C9F49" w14:textId="77777777" w:rsidTr="00A30B70">
        <w:trPr>
          <w:trHeight w:val="1467"/>
          <w:jc w:val="center"/>
        </w:trPr>
        <w:tc>
          <w:tcPr>
            <w:tcW w:w="2122" w:type="dxa"/>
            <w:shd w:val="clear" w:color="auto" w:fill="auto"/>
            <w:vAlign w:val="center"/>
          </w:tcPr>
          <w:p w14:paraId="01872F4F" w14:textId="77777777" w:rsidR="00176E84" w:rsidRPr="009A24D1" w:rsidRDefault="00176E84"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lastRenderedPageBreak/>
              <w:t>Pruebas de Aceptación</w:t>
            </w:r>
          </w:p>
        </w:tc>
        <w:tc>
          <w:tcPr>
            <w:tcW w:w="6128" w:type="dxa"/>
            <w:shd w:val="clear" w:color="auto" w:fill="auto"/>
          </w:tcPr>
          <w:p w14:paraId="4284B190" w14:textId="1B1AB798" w:rsidR="00F177D8" w:rsidRDefault="00F177D8" w:rsidP="000401B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 xml:space="preserve">Se </w:t>
            </w:r>
            <w:r>
              <w:rPr>
                <w:rFonts w:ascii="Century Gothic" w:eastAsia="Times New Roman" w:hAnsi="Century Gothic" w:cs="Open Sans"/>
                <w:color w:val="6E6E7C"/>
                <w:sz w:val="21"/>
                <w:szCs w:val="21"/>
                <w:shd w:val="clear" w:color="auto" w:fill="FFFFFF"/>
                <w:lang w:eastAsia="es-ES_tradnl"/>
              </w:rPr>
              <w:t>procederá con el inicio d</w:t>
            </w:r>
            <w:r w:rsidRPr="009A24D1">
              <w:rPr>
                <w:rFonts w:ascii="Century Gothic" w:eastAsia="Times New Roman" w:hAnsi="Century Gothic" w:cs="Open Sans"/>
                <w:color w:val="6E6E7C"/>
                <w:sz w:val="21"/>
                <w:szCs w:val="21"/>
                <w:shd w:val="clear" w:color="auto" w:fill="FFFFFF"/>
                <w:lang w:eastAsia="es-ES_tradnl"/>
              </w:rPr>
              <w:t>e</w:t>
            </w:r>
            <w:r>
              <w:rPr>
                <w:rFonts w:ascii="Century Gothic" w:eastAsia="Times New Roman" w:hAnsi="Century Gothic" w:cs="Open Sans"/>
                <w:color w:val="6E6E7C"/>
                <w:sz w:val="21"/>
                <w:szCs w:val="21"/>
                <w:shd w:val="clear" w:color="auto" w:fill="FFFFFF"/>
                <w:lang w:eastAsia="es-ES_tradnl"/>
              </w:rPr>
              <w:t xml:space="preserve"> </w:t>
            </w:r>
            <w:r w:rsidRPr="009A24D1">
              <w:rPr>
                <w:rFonts w:ascii="Century Gothic" w:eastAsia="Times New Roman" w:hAnsi="Century Gothic" w:cs="Open Sans"/>
                <w:color w:val="6E6E7C"/>
                <w:sz w:val="21"/>
                <w:szCs w:val="21"/>
                <w:shd w:val="clear" w:color="auto" w:fill="FFFFFF"/>
                <w:lang w:eastAsia="es-ES_tradnl"/>
              </w:rPr>
              <w:t xml:space="preserve">pruebas </w:t>
            </w:r>
            <w:r w:rsidR="00F022E0">
              <w:rPr>
                <w:rFonts w:ascii="Century Gothic" w:eastAsia="Times New Roman" w:hAnsi="Century Gothic" w:cs="Open Sans"/>
                <w:color w:val="6E6E7C"/>
                <w:sz w:val="21"/>
                <w:szCs w:val="21"/>
                <w:shd w:val="clear" w:color="auto" w:fill="FFFFFF"/>
                <w:lang w:eastAsia="es-ES_tradnl"/>
              </w:rPr>
              <w:t>de aceptación de usuario</w:t>
            </w:r>
            <w:r w:rsidRPr="009A24D1">
              <w:rPr>
                <w:rFonts w:ascii="Century Gothic" w:eastAsia="Times New Roman" w:hAnsi="Century Gothic" w:cs="Open Sans"/>
                <w:color w:val="6E6E7C"/>
                <w:sz w:val="21"/>
                <w:szCs w:val="21"/>
                <w:shd w:val="clear" w:color="auto" w:fill="FFFFFF"/>
                <w:lang w:eastAsia="es-ES_tradnl"/>
              </w:rPr>
              <w:t xml:space="preserve"> si se </w:t>
            </w:r>
            <w:r>
              <w:rPr>
                <w:rFonts w:ascii="Century Gothic" w:eastAsia="Times New Roman" w:hAnsi="Century Gothic" w:cs="Open Sans"/>
                <w:color w:val="6E6E7C"/>
                <w:sz w:val="21"/>
                <w:szCs w:val="21"/>
                <w:shd w:val="clear" w:color="auto" w:fill="FFFFFF"/>
                <w:lang w:eastAsia="es-ES_tradnl"/>
              </w:rPr>
              <w:t>cumple las siguientes condiciones</w:t>
            </w:r>
            <w:r w:rsidRPr="009A24D1">
              <w:rPr>
                <w:rFonts w:ascii="Century Gothic" w:eastAsia="Times New Roman" w:hAnsi="Century Gothic" w:cs="Open Sans"/>
                <w:color w:val="6E6E7C"/>
                <w:sz w:val="21"/>
                <w:szCs w:val="21"/>
                <w:shd w:val="clear" w:color="auto" w:fill="FFFFFF"/>
                <w:lang w:eastAsia="es-ES_tradnl"/>
              </w:rPr>
              <w:t>:</w:t>
            </w:r>
          </w:p>
          <w:p w14:paraId="6EBE586F" w14:textId="77777777" w:rsidR="00657586" w:rsidRDefault="00657586" w:rsidP="000401B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p>
          <w:p w14:paraId="437EF6B0" w14:textId="7959EF00" w:rsidR="00A30B70" w:rsidRPr="00657586" w:rsidRDefault="00185D26" w:rsidP="0047567D">
            <w:pPr>
              <w:pStyle w:val="ListParagraph"/>
              <w:numPr>
                <w:ilvl w:val="0"/>
                <w:numId w:val="25"/>
              </w:numPr>
              <w:snapToGrid w:val="0"/>
              <w:spacing w:before="40" w:after="40" w:line="276" w:lineRule="auto"/>
              <w:jc w:val="both"/>
              <w:rPr>
                <w:rFonts w:eastAsia="Times New Roman"/>
                <w:bCs/>
                <w:color w:val="6E6E7C"/>
                <w:sz w:val="21"/>
                <w:szCs w:val="21"/>
                <w:lang w:eastAsia="es-ES_tradnl"/>
              </w:rPr>
            </w:pPr>
            <w:r w:rsidRPr="00657586">
              <w:rPr>
                <w:rFonts w:eastAsia="Times New Roman"/>
                <w:bCs/>
                <w:color w:val="6E6E7C"/>
                <w:sz w:val="21"/>
                <w:szCs w:val="21"/>
                <w:lang w:eastAsia="es-ES_tradnl"/>
              </w:rPr>
              <w:t>El área requirente deberá r</w:t>
            </w:r>
            <w:r w:rsidR="00A30B70" w:rsidRPr="00657586">
              <w:rPr>
                <w:rFonts w:eastAsia="Times New Roman"/>
                <w:bCs/>
                <w:color w:val="6E6E7C"/>
                <w:sz w:val="21"/>
                <w:szCs w:val="21"/>
                <w:lang w:eastAsia="es-ES_tradnl"/>
              </w:rPr>
              <w:t xml:space="preserve">ecoger los </w:t>
            </w:r>
            <w:r w:rsidRPr="00657586">
              <w:rPr>
                <w:rFonts w:eastAsia="Times New Roman"/>
                <w:bCs/>
                <w:color w:val="6E6E7C"/>
                <w:sz w:val="21"/>
                <w:szCs w:val="21"/>
                <w:lang w:eastAsia="es-ES_tradnl"/>
              </w:rPr>
              <w:t>c</w:t>
            </w:r>
            <w:r w:rsidR="00A30B70" w:rsidRPr="00657586">
              <w:rPr>
                <w:rFonts w:eastAsia="Times New Roman"/>
                <w:bCs/>
                <w:color w:val="6E6E7C"/>
                <w:sz w:val="21"/>
                <w:szCs w:val="21"/>
                <w:lang w:eastAsia="es-ES_tradnl"/>
              </w:rPr>
              <w:t xml:space="preserve">riterios de </w:t>
            </w:r>
            <w:r w:rsidR="00657586" w:rsidRPr="00657586">
              <w:rPr>
                <w:rFonts w:eastAsia="Times New Roman"/>
                <w:bCs/>
                <w:color w:val="6E6E7C"/>
                <w:sz w:val="21"/>
                <w:szCs w:val="21"/>
                <w:lang w:eastAsia="es-ES_tradnl"/>
              </w:rPr>
              <w:t>a</w:t>
            </w:r>
            <w:r w:rsidR="00A30B70" w:rsidRPr="00657586">
              <w:rPr>
                <w:rFonts w:eastAsia="Times New Roman"/>
                <w:bCs/>
                <w:color w:val="6E6E7C"/>
                <w:sz w:val="21"/>
                <w:szCs w:val="21"/>
                <w:lang w:eastAsia="es-ES_tradnl"/>
              </w:rPr>
              <w:t>ceptación de las historias de usuario que están listas para entrar en funcionamiento.</w:t>
            </w:r>
          </w:p>
          <w:p w14:paraId="3A2EAC16" w14:textId="67F53D63" w:rsidR="00F022E0" w:rsidRPr="00657586" w:rsidRDefault="00B42A57" w:rsidP="0047567D">
            <w:pPr>
              <w:pStyle w:val="ListParagraph"/>
              <w:numPr>
                <w:ilvl w:val="0"/>
                <w:numId w:val="25"/>
              </w:numPr>
              <w:snapToGrid w:val="0"/>
              <w:spacing w:before="40" w:after="40" w:line="276" w:lineRule="auto"/>
              <w:jc w:val="both"/>
              <w:rPr>
                <w:rFonts w:eastAsia="Times New Roman" w:cs="Open Sans"/>
                <w:color w:val="6E6E7C"/>
                <w:sz w:val="21"/>
                <w:szCs w:val="21"/>
                <w:shd w:val="clear" w:color="auto" w:fill="FFFFFF"/>
                <w:lang w:eastAsia="es-ES_tradnl"/>
              </w:rPr>
            </w:pPr>
            <w:r>
              <w:rPr>
                <w:rFonts w:eastAsia="Times New Roman"/>
                <w:bCs/>
                <w:color w:val="6E6E7C"/>
                <w:sz w:val="21"/>
                <w:szCs w:val="21"/>
                <w:lang w:eastAsia="es-ES_tradnl"/>
              </w:rPr>
              <w:t>Las pruebas d</w:t>
            </w:r>
            <w:r w:rsidR="00277E04" w:rsidRPr="00657586">
              <w:rPr>
                <w:rFonts w:eastAsia="Times New Roman"/>
                <w:bCs/>
                <w:color w:val="6E6E7C"/>
                <w:sz w:val="21"/>
                <w:szCs w:val="21"/>
                <w:lang w:eastAsia="es-ES_tradnl"/>
              </w:rPr>
              <w:t>eberán comenzar cuando el porcentaje de incidencias reportadas por QA sean</w:t>
            </w:r>
            <w:r w:rsidR="00FB365A" w:rsidRPr="00657586">
              <w:rPr>
                <w:rFonts w:eastAsia="Times New Roman" w:cs="Open Sans"/>
                <w:color w:val="6E6E7C"/>
                <w:sz w:val="21"/>
                <w:szCs w:val="21"/>
                <w:shd w:val="clear" w:color="auto" w:fill="FFFFFF"/>
                <w:lang w:eastAsia="es-ES_tradnl"/>
              </w:rPr>
              <w:t xml:space="preserve"> muy pocas o ninguna </w:t>
            </w:r>
            <w:r w:rsidR="00277E04" w:rsidRPr="00657586">
              <w:rPr>
                <w:rFonts w:eastAsia="Times New Roman" w:cs="Open Sans"/>
                <w:color w:val="6E6E7C"/>
                <w:sz w:val="21"/>
                <w:szCs w:val="21"/>
                <w:shd w:val="clear" w:color="auto" w:fill="FFFFFF"/>
                <w:lang w:eastAsia="es-ES_tradnl"/>
              </w:rPr>
              <w:t>o según los criterios de aceptación que se hayan acordado.</w:t>
            </w:r>
          </w:p>
        </w:tc>
      </w:tr>
    </w:tbl>
    <w:p w14:paraId="438C00B9" w14:textId="77777777" w:rsidR="00176E84" w:rsidRDefault="00176E84" w:rsidP="00AE511A">
      <w:pPr>
        <w:rPr>
          <w:rFonts w:asciiTheme="majorHAnsi" w:eastAsiaTheme="majorEastAsia" w:hAnsiTheme="majorHAnsi" w:cstheme="majorBidi"/>
          <w:color w:val="2F5496" w:themeColor="accent1" w:themeShade="BF"/>
          <w:sz w:val="32"/>
          <w:szCs w:val="32"/>
        </w:rPr>
      </w:pPr>
    </w:p>
    <w:p w14:paraId="25C8FC35" w14:textId="77777777" w:rsidR="00E21763" w:rsidRPr="00803C7E" w:rsidRDefault="00DB738A" w:rsidP="00E21763">
      <w:pPr>
        <w:pStyle w:val="Heading1"/>
        <w:spacing w:before="120" w:after="120"/>
        <w:ind w:left="360" w:hanging="360"/>
        <w:jc w:val="both"/>
      </w:pPr>
      <w:bookmarkStart w:id="84" w:name="_Toc524953927"/>
      <w:bookmarkStart w:id="85" w:name="_Toc100673827"/>
      <w:bookmarkStart w:id="86" w:name="_Toc155142412"/>
      <w:r w:rsidRPr="00DF2984">
        <w:t>Criterio de suspensión de pruebas</w:t>
      </w:r>
      <w:bookmarkEnd w:id="84"/>
      <w:bookmarkEnd w:id="85"/>
      <w:r w:rsidR="00E21763">
        <w:t xml:space="preserve"> </w:t>
      </w:r>
      <w:r w:rsidR="00E21763" w:rsidRPr="00803C7E">
        <w:t>y</w:t>
      </w:r>
      <w:r w:rsidR="00E21763">
        <w:t xml:space="preserve"> </w:t>
      </w:r>
      <w:r w:rsidR="00E21763" w:rsidRPr="00803C7E">
        <w:t>condiciones para reanudarla.</w:t>
      </w:r>
      <w:bookmarkEnd w:id="86"/>
    </w:p>
    <w:p w14:paraId="2A8B2C93" w14:textId="1C798C76" w:rsidR="00AA3158" w:rsidRDefault="00E75303" w:rsidP="00AA3158">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Existen factores que impiden la ejecución normal de las pruebas de manera estable y continua, o no permiten realizarlas de manera exitosa. Por tal motivo</w:t>
      </w:r>
      <w:r w:rsidR="00E51F54">
        <w:rPr>
          <w:rFonts w:ascii="Century Gothic" w:eastAsia="Times New Roman" w:hAnsi="Century Gothic" w:cs="Open Sans"/>
          <w:color w:val="6E6E7C"/>
          <w:sz w:val="21"/>
          <w:szCs w:val="21"/>
          <w:shd w:val="clear" w:color="auto" w:fill="FFFFFF"/>
          <w:lang w:eastAsia="es-ES_tradnl"/>
        </w:rPr>
        <w:t>,</w:t>
      </w:r>
      <w:r w:rsidRPr="009A24D1">
        <w:rPr>
          <w:rFonts w:ascii="Century Gothic" w:eastAsia="Times New Roman" w:hAnsi="Century Gothic" w:cs="Open Sans"/>
          <w:color w:val="6E6E7C"/>
          <w:sz w:val="21"/>
          <w:szCs w:val="21"/>
          <w:shd w:val="clear" w:color="auto" w:fill="FFFFFF"/>
          <w:lang w:eastAsia="es-ES_tradnl"/>
        </w:rPr>
        <w:t xml:space="preserve"> se establecen criterios que pueden determinar la suspensión de un ciclo de pruebas. </w:t>
      </w:r>
    </w:p>
    <w:p w14:paraId="1B34CFE0" w14:textId="77777777" w:rsidR="00AA3158" w:rsidRDefault="00AA3158" w:rsidP="00AA3158">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p>
    <w:p w14:paraId="667DF041" w14:textId="0E887DE2" w:rsidR="00433CDB" w:rsidRDefault="00433CDB" w:rsidP="00433CDB">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 xml:space="preserve">Los criterios de </w:t>
      </w:r>
      <w:r>
        <w:rPr>
          <w:rFonts w:ascii="Century Gothic" w:eastAsia="Times New Roman" w:hAnsi="Century Gothic" w:cs="Open Sans"/>
          <w:color w:val="6E6E7C"/>
          <w:sz w:val="21"/>
          <w:szCs w:val="21"/>
          <w:shd w:val="clear" w:color="auto" w:fill="FFFFFF"/>
          <w:lang w:eastAsia="es-ES_tradnl"/>
        </w:rPr>
        <w:t>suspensión</w:t>
      </w:r>
      <w:r w:rsidRPr="009A24D1">
        <w:rPr>
          <w:rFonts w:ascii="Century Gothic" w:eastAsia="Times New Roman" w:hAnsi="Century Gothic" w:cs="Open Sans"/>
          <w:color w:val="6E6E7C"/>
          <w:sz w:val="21"/>
          <w:szCs w:val="21"/>
          <w:shd w:val="clear" w:color="auto" w:fill="FFFFFF"/>
          <w:lang w:eastAsia="es-ES_tradnl"/>
        </w:rPr>
        <w:t xml:space="preserve"> de prueba</w:t>
      </w:r>
      <w:r>
        <w:rPr>
          <w:rFonts w:ascii="Century Gothic" w:eastAsia="Times New Roman" w:hAnsi="Century Gothic" w:cs="Open Sans"/>
          <w:color w:val="6E6E7C"/>
          <w:sz w:val="21"/>
          <w:szCs w:val="21"/>
          <w:shd w:val="clear" w:color="auto" w:fill="FFFFFF"/>
          <w:lang w:eastAsia="es-ES_tradnl"/>
        </w:rPr>
        <w:t>s</w:t>
      </w:r>
      <w:r w:rsidR="00933C99">
        <w:rPr>
          <w:rFonts w:ascii="Century Gothic" w:eastAsia="Times New Roman" w:hAnsi="Century Gothic" w:cs="Open Sans"/>
          <w:color w:val="6E6E7C"/>
          <w:sz w:val="21"/>
          <w:szCs w:val="21"/>
          <w:shd w:val="clear" w:color="auto" w:fill="FFFFFF"/>
          <w:lang w:eastAsia="es-ES_tradnl"/>
        </w:rPr>
        <w:t>,</w:t>
      </w:r>
      <w:r>
        <w:rPr>
          <w:rFonts w:ascii="Century Gothic" w:eastAsia="Times New Roman" w:hAnsi="Century Gothic" w:cs="Open Sans"/>
          <w:color w:val="6E6E7C"/>
          <w:sz w:val="21"/>
          <w:szCs w:val="21"/>
          <w:shd w:val="clear" w:color="auto" w:fill="FFFFFF"/>
          <w:lang w:eastAsia="es-ES_tradnl"/>
        </w:rPr>
        <w:t xml:space="preserve"> </w:t>
      </w:r>
      <w:r w:rsidR="00E51F54">
        <w:rPr>
          <w:rFonts w:ascii="Century Gothic" w:eastAsia="Times New Roman" w:hAnsi="Century Gothic" w:cs="Open Sans"/>
          <w:color w:val="6E6E7C"/>
          <w:sz w:val="21"/>
          <w:szCs w:val="21"/>
          <w:shd w:val="clear" w:color="auto" w:fill="FFFFFF"/>
          <w:lang w:eastAsia="es-ES_tradnl"/>
        </w:rPr>
        <w:t>establecid</w:t>
      </w:r>
      <w:r w:rsidR="00933C99">
        <w:rPr>
          <w:rFonts w:ascii="Century Gothic" w:eastAsia="Times New Roman" w:hAnsi="Century Gothic" w:cs="Open Sans"/>
          <w:color w:val="6E6E7C"/>
          <w:sz w:val="21"/>
          <w:szCs w:val="21"/>
          <w:shd w:val="clear" w:color="auto" w:fill="FFFFFF"/>
          <w:lang w:eastAsia="es-ES_tradnl"/>
        </w:rPr>
        <w:t>o</w:t>
      </w:r>
      <w:r w:rsidR="00E51F54">
        <w:rPr>
          <w:rFonts w:ascii="Century Gothic" w:eastAsia="Times New Roman" w:hAnsi="Century Gothic" w:cs="Open Sans"/>
          <w:color w:val="6E6E7C"/>
          <w:sz w:val="21"/>
          <w:szCs w:val="21"/>
          <w:shd w:val="clear" w:color="auto" w:fill="FFFFFF"/>
          <w:lang w:eastAsia="es-ES_tradnl"/>
        </w:rPr>
        <w:t>s</w:t>
      </w:r>
      <w:r>
        <w:rPr>
          <w:rFonts w:ascii="Century Gothic" w:eastAsia="Times New Roman" w:hAnsi="Century Gothic" w:cs="Open Sans"/>
          <w:color w:val="6E6E7C"/>
          <w:sz w:val="21"/>
          <w:szCs w:val="21"/>
          <w:shd w:val="clear" w:color="auto" w:fill="FFFFFF"/>
          <w:lang w:eastAsia="es-ES_tradnl"/>
        </w:rPr>
        <w:t xml:space="preserve"> por el área de QA </w:t>
      </w:r>
      <w:r w:rsidRPr="009A24D1">
        <w:rPr>
          <w:rFonts w:ascii="Century Gothic" w:eastAsia="Times New Roman" w:hAnsi="Century Gothic" w:cs="Open Sans"/>
          <w:color w:val="6E6E7C"/>
          <w:sz w:val="21"/>
          <w:szCs w:val="21"/>
          <w:shd w:val="clear" w:color="auto" w:fill="FFFFFF"/>
          <w:lang w:eastAsia="es-ES_tradnl"/>
        </w:rPr>
        <w:t>son los siguientes:</w:t>
      </w:r>
    </w:p>
    <w:p w14:paraId="1A06E6B4" w14:textId="77777777" w:rsidR="00E75303" w:rsidRPr="00DF2984" w:rsidRDefault="00E75303" w:rsidP="00E75303">
      <w:pPr>
        <w:rPr>
          <w:rFonts w:eastAsia="Times New Roman" w:cs="Arial"/>
          <w:sz w:val="20"/>
          <w:szCs w:val="20"/>
          <w:lang w:val="es-AR" w:eastAsia="ar-SA"/>
        </w:rPr>
      </w:pPr>
    </w:p>
    <w:tbl>
      <w:tblP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128"/>
      </w:tblGrid>
      <w:tr w:rsidR="00E75303" w:rsidRPr="00B13F3C" w14:paraId="653D84C2" w14:textId="77777777" w:rsidTr="00BA7343">
        <w:trPr>
          <w:trHeight w:val="205"/>
          <w:jc w:val="center"/>
        </w:trPr>
        <w:tc>
          <w:tcPr>
            <w:tcW w:w="2122" w:type="dxa"/>
            <w:shd w:val="clear" w:color="auto" w:fill="44546A" w:themeFill="text2"/>
            <w:vAlign w:val="center"/>
          </w:tcPr>
          <w:p w14:paraId="15CD40A4" w14:textId="77777777" w:rsidR="00E75303" w:rsidRPr="009A24D1" w:rsidRDefault="00E75303" w:rsidP="0044255F">
            <w:pPr>
              <w:jc w:val="center"/>
              <w:rPr>
                <w:rFonts w:ascii="Century Gothic" w:eastAsia="Times New Roman" w:hAnsi="Century Gothic" w:cs="Open Sans"/>
                <w:color w:val="6E6E7C"/>
                <w:sz w:val="21"/>
                <w:szCs w:val="21"/>
                <w:shd w:val="clear" w:color="auto" w:fill="FFFFFF"/>
                <w:lang w:eastAsia="es-ES_tradnl"/>
              </w:rPr>
            </w:pPr>
            <w:r w:rsidRPr="0044255F">
              <w:rPr>
                <w:rFonts w:cs="Arial"/>
                <w:b/>
                <w:color w:val="FFFFFF"/>
                <w:lang w:val="es-AR"/>
              </w:rPr>
              <w:t>Tipo de prueba</w:t>
            </w:r>
          </w:p>
        </w:tc>
        <w:tc>
          <w:tcPr>
            <w:tcW w:w="6128" w:type="dxa"/>
            <w:shd w:val="clear" w:color="auto" w:fill="44546A" w:themeFill="text2"/>
            <w:vAlign w:val="center"/>
          </w:tcPr>
          <w:p w14:paraId="7E357E5C" w14:textId="52104DCA" w:rsidR="00E75303" w:rsidRPr="00A23851" w:rsidRDefault="00E75303" w:rsidP="000D094C">
            <w:pPr>
              <w:rPr>
                <w:rFonts w:ascii="Century Gothic" w:eastAsia="Times New Roman" w:hAnsi="Century Gothic" w:cs="Open Sans"/>
                <w:color w:val="6E6E7C"/>
                <w:sz w:val="21"/>
                <w:szCs w:val="21"/>
                <w:shd w:val="clear" w:color="auto" w:fill="FFFFFF"/>
                <w:lang w:eastAsia="es-ES_tradnl"/>
              </w:rPr>
            </w:pPr>
            <w:r w:rsidRPr="00A23851">
              <w:rPr>
                <w:rFonts w:ascii="Century Gothic" w:eastAsia="Times New Roman" w:hAnsi="Century Gothic" w:cs="Calibri"/>
                <w:b/>
                <w:color w:val="FFFFFF" w:themeColor="background1"/>
                <w:sz w:val="21"/>
                <w:szCs w:val="21"/>
                <w:lang w:eastAsia="es-EC"/>
              </w:rPr>
              <w:t>Criterio de Suspensión</w:t>
            </w:r>
            <w:r w:rsidR="00A23851" w:rsidRPr="00A23851">
              <w:rPr>
                <w:rFonts w:ascii="Century Gothic" w:eastAsia="Times New Roman" w:hAnsi="Century Gothic" w:cs="Calibri"/>
                <w:b/>
                <w:color w:val="FFFFFF" w:themeColor="background1"/>
                <w:sz w:val="21"/>
                <w:szCs w:val="21"/>
                <w:lang w:eastAsia="es-EC"/>
              </w:rPr>
              <w:t xml:space="preserve"> de p</w:t>
            </w:r>
            <w:r w:rsidR="00A23851">
              <w:rPr>
                <w:rFonts w:ascii="Century Gothic" w:eastAsia="Times New Roman" w:hAnsi="Century Gothic" w:cs="Calibri"/>
                <w:b/>
                <w:color w:val="FFFFFF" w:themeColor="background1"/>
                <w:sz w:val="21"/>
                <w:szCs w:val="21"/>
                <w:lang w:eastAsia="es-EC"/>
              </w:rPr>
              <w:t>ruebas</w:t>
            </w:r>
          </w:p>
        </w:tc>
      </w:tr>
      <w:tr w:rsidR="00E75303" w:rsidRPr="00B13F3C" w14:paraId="0997E3FE" w14:textId="77777777" w:rsidTr="00BA7343">
        <w:trPr>
          <w:trHeight w:val="1688"/>
          <w:jc w:val="center"/>
        </w:trPr>
        <w:tc>
          <w:tcPr>
            <w:tcW w:w="2122" w:type="dxa"/>
            <w:shd w:val="clear" w:color="auto" w:fill="auto"/>
            <w:vAlign w:val="center"/>
          </w:tcPr>
          <w:p w14:paraId="041AF1B4" w14:textId="77777777" w:rsidR="00E75303" w:rsidRPr="009A24D1" w:rsidRDefault="00E75303" w:rsidP="009A24D1">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Pruebas funcionales</w:t>
            </w:r>
          </w:p>
        </w:tc>
        <w:tc>
          <w:tcPr>
            <w:tcW w:w="6128" w:type="dxa"/>
            <w:shd w:val="clear" w:color="auto" w:fill="auto"/>
          </w:tcPr>
          <w:p w14:paraId="18B73719" w14:textId="77777777" w:rsidR="00E75303" w:rsidRDefault="00E75303" w:rsidP="009A24D1">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Se suspenderá la ejecución de pruebas funcionales  si se detectan anomalías tales como:</w:t>
            </w:r>
          </w:p>
          <w:p w14:paraId="072C83B2" w14:textId="77777777" w:rsidR="0047089C" w:rsidRPr="009A24D1" w:rsidRDefault="0047089C" w:rsidP="009A24D1">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p>
          <w:p w14:paraId="47C9701B" w14:textId="68145DB8" w:rsidR="00E75303" w:rsidRDefault="006075FC" w:rsidP="0047567D">
            <w:pPr>
              <w:pStyle w:val="ListParagraph"/>
              <w:numPr>
                <w:ilvl w:val="0"/>
                <w:numId w:val="26"/>
              </w:numPr>
              <w:snapToGrid w:val="0"/>
              <w:spacing w:before="40" w:after="40" w:line="276" w:lineRule="auto"/>
              <w:jc w:val="both"/>
              <w:rPr>
                <w:rFonts w:eastAsia="Times New Roman" w:cs="Open Sans"/>
                <w:color w:val="6E6E7C"/>
                <w:sz w:val="21"/>
                <w:szCs w:val="21"/>
                <w:shd w:val="clear" w:color="auto" w:fill="FFFFFF"/>
                <w:lang w:eastAsia="es-ES_tradnl"/>
              </w:rPr>
            </w:pPr>
            <w:r w:rsidRPr="00E51F54">
              <w:rPr>
                <w:rFonts w:eastAsia="Times New Roman" w:cs="Open Sans"/>
                <w:color w:val="6E6E7C"/>
                <w:sz w:val="21"/>
                <w:szCs w:val="21"/>
                <w:shd w:val="clear" w:color="auto" w:fill="FFFFFF"/>
                <w:lang w:eastAsia="es-ES_tradnl"/>
              </w:rPr>
              <w:t xml:space="preserve">Si no se tiene la certificación </w:t>
            </w:r>
            <w:r w:rsidR="00616048">
              <w:rPr>
                <w:rFonts w:eastAsia="Times New Roman" w:cs="Open Sans"/>
                <w:color w:val="6E6E7C"/>
                <w:sz w:val="21"/>
                <w:szCs w:val="21"/>
                <w:shd w:val="clear" w:color="auto" w:fill="FFFFFF"/>
                <w:lang w:eastAsia="es-ES_tradnl"/>
              </w:rPr>
              <w:t xml:space="preserve">por parte del área </w:t>
            </w:r>
            <w:r w:rsidR="0080717A" w:rsidRPr="00E51F54">
              <w:rPr>
                <w:rFonts w:eastAsia="Times New Roman" w:cs="Open Sans"/>
                <w:color w:val="6E6E7C"/>
                <w:sz w:val="21"/>
                <w:szCs w:val="21"/>
                <w:shd w:val="clear" w:color="auto" w:fill="FFFFFF"/>
                <w:lang w:eastAsia="es-ES_tradnl"/>
              </w:rPr>
              <w:t xml:space="preserve">de </w:t>
            </w:r>
          </w:p>
          <w:p w14:paraId="64C5D75D" w14:textId="57354B11" w:rsidR="00831D2C" w:rsidRPr="00E51F54" w:rsidRDefault="00EE3B6F" w:rsidP="00616048">
            <w:pPr>
              <w:pStyle w:val="ListParagraph"/>
              <w:snapToGrid w:val="0"/>
              <w:spacing w:before="40" w:after="40" w:line="276" w:lineRule="auto"/>
              <w:jc w:val="both"/>
              <w:rPr>
                <w:rFonts w:eastAsia="Times New Roman" w:cs="Open Sans"/>
                <w:color w:val="6E6E7C"/>
                <w:sz w:val="21"/>
                <w:szCs w:val="21"/>
                <w:shd w:val="clear" w:color="auto" w:fill="FFFFFF"/>
                <w:lang w:eastAsia="es-ES_tradnl"/>
              </w:rPr>
            </w:pPr>
            <w:r>
              <w:rPr>
                <w:rFonts w:eastAsia="Times New Roman" w:cs="Open Sans"/>
                <w:color w:val="6E6E7C"/>
                <w:sz w:val="21"/>
                <w:szCs w:val="21"/>
                <w:shd w:val="clear" w:color="auto" w:fill="FFFFFF"/>
                <w:lang w:eastAsia="es-ES_tradnl"/>
              </w:rPr>
              <w:t>Infraestructura</w:t>
            </w:r>
            <w:r w:rsidR="00831D2C">
              <w:rPr>
                <w:rFonts w:eastAsia="Times New Roman" w:cs="Open Sans"/>
                <w:color w:val="6E6E7C"/>
                <w:sz w:val="21"/>
                <w:szCs w:val="21"/>
                <w:shd w:val="clear" w:color="auto" w:fill="FFFFFF"/>
                <w:lang w:eastAsia="es-ES_tradnl"/>
              </w:rPr>
              <w:t xml:space="preserve"> </w:t>
            </w:r>
            <w:r w:rsidR="00616048">
              <w:rPr>
                <w:rFonts w:eastAsia="Times New Roman" w:cs="Open Sans"/>
                <w:color w:val="6E6E7C"/>
                <w:sz w:val="21"/>
                <w:szCs w:val="21"/>
                <w:shd w:val="clear" w:color="auto" w:fill="FFFFFF"/>
                <w:lang w:eastAsia="es-ES_tradnl"/>
              </w:rPr>
              <w:t>de</w:t>
            </w:r>
            <w:r w:rsidR="00831D2C">
              <w:rPr>
                <w:rFonts w:eastAsia="Times New Roman" w:cs="Open Sans"/>
                <w:color w:val="6E6E7C"/>
                <w:sz w:val="21"/>
                <w:szCs w:val="21"/>
                <w:shd w:val="clear" w:color="auto" w:fill="FFFFFF"/>
                <w:lang w:eastAsia="es-ES_tradnl"/>
              </w:rPr>
              <w:t xml:space="preserve"> que el sistema ha sido </w:t>
            </w:r>
            <w:r w:rsidR="00C378AF">
              <w:rPr>
                <w:rFonts w:eastAsia="Times New Roman" w:cs="Open Sans"/>
                <w:color w:val="6E6E7C"/>
                <w:sz w:val="21"/>
                <w:szCs w:val="21"/>
                <w:shd w:val="clear" w:color="auto" w:fill="FFFFFF"/>
                <w:lang w:eastAsia="es-ES_tradnl"/>
              </w:rPr>
              <w:t>instalado en e</w:t>
            </w:r>
            <w:r w:rsidR="00831D2C">
              <w:rPr>
                <w:rFonts w:eastAsia="Times New Roman" w:cs="Open Sans"/>
                <w:color w:val="6E6E7C"/>
                <w:sz w:val="21"/>
                <w:szCs w:val="21"/>
                <w:shd w:val="clear" w:color="auto" w:fill="FFFFFF"/>
                <w:lang w:eastAsia="es-ES_tradnl"/>
              </w:rPr>
              <w:t>l ambiente de QA en su totalidad.</w:t>
            </w:r>
          </w:p>
          <w:p w14:paraId="15DE943A" w14:textId="77777777" w:rsidR="00E75303" w:rsidRPr="00E51F54" w:rsidRDefault="00E75303" w:rsidP="0047567D">
            <w:pPr>
              <w:pStyle w:val="ListParagraph"/>
              <w:widowControl w:val="0"/>
              <w:numPr>
                <w:ilvl w:val="0"/>
                <w:numId w:val="26"/>
              </w:numPr>
              <w:suppressAutoHyphens/>
              <w:snapToGrid w:val="0"/>
              <w:spacing w:before="40" w:after="40" w:line="276" w:lineRule="auto"/>
              <w:jc w:val="both"/>
              <w:rPr>
                <w:rFonts w:eastAsia="Times New Roman" w:cs="Open Sans"/>
                <w:color w:val="6E6E7C"/>
                <w:sz w:val="21"/>
                <w:szCs w:val="21"/>
                <w:shd w:val="clear" w:color="auto" w:fill="FFFFFF"/>
                <w:lang w:eastAsia="es-ES_tradnl"/>
              </w:rPr>
            </w:pPr>
            <w:r w:rsidRPr="00E51F54">
              <w:rPr>
                <w:rFonts w:eastAsia="Times New Roman" w:cs="Open Sans"/>
                <w:color w:val="6E6E7C"/>
                <w:sz w:val="21"/>
                <w:szCs w:val="21"/>
                <w:shd w:val="clear" w:color="auto" w:fill="FFFFFF"/>
                <w:lang w:eastAsia="es-ES_tradnl"/>
              </w:rPr>
              <w:t>Si en alguno de los casos de prueba se detecta un defecto bloqueante, que impida la continuidad del flujo de prueba.</w:t>
            </w:r>
          </w:p>
          <w:p w14:paraId="16E93570" w14:textId="5BA607D6" w:rsidR="00E75303" w:rsidRPr="00E51F54" w:rsidRDefault="00E75303" w:rsidP="0047567D">
            <w:pPr>
              <w:pStyle w:val="ListParagraph"/>
              <w:widowControl w:val="0"/>
              <w:numPr>
                <w:ilvl w:val="0"/>
                <w:numId w:val="26"/>
              </w:numPr>
              <w:suppressAutoHyphens/>
              <w:snapToGrid w:val="0"/>
              <w:spacing w:before="40" w:after="40" w:line="276" w:lineRule="auto"/>
              <w:jc w:val="both"/>
              <w:rPr>
                <w:rFonts w:eastAsia="Times New Roman" w:cs="Open Sans"/>
                <w:color w:val="6E6E7C"/>
                <w:sz w:val="21"/>
                <w:szCs w:val="21"/>
                <w:shd w:val="clear" w:color="auto" w:fill="FFFFFF"/>
                <w:lang w:eastAsia="es-ES_tradnl"/>
              </w:rPr>
            </w:pPr>
            <w:r w:rsidRPr="00E51F54">
              <w:rPr>
                <w:rFonts w:eastAsia="Times New Roman" w:cs="Open Sans"/>
                <w:color w:val="6E6E7C"/>
                <w:sz w:val="21"/>
                <w:szCs w:val="21"/>
                <w:shd w:val="clear" w:color="auto" w:fill="FFFFFF"/>
                <w:lang w:eastAsia="es-ES_tradnl"/>
              </w:rPr>
              <w:t xml:space="preserve">Presencia de gran cantidad de defectos </w:t>
            </w:r>
            <w:r w:rsidR="006665B6">
              <w:rPr>
                <w:rFonts w:eastAsia="Times New Roman" w:cs="Open Sans"/>
                <w:color w:val="6E6E7C"/>
                <w:sz w:val="21"/>
                <w:szCs w:val="21"/>
                <w:shd w:val="clear" w:color="auto" w:fill="FFFFFF"/>
                <w:lang w:eastAsia="es-ES_tradnl"/>
              </w:rPr>
              <w:t xml:space="preserve">de severidad </w:t>
            </w:r>
            <w:r w:rsidR="00C378AF">
              <w:rPr>
                <w:rFonts w:eastAsia="Times New Roman" w:cs="Open Sans"/>
                <w:color w:val="6E6E7C"/>
                <w:sz w:val="21"/>
                <w:szCs w:val="21"/>
                <w:shd w:val="clear" w:color="auto" w:fill="FFFFFF"/>
                <w:lang w:eastAsia="es-ES_tradnl"/>
              </w:rPr>
              <w:t>alt</w:t>
            </w:r>
            <w:r w:rsidR="006665B6">
              <w:rPr>
                <w:rFonts w:eastAsia="Times New Roman" w:cs="Open Sans"/>
                <w:color w:val="6E6E7C"/>
                <w:sz w:val="21"/>
                <w:szCs w:val="21"/>
                <w:shd w:val="clear" w:color="auto" w:fill="FFFFFF"/>
                <w:lang w:eastAsia="es-ES_tradnl"/>
              </w:rPr>
              <w:t>a</w:t>
            </w:r>
            <w:r w:rsidR="00C378AF">
              <w:rPr>
                <w:rFonts w:eastAsia="Times New Roman" w:cs="Open Sans"/>
                <w:color w:val="6E6E7C"/>
                <w:sz w:val="21"/>
                <w:szCs w:val="21"/>
                <w:shd w:val="clear" w:color="auto" w:fill="FFFFFF"/>
                <w:lang w:eastAsia="es-ES_tradnl"/>
              </w:rPr>
              <w:t xml:space="preserve"> y </w:t>
            </w:r>
            <w:r w:rsidRPr="00E51F54">
              <w:rPr>
                <w:rFonts w:eastAsia="Times New Roman" w:cs="Open Sans"/>
                <w:color w:val="6E6E7C"/>
                <w:sz w:val="21"/>
                <w:szCs w:val="21"/>
                <w:shd w:val="clear" w:color="auto" w:fill="FFFFFF"/>
                <w:lang w:eastAsia="es-ES_tradnl"/>
              </w:rPr>
              <w:t>crític</w:t>
            </w:r>
            <w:r w:rsidR="006665B6">
              <w:rPr>
                <w:rFonts w:eastAsia="Times New Roman" w:cs="Open Sans"/>
                <w:color w:val="6E6E7C"/>
                <w:sz w:val="21"/>
                <w:szCs w:val="21"/>
                <w:shd w:val="clear" w:color="auto" w:fill="FFFFFF"/>
                <w:lang w:eastAsia="es-ES_tradnl"/>
              </w:rPr>
              <w:t>a</w:t>
            </w:r>
            <w:r w:rsidRPr="00E51F54">
              <w:rPr>
                <w:rFonts w:eastAsia="Times New Roman" w:cs="Open Sans"/>
                <w:color w:val="6E6E7C"/>
                <w:sz w:val="21"/>
                <w:szCs w:val="21"/>
                <w:shd w:val="clear" w:color="auto" w:fill="FFFFFF"/>
                <w:lang w:eastAsia="es-ES_tradnl"/>
              </w:rPr>
              <w:t xml:space="preserve">, lo que demuestra la necesidad de una revisión completa por parte del equipo de </w:t>
            </w:r>
            <w:r w:rsidR="00C378AF">
              <w:rPr>
                <w:rFonts w:eastAsia="Times New Roman" w:cs="Open Sans"/>
                <w:color w:val="6E6E7C"/>
                <w:sz w:val="21"/>
                <w:szCs w:val="21"/>
                <w:shd w:val="clear" w:color="auto" w:fill="FFFFFF"/>
                <w:lang w:eastAsia="es-ES_tradnl"/>
              </w:rPr>
              <w:t>d</w:t>
            </w:r>
            <w:r w:rsidRPr="00E51F54">
              <w:rPr>
                <w:rFonts w:eastAsia="Times New Roman" w:cs="Open Sans"/>
                <w:color w:val="6E6E7C"/>
                <w:sz w:val="21"/>
                <w:szCs w:val="21"/>
                <w:shd w:val="clear" w:color="auto" w:fill="FFFFFF"/>
                <w:lang w:eastAsia="es-ES_tradnl"/>
              </w:rPr>
              <w:t>esarrollo.</w:t>
            </w:r>
          </w:p>
          <w:p w14:paraId="0BB3BE4A" w14:textId="18A87A8C" w:rsidR="00E75303" w:rsidRPr="00E51F54" w:rsidRDefault="00E75303" w:rsidP="0047567D">
            <w:pPr>
              <w:pStyle w:val="ListParagraph"/>
              <w:widowControl w:val="0"/>
              <w:numPr>
                <w:ilvl w:val="0"/>
                <w:numId w:val="26"/>
              </w:numPr>
              <w:suppressAutoHyphens/>
              <w:snapToGrid w:val="0"/>
              <w:spacing w:before="40" w:after="40" w:line="276" w:lineRule="auto"/>
              <w:jc w:val="both"/>
              <w:rPr>
                <w:rFonts w:eastAsia="Times New Roman" w:cs="Open Sans"/>
                <w:color w:val="6E6E7C"/>
                <w:sz w:val="21"/>
                <w:szCs w:val="21"/>
                <w:shd w:val="clear" w:color="auto" w:fill="FFFFFF"/>
                <w:lang w:eastAsia="es-ES_tradnl"/>
              </w:rPr>
            </w:pPr>
            <w:r w:rsidRPr="00E51F54">
              <w:rPr>
                <w:rFonts w:eastAsia="Times New Roman" w:cs="Open Sans"/>
                <w:color w:val="6E6E7C"/>
                <w:sz w:val="21"/>
                <w:szCs w:val="21"/>
                <w:shd w:val="clear" w:color="auto" w:fill="FFFFFF"/>
                <w:lang w:eastAsia="es-ES_tradnl"/>
              </w:rPr>
              <w:t xml:space="preserve">No se cuenta con datos para pruebas en el ambiente </w:t>
            </w:r>
            <w:r w:rsidR="00616048">
              <w:rPr>
                <w:rFonts w:eastAsia="Times New Roman" w:cs="Open Sans"/>
                <w:color w:val="6E6E7C"/>
                <w:sz w:val="21"/>
                <w:szCs w:val="21"/>
                <w:shd w:val="clear" w:color="auto" w:fill="FFFFFF"/>
                <w:lang w:eastAsia="es-ES_tradnl"/>
              </w:rPr>
              <w:t>de QA</w:t>
            </w:r>
            <w:r w:rsidRPr="00E51F54">
              <w:rPr>
                <w:rFonts w:eastAsia="Times New Roman" w:cs="Open Sans"/>
                <w:color w:val="6E6E7C"/>
                <w:sz w:val="21"/>
                <w:szCs w:val="21"/>
                <w:shd w:val="clear" w:color="auto" w:fill="FFFFFF"/>
                <w:lang w:eastAsia="es-ES_tradnl"/>
              </w:rPr>
              <w:t xml:space="preserve">. </w:t>
            </w:r>
          </w:p>
        </w:tc>
      </w:tr>
      <w:tr w:rsidR="00E75303" w:rsidRPr="00B13F3C" w14:paraId="7BF9C9B2" w14:textId="77777777" w:rsidTr="00BA7343">
        <w:trPr>
          <w:trHeight w:val="2014"/>
          <w:jc w:val="center"/>
        </w:trPr>
        <w:tc>
          <w:tcPr>
            <w:tcW w:w="2122" w:type="dxa"/>
            <w:shd w:val="clear" w:color="auto" w:fill="auto"/>
            <w:vAlign w:val="center"/>
          </w:tcPr>
          <w:p w14:paraId="23124936" w14:textId="77777777" w:rsidR="00E75303" w:rsidRPr="009A24D1" w:rsidRDefault="00E75303" w:rsidP="009A24D1">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Pruebas de integración</w:t>
            </w:r>
          </w:p>
        </w:tc>
        <w:tc>
          <w:tcPr>
            <w:tcW w:w="6128" w:type="dxa"/>
            <w:shd w:val="clear" w:color="auto" w:fill="auto"/>
          </w:tcPr>
          <w:p w14:paraId="0F8F7077" w14:textId="77777777" w:rsidR="00E75303" w:rsidRPr="009A24D1" w:rsidRDefault="00E75303" w:rsidP="009A24D1">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Se suspenderá la ejecución de pruebas de integración si se detectan anomalías tales como:</w:t>
            </w:r>
          </w:p>
          <w:p w14:paraId="0CDA4286" w14:textId="77777777" w:rsidR="00E75303" w:rsidRPr="009A24D1" w:rsidRDefault="00E75303" w:rsidP="009A24D1">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p>
          <w:p w14:paraId="2C36D87C" w14:textId="77777777" w:rsidR="00E75303" w:rsidRPr="00E532C3" w:rsidRDefault="00E75303" w:rsidP="0047567D">
            <w:pPr>
              <w:pStyle w:val="ListParagraph"/>
              <w:widowControl w:val="0"/>
              <w:numPr>
                <w:ilvl w:val="0"/>
                <w:numId w:val="27"/>
              </w:numPr>
              <w:suppressAutoHyphens/>
              <w:snapToGrid w:val="0"/>
              <w:spacing w:before="40" w:after="40" w:line="276" w:lineRule="auto"/>
              <w:jc w:val="both"/>
              <w:rPr>
                <w:rFonts w:eastAsia="Times New Roman" w:cs="Open Sans"/>
                <w:color w:val="6E6E7C"/>
                <w:sz w:val="21"/>
                <w:szCs w:val="21"/>
                <w:shd w:val="clear" w:color="auto" w:fill="FFFFFF"/>
                <w:lang w:eastAsia="es-ES_tradnl"/>
              </w:rPr>
            </w:pPr>
            <w:r w:rsidRPr="00E532C3">
              <w:rPr>
                <w:rFonts w:eastAsia="Times New Roman" w:cs="Open Sans"/>
                <w:color w:val="6E6E7C"/>
                <w:sz w:val="21"/>
                <w:szCs w:val="21"/>
                <w:shd w:val="clear" w:color="auto" w:fill="FFFFFF"/>
                <w:lang w:eastAsia="es-ES_tradnl"/>
              </w:rPr>
              <w:t>Si alguno de los módulos del sistema no está disponible, lo que impide concluir con un flujo completo de pruebas entre módulos.</w:t>
            </w:r>
          </w:p>
          <w:p w14:paraId="4F1BE3AA" w14:textId="77777777" w:rsidR="00E75303" w:rsidRPr="009A24D1" w:rsidRDefault="00E75303" w:rsidP="0047567D">
            <w:pPr>
              <w:widowControl w:val="0"/>
              <w:numPr>
                <w:ilvl w:val="0"/>
                <w:numId w:val="28"/>
              </w:numPr>
              <w:suppressAutoHyphens/>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 xml:space="preserve">En caso de producirse nuevas versiones del aplicativo  se detendrán las pruebas y deberán </w:t>
            </w:r>
            <w:r w:rsidRPr="009A24D1">
              <w:rPr>
                <w:rFonts w:ascii="Century Gothic" w:eastAsia="Times New Roman" w:hAnsi="Century Gothic" w:cs="Open Sans"/>
                <w:color w:val="6E6E7C"/>
                <w:sz w:val="21"/>
                <w:szCs w:val="21"/>
                <w:shd w:val="clear" w:color="auto" w:fill="FFFFFF"/>
                <w:lang w:eastAsia="es-ES_tradnl"/>
              </w:rPr>
              <w:lastRenderedPageBreak/>
              <w:t>iniciarse otra vez.</w:t>
            </w:r>
          </w:p>
        </w:tc>
      </w:tr>
      <w:tr w:rsidR="00E75303" w:rsidRPr="00B13F3C" w14:paraId="71140161" w14:textId="77777777" w:rsidTr="00B27AE6">
        <w:trPr>
          <w:trHeight w:val="983"/>
          <w:jc w:val="center"/>
        </w:trPr>
        <w:tc>
          <w:tcPr>
            <w:tcW w:w="2122" w:type="dxa"/>
            <w:shd w:val="clear" w:color="auto" w:fill="auto"/>
            <w:vAlign w:val="center"/>
          </w:tcPr>
          <w:p w14:paraId="38BBA2CE" w14:textId="77777777" w:rsidR="00E75303" w:rsidRPr="009A24D1" w:rsidRDefault="00E75303" w:rsidP="009A24D1">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lastRenderedPageBreak/>
              <w:t>Pruebas de rendimiento</w:t>
            </w:r>
          </w:p>
        </w:tc>
        <w:tc>
          <w:tcPr>
            <w:tcW w:w="6128" w:type="dxa"/>
            <w:shd w:val="clear" w:color="auto" w:fill="auto"/>
          </w:tcPr>
          <w:p w14:paraId="11619D78" w14:textId="77777777" w:rsidR="00E75303" w:rsidRPr="009A24D1" w:rsidRDefault="00E75303" w:rsidP="001C5D06">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Se suspenderá la ejecución de pruebas de rendimiento si se detectan anomalías tales como:</w:t>
            </w:r>
          </w:p>
          <w:p w14:paraId="5C68FFF6" w14:textId="77777777" w:rsidR="00E75303" w:rsidRPr="009A24D1" w:rsidRDefault="00E75303" w:rsidP="0047567D">
            <w:pPr>
              <w:widowControl w:val="0"/>
              <w:numPr>
                <w:ilvl w:val="0"/>
                <w:numId w:val="13"/>
              </w:numPr>
              <w:suppressAutoHyphens/>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Que la base datos se encuentre llena.</w:t>
            </w:r>
          </w:p>
          <w:p w14:paraId="43305E2D" w14:textId="6B36C788" w:rsidR="00E75303" w:rsidRPr="009A24D1" w:rsidRDefault="00E75303" w:rsidP="0047567D">
            <w:pPr>
              <w:widowControl w:val="0"/>
              <w:numPr>
                <w:ilvl w:val="0"/>
                <w:numId w:val="13"/>
              </w:numPr>
              <w:suppressAutoHyphens/>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Que</w:t>
            </w:r>
            <w:r w:rsidR="006B4ADB">
              <w:rPr>
                <w:rFonts w:ascii="Century Gothic" w:eastAsia="Times New Roman" w:hAnsi="Century Gothic" w:cs="Open Sans"/>
                <w:color w:val="6E6E7C"/>
                <w:sz w:val="21"/>
                <w:szCs w:val="21"/>
                <w:shd w:val="clear" w:color="auto" w:fill="FFFFFF"/>
                <w:lang w:eastAsia="es-ES_tradnl"/>
              </w:rPr>
              <w:t xml:space="preserve"> se pierda la conexión entre el sistema a probar </w:t>
            </w:r>
            <w:r w:rsidRPr="009A24D1">
              <w:rPr>
                <w:rFonts w:ascii="Century Gothic" w:eastAsia="Times New Roman" w:hAnsi="Century Gothic" w:cs="Open Sans"/>
                <w:color w:val="6E6E7C"/>
                <w:sz w:val="21"/>
                <w:szCs w:val="21"/>
                <w:shd w:val="clear" w:color="auto" w:fill="FFFFFF"/>
                <w:lang w:eastAsia="es-ES_tradnl"/>
              </w:rPr>
              <w:t>y el servidor donde se encuentra la aplicación.</w:t>
            </w:r>
          </w:p>
          <w:p w14:paraId="74836DB0" w14:textId="0058E30E" w:rsidR="00E75303" w:rsidRPr="009A24D1" w:rsidRDefault="00E75303" w:rsidP="0047567D">
            <w:pPr>
              <w:widowControl w:val="0"/>
              <w:numPr>
                <w:ilvl w:val="0"/>
                <w:numId w:val="13"/>
              </w:numPr>
              <w:suppressAutoHyphens/>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Los logs del servidor se encuentren llenos</w:t>
            </w:r>
            <w:r w:rsidR="00B27AE6">
              <w:rPr>
                <w:rFonts w:ascii="Century Gothic" w:eastAsia="Times New Roman" w:hAnsi="Century Gothic" w:cs="Open Sans"/>
                <w:color w:val="6E6E7C"/>
                <w:sz w:val="21"/>
                <w:szCs w:val="21"/>
                <w:shd w:val="clear" w:color="auto" w:fill="FFFFFF"/>
                <w:lang w:eastAsia="es-ES_tradnl"/>
              </w:rPr>
              <w:t>.</w:t>
            </w:r>
          </w:p>
        </w:tc>
      </w:tr>
      <w:tr w:rsidR="00BA7343" w:rsidRPr="00B13F3C" w14:paraId="1943449C" w14:textId="77777777" w:rsidTr="00BA7343">
        <w:trPr>
          <w:trHeight w:val="1467"/>
          <w:jc w:val="center"/>
        </w:trPr>
        <w:tc>
          <w:tcPr>
            <w:tcW w:w="2122" w:type="dxa"/>
            <w:shd w:val="clear" w:color="auto" w:fill="auto"/>
            <w:vAlign w:val="center"/>
          </w:tcPr>
          <w:p w14:paraId="4331F9C1" w14:textId="74E768E1" w:rsidR="00BA7343" w:rsidRPr="009A24D1" w:rsidRDefault="00BA7343" w:rsidP="009A24D1">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Pruebas de vulnerabilidades</w:t>
            </w:r>
          </w:p>
        </w:tc>
        <w:tc>
          <w:tcPr>
            <w:tcW w:w="6128" w:type="dxa"/>
            <w:shd w:val="clear" w:color="auto" w:fill="auto"/>
          </w:tcPr>
          <w:p w14:paraId="6FAE0C8D" w14:textId="756FAE0A" w:rsidR="00DD15A4" w:rsidRDefault="00DD15A4" w:rsidP="00570969">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 xml:space="preserve">Se suspenderá la ejecución de pruebas de </w:t>
            </w:r>
            <w:r w:rsidR="004F6B93">
              <w:rPr>
                <w:rFonts w:ascii="Century Gothic" w:eastAsia="Times New Roman" w:hAnsi="Century Gothic" w:cs="Open Sans"/>
                <w:color w:val="6E6E7C"/>
                <w:sz w:val="21"/>
                <w:szCs w:val="21"/>
                <w:shd w:val="clear" w:color="auto" w:fill="FFFFFF"/>
                <w:lang w:eastAsia="es-ES_tradnl"/>
              </w:rPr>
              <w:t>vulnerabilidades</w:t>
            </w:r>
            <w:r w:rsidRPr="009A24D1">
              <w:rPr>
                <w:rFonts w:ascii="Century Gothic" w:eastAsia="Times New Roman" w:hAnsi="Century Gothic" w:cs="Open Sans"/>
                <w:color w:val="6E6E7C"/>
                <w:sz w:val="21"/>
                <w:szCs w:val="21"/>
                <w:shd w:val="clear" w:color="auto" w:fill="FFFFFF"/>
                <w:lang w:eastAsia="es-ES_tradnl"/>
              </w:rPr>
              <w:t xml:space="preserve"> si se detectan anomalías tales como:</w:t>
            </w:r>
          </w:p>
          <w:p w14:paraId="0BA97E24" w14:textId="77777777" w:rsidR="00B27AE6" w:rsidRPr="009A24D1" w:rsidRDefault="00B27AE6" w:rsidP="00570969">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p>
          <w:p w14:paraId="1CB48254" w14:textId="6B9095DB" w:rsidR="00BA7343" w:rsidRPr="00DD15A4" w:rsidRDefault="00596712" w:rsidP="0047567D">
            <w:pPr>
              <w:pStyle w:val="ListParagraph"/>
              <w:numPr>
                <w:ilvl w:val="0"/>
                <w:numId w:val="13"/>
              </w:numPr>
              <w:snapToGrid w:val="0"/>
              <w:spacing w:before="40" w:after="40" w:line="276" w:lineRule="auto"/>
              <w:jc w:val="both"/>
              <w:rPr>
                <w:rFonts w:eastAsia="Times New Roman" w:cs="Open Sans"/>
                <w:color w:val="6E6E7C"/>
                <w:sz w:val="21"/>
                <w:szCs w:val="21"/>
                <w:shd w:val="clear" w:color="auto" w:fill="FFFFFF"/>
                <w:lang w:eastAsia="es-ES_tradnl"/>
              </w:rPr>
            </w:pPr>
            <w:r w:rsidRPr="00DD15A4">
              <w:rPr>
                <w:rFonts w:eastAsia="Times New Roman" w:cs="Open Sans"/>
                <w:color w:val="6E6E7C"/>
                <w:sz w:val="21"/>
                <w:szCs w:val="21"/>
                <w:shd w:val="clear" w:color="auto" w:fill="FFFFFF"/>
                <w:lang w:eastAsia="es-ES_tradnl"/>
              </w:rPr>
              <w:t>L</w:t>
            </w:r>
            <w:r w:rsidR="00D503C6" w:rsidRPr="00DD15A4">
              <w:rPr>
                <w:rFonts w:eastAsia="Times New Roman" w:cs="Open Sans"/>
                <w:color w:val="6E6E7C"/>
                <w:sz w:val="21"/>
                <w:szCs w:val="21"/>
                <w:shd w:val="clear" w:color="auto" w:fill="FFFFFF"/>
                <w:lang w:eastAsia="es-ES_tradnl"/>
              </w:rPr>
              <w:t xml:space="preserve">os servidores donde está </w:t>
            </w:r>
            <w:r w:rsidRPr="00DD15A4">
              <w:rPr>
                <w:rFonts w:eastAsia="Times New Roman" w:cs="Open Sans"/>
                <w:color w:val="6E6E7C"/>
                <w:sz w:val="21"/>
                <w:szCs w:val="21"/>
                <w:shd w:val="clear" w:color="auto" w:fill="FFFFFF"/>
                <w:lang w:eastAsia="es-ES_tradnl"/>
              </w:rPr>
              <w:t>instalado</w:t>
            </w:r>
            <w:r w:rsidR="00D503C6" w:rsidRPr="00DD15A4">
              <w:rPr>
                <w:rFonts w:eastAsia="Times New Roman" w:cs="Open Sans"/>
                <w:color w:val="6E6E7C"/>
                <w:sz w:val="21"/>
                <w:szCs w:val="21"/>
                <w:shd w:val="clear" w:color="auto" w:fill="FFFFFF"/>
                <w:lang w:eastAsia="es-ES_tradnl"/>
              </w:rPr>
              <w:t xml:space="preserve"> el </w:t>
            </w:r>
            <w:r w:rsidRPr="00DD15A4">
              <w:rPr>
                <w:rFonts w:eastAsia="Times New Roman" w:cs="Open Sans"/>
                <w:color w:val="6E6E7C"/>
                <w:sz w:val="21"/>
                <w:szCs w:val="21"/>
                <w:shd w:val="clear" w:color="auto" w:fill="FFFFFF"/>
                <w:lang w:eastAsia="es-ES_tradnl"/>
              </w:rPr>
              <w:t xml:space="preserve">Sistema </w:t>
            </w:r>
            <w:proofErr w:type="spellStart"/>
            <w:r w:rsidRPr="00DD15A4">
              <w:rPr>
                <w:rFonts w:eastAsia="Times New Roman" w:cs="Open Sans"/>
                <w:color w:val="6E6E7C"/>
                <w:sz w:val="21"/>
                <w:szCs w:val="21"/>
                <w:shd w:val="clear" w:color="auto" w:fill="FFFFFF"/>
                <w:lang w:eastAsia="es-ES_tradnl"/>
              </w:rPr>
              <w:t>Fortify</w:t>
            </w:r>
            <w:proofErr w:type="spellEnd"/>
            <w:r w:rsidR="00D503C6" w:rsidRPr="00DD15A4">
              <w:rPr>
                <w:rFonts w:eastAsia="Times New Roman" w:cs="Open Sans"/>
                <w:color w:val="6E6E7C"/>
                <w:sz w:val="21"/>
                <w:szCs w:val="21"/>
                <w:shd w:val="clear" w:color="auto" w:fill="FFFFFF"/>
                <w:lang w:eastAsia="es-ES_tradnl"/>
              </w:rPr>
              <w:t xml:space="preserve"> </w:t>
            </w:r>
            <w:r w:rsidRPr="00DD15A4">
              <w:rPr>
                <w:rFonts w:eastAsia="Times New Roman" w:cs="Open Sans"/>
                <w:color w:val="6E6E7C"/>
                <w:sz w:val="21"/>
                <w:szCs w:val="21"/>
                <w:shd w:val="clear" w:color="auto" w:fill="FFFFFF"/>
                <w:lang w:eastAsia="es-ES_tradnl"/>
              </w:rPr>
              <w:t>presentan anomalías y no permite la correcta ejecución de las pruebas.</w:t>
            </w:r>
          </w:p>
          <w:p w14:paraId="6F473182" w14:textId="266401A3" w:rsidR="00A84228" w:rsidRPr="00DD15A4" w:rsidRDefault="00A84228" w:rsidP="0047567D">
            <w:pPr>
              <w:pStyle w:val="ListParagraph"/>
              <w:numPr>
                <w:ilvl w:val="0"/>
                <w:numId w:val="13"/>
              </w:numPr>
              <w:snapToGrid w:val="0"/>
              <w:spacing w:before="40" w:after="40" w:line="276" w:lineRule="auto"/>
              <w:jc w:val="both"/>
              <w:rPr>
                <w:rFonts w:eastAsia="Times New Roman" w:cs="Open Sans"/>
                <w:color w:val="6E6E7C"/>
                <w:sz w:val="21"/>
                <w:szCs w:val="21"/>
                <w:shd w:val="clear" w:color="auto" w:fill="FFFFFF"/>
                <w:lang w:eastAsia="es-ES_tradnl"/>
              </w:rPr>
            </w:pPr>
            <w:r w:rsidRPr="00DD15A4">
              <w:rPr>
                <w:rFonts w:eastAsia="Times New Roman" w:cs="Open Sans"/>
                <w:color w:val="6E6E7C"/>
                <w:sz w:val="21"/>
                <w:szCs w:val="21"/>
                <w:shd w:val="clear" w:color="auto" w:fill="FFFFFF"/>
                <w:lang w:eastAsia="es-ES_tradnl"/>
              </w:rPr>
              <w:t xml:space="preserve">No se ha dado acceso al </w:t>
            </w:r>
            <w:r w:rsidR="00596712" w:rsidRPr="00DD15A4">
              <w:rPr>
                <w:rFonts w:eastAsia="Times New Roman" w:cs="Open Sans"/>
                <w:color w:val="6E6E7C"/>
                <w:sz w:val="21"/>
                <w:szCs w:val="21"/>
                <w:shd w:val="clear" w:color="auto" w:fill="FFFFFF"/>
                <w:lang w:eastAsia="es-ES_tradnl"/>
              </w:rPr>
              <w:t>código</w:t>
            </w:r>
            <w:r w:rsidRPr="00DD15A4">
              <w:rPr>
                <w:rFonts w:eastAsia="Times New Roman" w:cs="Open Sans"/>
                <w:color w:val="6E6E7C"/>
                <w:sz w:val="21"/>
                <w:szCs w:val="21"/>
                <w:shd w:val="clear" w:color="auto" w:fill="FFFFFF"/>
                <w:lang w:eastAsia="es-ES_tradnl"/>
              </w:rPr>
              <w:t xml:space="preserve"> fuente  del sistema a probar</w:t>
            </w:r>
            <w:r w:rsidR="00596712" w:rsidRPr="00DD15A4">
              <w:rPr>
                <w:rFonts w:eastAsia="Times New Roman" w:cs="Open Sans"/>
                <w:color w:val="6E6E7C"/>
                <w:sz w:val="21"/>
                <w:szCs w:val="21"/>
                <w:shd w:val="clear" w:color="auto" w:fill="FFFFFF"/>
                <w:lang w:eastAsia="es-ES_tradnl"/>
              </w:rPr>
              <w:t>.</w:t>
            </w:r>
          </w:p>
        </w:tc>
      </w:tr>
      <w:tr w:rsidR="00E75303" w:rsidRPr="00B13F3C" w14:paraId="07F4F95F" w14:textId="77777777" w:rsidTr="00BA7343">
        <w:trPr>
          <w:trHeight w:val="1467"/>
          <w:jc w:val="center"/>
        </w:trPr>
        <w:tc>
          <w:tcPr>
            <w:tcW w:w="2122" w:type="dxa"/>
            <w:shd w:val="clear" w:color="auto" w:fill="auto"/>
            <w:vAlign w:val="center"/>
          </w:tcPr>
          <w:p w14:paraId="2785DD9A" w14:textId="77777777" w:rsidR="00E75303" w:rsidRPr="009A24D1" w:rsidRDefault="00E75303" w:rsidP="009A24D1">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Pruebas de Aceptación</w:t>
            </w:r>
          </w:p>
        </w:tc>
        <w:tc>
          <w:tcPr>
            <w:tcW w:w="6128" w:type="dxa"/>
            <w:shd w:val="clear" w:color="auto" w:fill="auto"/>
          </w:tcPr>
          <w:p w14:paraId="55931E0F" w14:textId="70D82723" w:rsidR="00E75303" w:rsidRPr="009A24D1" w:rsidRDefault="00E75303" w:rsidP="00570969">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Se suspenderá la ejecución de las pruebas de aceptación si el Equipo de Q.A determina que los  errores (</w:t>
            </w:r>
            <w:r w:rsidR="001C5D06">
              <w:rPr>
                <w:rFonts w:ascii="Century Gothic" w:eastAsia="Times New Roman" w:hAnsi="Century Gothic" w:cs="Open Sans"/>
                <w:color w:val="6E6E7C"/>
                <w:sz w:val="21"/>
                <w:szCs w:val="21"/>
                <w:shd w:val="clear" w:color="auto" w:fill="FFFFFF"/>
                <w:lang w:eastAsia="es-ES_tradnl"/>
              </w:rPr>
              <w:t xml:space="preserve">altos y </w:t>
            </w:r>
            <w:r w:rsidRPr="009A24D1">
              <w:rPr>
                <w:rFonts w:ascii="Century Gothic" w:eastAsia="Times New Roman" w:hAnsi="Century Gothic" w:cs="Open Sans"/>
                <w:color w:val="6E6E7C"/>
                <w:sz w:val="21"/>
                <w:szCs w:val="21"/>
                <w:shd w:val="clear" w:color="auto" w:fill="FFFFFF"/>
                <w:lang w:eastAsia="es-ES_tradnl"/>
              </w:rPr>
              <w:t>críticos) detectados en las pruebas funcionales aún no han sido corregidos en su totalidad.</w:t>
            </w:r>
          </w:p>
        </w:tc>
      </w:tr>
    </w:tbl>
    <w:p w14:paraId="5C0F75C5" w14:textId="77777777" w:rsidR="00E75303" w:rsidRDefault="00E75303" w:rsidP="00E75303"/>
    <w:p w14:paraId="4E18F98B" w14:textId="4DB59E9A" w:rsidR="00457308" w:rsidRDefault="00551FC5" w:rsidP="00551FC5">
      <w:pPr>
        <w:snapToGrid w:val="0"/>
        <w:spacing w:before="40" w:after="40" w:line="276" w:lineRule="auto"/>
        <w:jc w:val="both"/>
        <w:rPr>
          <w:rFonts w:ascii="Arial" w:hAnsi="Arial" w:cs="Arial"/>
          <w:color w:val="7A7A7A"/>
          <w:shd w:val="clear" w:color="auto" w:fill="FFFFFF"/>
        </w:rPr>
      </w:pPr>
      <w:r w:rsidRPr="00551FC5">
        <w:rPr>
          <w:rFonts w:ascii="Century Gothic" w:eastAsia="Times New Roman" w:hAnsi="Century Gothic" w:cs="Open Sans"/>
          <w:color w:val="6E6E7C"/>
          <w:sz w:val="21"/>
          <w:szCs w:val="21"/>
          <w:shd w:val="clear" w:color="auto" w:fill="FFFFFF"/>
          <w:lang w:eastAsia="es-ES_tradnl"/>
        </w:rPr>
        <w:t>De presentar alguna de las anomalías descritas anterior</w:t>
      </w:r>
      <w:r w:rsidR="00EE3B6F">
        <w:rPr>
          <w:rFonts w:ascii="Century Gothic" w:eastAsia="Times New Roman" w:hAnsi="Century Gothic" w:cs="Open Sans"/>
          <w:color w:val="6E6E7C"/>
          <w:sz w:val="21"/>
          <w:szCs w:val="21"/>
          <w:shd w:val="clear" w:color="auto" w:fill="FFFFFF"/>
          <w:lang w:eastAsia="es-ES_tradnl"/>
        </w:rPr>
        <w:t>mente</w:t>
      </w:r>
      <w:r w:rsidRPr="00551FC5">
        <w:rPr>
          <w:rFonts w:ascii="Century Gothic" w:eastAsia="Times New Roman" w:hAnsi="Century Gothic" w:cs="Open Sans"/>
          <w:color w:val="6E6E7C"/>
          <w:sz w:val="21"/>
          <w:szCs w:val="21"/>
          <w:shd w:val="clear" w:color="auto" w:fill="FFFFFF"/>
          <w:lang w:eastAsia="es-ES_tradnl"/>
        </w:rPr>
        <w:t xml:space="preserve"> las pruebas serán suspendidas temporalme</w:t>
      </w:r>
      <w:r>
        <w:rPr>
          <w:rFonts w:ascii="Century Gothic" w:eastAsia="Times New Roman" w:hAnsi="Century Gothic" w:cs="Open Sans"/>
          <w:color w:val="6E6E7C"/>
          <w:sz w:val="21"/>
          <w:szCs w:val="21"/>
          <w:shd w:val="clear" w:color="auto" w:fill="FFFFFF"/>
          <w:lang w:eastAsia="es-ES_tradnl"/>
        </w:rPr>
        <w:t>n</w:t>
      </w:r>
      <w:r w:rsidRPr="00551FC5">
        <w:rPr>
          <w:rFonts w:ascii="Century Gothic" w:eastAsia="Times New Roman" w:hAnsi="Century Gothic" w:cs="Open Sans"/>
          <w:color w:val="6E6E7C"/>
          <w:sz w:val="21"/>
          <w:szCs w:val="21"/>
          <w:shd w:val="clear" w:color="auto" w:fill="FFFFFF"/>
          <w:lang w:eastAsia="es-ES_tradnl"/>
        </w:rPr>
        <w:t>te</w:t>
      </w:r>
      <w:r w:rsidR="00EE3B6F">
        <w:rPr>
          <w:rFonts w:ascii="Century Gothic" w:eastAsia="Times New Roman" w:hAnsi="Century Gothic" w:cs="Open Sans"/>
          <w:color w:val="6E6E7C"/>
          <w:sz w:val="21"/>
          <w:szCs w:val="21"/>
          <w:shd w:val="clear" w:color="auto" w:fill="FFFFFF"/>
          <w:lang w:eastAsia="es-ES_tradnl"/>
        </w:rPr>
        <w:t>,</w:t>
      </w:r>
      <w:r w:rsidRPr="00551FC5">
        <w:rPr>
          <w:rFonts w:ascii="Century Gothic" w:eastAsia="Times New Roman" w:hAnsi="Century Gothic" w:cs="Open Sans"/>
          <w:color w:val="6E6E7C"/>
          <w:sz w:val="21"/>
          <w:szCs w:val="21"/>
          <w:shd w:val="clear" w:color="auto" w:fill="FFFFFF"/>
          <w:lang w:eastAsia="es-ES_tradnl"/>
        </w:rPr>
        <w:t xml:space="preserve"> y serán reanudadas </w:t>
      </w:r>
      <w:r w:rsidR="001C5D06">
        <w:rPr>
          <w:rFonts w:ascii="Century Gothic" w:eastAsia="Times New Roman" w:hAnsi="Century Gothic" w:cs="Open Sans"/>
          <w:color w:val="6E6E7C"/>
          <w:sz w:val="21"/>
          <w:szCs w:val="21"/>
          <w:shd w:val="clear" w:color="auto" w:fill="FFFFFF"/>
          <w:lang w:eastAsia="es-ES_tradnl"/>
        </w:rPr>
        <w:t>u</w:t>
      </w:r>
      <w:r w:rsidR="00457308" w:rsidRPr="001C5D06">
        <w:rPr>
          <w:rFonts w:ascii="Century Gothic" w:eastAsia="Times New Roman" w:hAnsi="Century Gothic" w:cs="Open Sans"/>
          <w:color w:val="6E6E7C"/>
          <w:sz w:val="21"/>
          <w:szCs w:val="21"/>
          <w:shd w:val="clear" w:color="auto" w:fill="FFFFFF"/>
          <w:lang w:eastAsia="es-ES_tradnl"/>
        </w:rPr>
        <w:t>na vez que est</w:t>
      </w:r>
      <w:r w:rsidR="00EE3B6F">
        <w:rPr>
          <w:rFonts w:ascii="Century Gothic" w:eastAsia="Times New Roman" w:hAnsi="Century Gothic" w:cs="Open Sans"/>
          <w:color w:val="6E6E7C"/>
          <w:sz w:val="21"/>
          <w:szCs w:val="21"/>
          <w:shd w:val="clear" w:color="auto" w:fill="FFFFFF"/>
          <w:lang w:eastAsia="es-ES_tradnl"/>
        </w:rPr>
        <w:t>a</w:t>
      </w:r>
      <w:r w:rsidR="00457308" w:rsidRPr="001C5D06">
        <w:rPr>
          <w:rFonts w:ascii="Century Gothic" w:eastAsia="Times New Roman" w:hAnsi="Century Gothic" w:cs="Open Sans"/>
          <w:color w:val="6E6E7C"/>
          <w:sz w:val="21"/>
          <w:szCs w:val="21"/>
          <w:shd w:val="clear" w:color="auto" w:fill="FFFFFF"/>
          <w:lang w:eastAsia="es-ES_tradnl"/>
        </w:rPr>
        <w:t>s condiciones ya no existan (sean solventadas)</w:t>
      </w:r>
      <w:r w:rsidR="00EE3B6F">
        <w:rPr>
          <w:rFonts w:ascii="Century Gothic" w:eastAsia="Times New Roman" w:hAnsi="Century Gothic" w:cs="Open Sans"/>
          <w:color w:val="6E6E7C"/>
          <w:sz w:val="21"/>
          <w:szCs w:val="21"/>
          <w:shd w:val="clear" w:color="auto" w:fill="FFFFFF"/>
          <w:lang w:eastAsia="es-ES_tradnl"/>
        </w:rPr>
        <w:t>, entonces</w:t>
      </w:r>
      <w:r w:rsidR="00457308" w:rsidRPr="001C5D06">
        <w:rPr>
          <w:rFonts w:ascii="Century Gothic" w:eastAsia="Times New Roman" w:hAnsi="Century Gothic" w:cs="Open Sans"/>
          <w:color w:val="6E6E7C"/>
          <w:sz w:val="21"/>
          <w:szCs w:val="21"/>
          <w:shd w:val="clear" w:color="auto" w:fill="FFFFFF"/>
          <w:lang w:eastAsia="es-ES_tradnl"/>
        </w:rPr>
        <w:t xml:space="preserve"> se procede</w:t>
      </w:r>
      <w:r w:rsidR="00EE3B6F">
        <w:rPr>
          <w:rFonts w:ascii="Century Gothic" w:eastAsia="Times New Roman" w:hAnsi="Century Gothic" w:cs="Open Sans"/>
          <w:color w:val="6E6E7C"/>
          <w:sz w:val="21"/>
          <w:szCs w:val="21"/>
          <w:shd w:val="clear" w:color="auto" w:fill="FFFFFF"/>
          <w:lang w:eastAsia="es-ES_tradnl"/>
        </w:rPr>
        <w:t>rá</w:t>
      </w:r>
      <w:r w:rsidR="00457308" w:rsidRPr="001C5D06">
        <w:rPr>
          <w:rFonts w:ascii="Century Gothic" w:eastAsia="Times New Roman" w:hAnsi="Century Gothic" w:cs="Open Sans"/>
          <w:color w:val="6E6E7C"/>
          <w:sz w:val="21"/>
          <w:szCs w:val="21"/>
          <w:shd w:val="clear" w:color="auto" w:fill="FFFFFF"/>
          <w:lang w:eastAsia="es-ES_tradnl"/>
        </w:rPr>
        <w:t xml:space="preserve"> con la reanudación</w:t>
      </w:r>
      <w:r w:rsidR="00EE3B6F">
        <w:rPr>
          <w:rFonts w:ascii="Century Gothic" w:eastAsia="Times New Roman" w:hAnsi="Century Gothic" w:cs="Open Sans"/>
          <w:color w:val="6E6E7C"/>
          <w:sz w:val="21"/>
          <w:szCs w:val="21"/>
          <w:shd w:val="clear" w:color="auto" w:fill="FFFFFF"/>
          <w:lang w:eastAsia="es-ES_tradnl"/>
        </w:rPr>
        <w:t>.</w:t>
      </w:r>
    </w:p>
    <w:p w14:paraId="53A234C8" w14:textId="77777777" w:rsidR="00A55630" w:rsidRDefault="00A55630" w:rsidP="00551FC5">
      <w:pPr>
        <w:snapToGrid w:val="0"/>
        <w:spacing w:before="40" w:after="40" w:line="276" w:lineRule="auto"/>
        <w:jc w:val="both"/>
        <w:rPr>
          <w:rFonts w:ascii="Arial" w:hAnsi="Arial" w:cs="Arial"/>
          <w:color w:val="7A7A7A"/>
          <w:shd w:val="clear" w:color="auto" w:fill="FFFFFF"/>
        </w:rPr>
      </w:pPr>
    </w:p>
    <w:p w14:paraId="0DB55F80" w14:textId="77777777" w:rsidR="00A55630" w:rsidRDefault="00A55630" w:rsidP="00A55630">
      <w:pPr>
        <w:pStyle w:val="Heading1"/>
        <w:spacing w:before="120" w:after="120"/>
        <w:jc w:val="both"/>
      </w:pPr>
      <w:bookmarkStart w:id="87" w:name="_Toc155142413"/>
      <w:r w:rsidRPr="00803C7E">
        <w:t>Criterios de aceptación y/o rechazo</w:t>
      </w:r>
      <w:r>
        <w:t xml:space="preserve"> de pruebas</w:t>
      </w:r>
      <w:r w:rsidRPr="00803C7E">
        <w:t>.</w:t>
      </w:r>
      <w:bookmarkEnd w:id="87"/>
      <w:r w:rsidRPr="00803C7E">
        <w:t xml:space="preserve"> </w:t>
      </w:r>
    </w:p>
    <w:p w14:paraId="0B8E28AD" w14:textId="6B1261C5" w:rsidR="00A23851" w:rsidRPr="00A23851" w:rsidRDefault="007F36D2" w:rsidP="00A23851">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A23851">
        <w:rPr>
          <w:rFonts w:ascii="Century Gothic" w:eastAsia="Times New Roman" w:hAnsi="Century Gothic" w:cs="Open Sans"/>
          <w:color w:val="6E6E7C"/>
          <w:sz w:val="21"/>
          <w:szCs w:val="21"/>
          <w:shd w:val="clear" w:color="auto" w:fill="FFFFFF"/>
          <w:lang w:eastAsia="es-ES_tradnl"/>
        </w:rPr>
        <w:t xml:space="preserve">El elemento que se utilizará para la ejecución de las pruebas de QA son las </w:t>
      </w:r>
      <w:proofErr w:type="spellStart"/>
      <w:r w:rsidRPr="00A23851">
        <w:rPr>
          <w:rFonts w:ascii="Century Gothic" w:eastAsia="Times New Roman" w:hAnsi="Century Gothic" w:cs="Open Sans"/>
          <w:color w:val="6E6E7C"/>
          <w:sz w:val="21"/>
          <w:szCs w:val="21"/>
          <w:shd w:val="clear" w:color="auto" w:fill="FFFFFF"/>
          <w:lang w:eastAsia="es-ES_tradnl"/>
        </w:rPr>
        <w:t>User</w:t>
      </w:r>
      <w:proofErr w:type="spellEnd"/>
      <w:r w:rsidRPr="00A23851">
        <w:rPr>
          <w:rFonts w:ascii="Century Gothic" w:eastAsia="Times New Roman" w:hAnsi="Century Gothic" w:cs="Open Sans"/>
          <w:color w:val="6E6E7C"/>
          <w:sz w:val="21"/>
          <w:szCs w:val="21"/>
          <w:shd w:val="clear" w:color="auto" w:fill="FFFFFF"/>
          <w:lang w:eastAsia="es-ES_tradnl"/>
        </w:rPr>
        <w:t xml:space="preserve"> </w:t>
      </w:r>
      <w:proofErr w:type="spellStart"/>
      <w:r w:rsidRPr="00A23851">
        <w:rPr>
          <w:rFonts w:ascii="Century Gothic" w:eastAsia="Times New Roman" w:hAnsi="Century Gothic" w:cs="Open Sans"/>
          <w:color w:val="6E6E7C"/>
          <w:sz w:val="21"/>
          <w:szCs w:val="21"/>
          <w:shd w:val="clear" w:color="auto" w:fill="FFFFFF"/>
          <w:lang w:eastAsia="es-ES_tradnl"/>
        </w:rPr>
        <w:t>Stories</w:t>
      </w:r>
      <w:proofErr w:type="spellEnd"/>
      <w:r w:rsidRPr="00A23851">
        <w:rPr>
          <w:rFonts w:ascii="Century Gothic" w:eastAsia="Times New Roman" w:hAnsi="Century Gothic" w:cs="Open Sans"/>
          <w:color w:val="6E6E7C"/>
          <w:sz w:val="21"/>
          <w:szCs w:val="21"/>
          <w:shd w:val="clear" w:color="auto" w:fill="FFFFFF"/>
          <w:lang w:eastAsia="es-ES_tradnl"/>
        </w:rPr>
        <w:t xml:space="preserve">, </w:t>
      </w:r>
      <w:r w:rsidR="00544584">
        <w:rPr>
          <w:rFonts w:ascii="Century Gothic" w:eastAsia="Times New Roman" w:hAnsi="Century Gothic" w:cs="Open Sans"/>
          <w:color w:val="6E6E7C"/>
          <w:sz w:val="21"/>
          <w:szCs w:val="21"/>
          <w:shd w:val="clear" w:color="auto" w:fill="FFFFFF"/>
          <w:lang w:eastAsia="es-ES_tradnl"/>
        </w:rPr>
        <w:t>e</w:t>
      </w:r>
      <w:r w:rsidR="00A23851" w:rsidRPr="00A23851">
        <w:rPr>
          <w:rFonts w:ascii="Century Gothic" w:eastAsia="Times New Roman" w:hAnsi="Century Gothic" w:cs="Open Sans"/>
          <w:color w:val="6E6E7C"/>
          <w:sz w:val="21"/>
          <w:szCs w:val="21"/>
          <w:shd w:val="clear" w:color="auto" w:fill="FFFFFF"/>
          <w:lang w:eastAsia="es-ES_tradnl"/>
        </w:rPr>
        <w:t xml:space="preserve">l área </w:t>
      </w:r>
      <w:r w:rsidR="00544584">
        <w:rPr>
          <w:rFonts w:ascii="Century Gothic" w:eastAsia="Times New Roman" w:hAnsi="Century Gothic" w:cs="Open Sans"/>
          <w:color w:val="6E6E7C"/>
          <w:sz w:val="21"/>
          <w:szCs w:val="21"/>
          <w:shd w:val="clear" w:color="auto" w:fill="FFFFFF"/>
          <w:lang w:eastAsia="es-ES_tradnl"/>
        </w:rPr>
        <w:t>de QA</w:t>
      </w:r>
      <w:r w:rsidR="00A23851" w:rsidRPr="00A23851">
        <w:rPr>
          <w:rFonts w:ascii="Century Gothic" w:eastAsia="Times New Roman" w:hAnsi="Century Gothic" w:cs="Open Sans"/>
          <w:color w:val="6E6E7C"/>
          <w:sz w:val="21"/>
          <w:szCs w:val="21"/>
          <w:shd w:val="clear" w:color="auto" w:fill="FFFFFF"/>
          <w:lang w:eastAsia="es-ES_tradnl"/>
        </w:rPr>
        <w:t xml:space="preserve"> deberá recoger los criterios de aceptación de las historias de usuario</w:t>
      </w:r>
      <w:r w:rsidR="00544584">
        <w:rPr>
          <w:rFonts w:ascii="Century Gothic" w:eastAsia="Times New Roman" w:hAnsi="Century Gothic" w:cs="Open Sans"/>
          <w:color w:val="6E6E7C"/>
          <w:sz w:val="21"/>
          <w:szCs w:val="21"/>
          <w:shd w:val="clear" w:color="auto" w:fill="FFFFFF"/>
          <w:lang w:eastAsia="es-ES_tradnl"/>
        </w:rPr>
        <w:t xml:space="preserve"> que estén listas para ser probadas</w:t>
      </w:r>
      <w:r w:rsidR="00A23851" w:rsidRPr="00A23851">
        <w:rPr>
          <w:rFonts w:ascii="Century Gothic" w:eastAsia="Times New Roman" w:hAnsi="Century Gothic" w:cs="Open Sans"/>
          <w:color w:val="6E6E7C"/>
          <w:sz w:val="21"/>
          <w:szCs w:val="21"/>
          <w:shd w:val="clear" w:color="auto" w:fill="FFFFFF"/>
          <w:lang w:eastAsia="es-ES_tradnl"/>
        </w:rPr>
        <w:t>.</w:t>
      </w:r>
    </w:p>
    <w:p w14:paraId="6211E05E" w14:textId="77777777" w:rsidR="007F36D2" w:rsidRDefault="007F36D2" w:rsidP="007F36D2">
      <w:pPr>
        <w:rPr>
          <w:rFonts w:ascii="Century Gothic" w:eastAsia="Times New Roman" w:hAnsi="Century Gothic" w:cs="Open Sans"/>
          <w:color w:val="6E6E7C"/>
          <w:sz w:val="21"/>
          <w:szCs w:val="21"/>
          <w:shd w:val="clear" w:color="auto" w:fill="FFFFFF"/>
          <w:lang w:eastAsia="es-ES_tradnl"/>
        </w:rPr>
      </w:pPr>
    </w:p>
    <w:p w14:paraId="4B0E72D5" w14:textId="00C0A2E4" w:rsidR="007F36D2" w:rsidRPr="00F30A99" w:rsidRDefault="007F36D2" w:rsidP="007F36D2">
      <w:pPr>
        <w:shd w:val="clear" w:color="auto" w:fill="FFFFFF"/>
        <w:jc w:val="both"/>
        <w:textAlignment w:val="baseline"/>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L</w:t>
      </w:r>
      <w:r w:rsidRPr="00F30A99">
        <w:rPr>
          <w:rFonts w:ascii="Century Gothic" w:eastAsia="Times New Roman" w:hAnsi="Century Gothic" w:cs="Open Sans"/>
          <w:color w:val="6E6E7C"/>
          <w:sz w:val="21"/>
          <w:szCs w:val="21"/>
          <w:shd w:val="clear" w:color="auto" w:fill="FFFFFF"/>
          <w:lang w:eastAsia="es-ES_tradnl"/>
        </w:rPr>
        <w:t xml:space="preserve">a historia </w:t>
      </w:r>
      <w:r w:rsidR="00544584">
        <w:rPr>
          <w:rFonts w:ascii="Century Gothic" w:eastAsia="Times New Roman" w:hAnsi="Century Gothic" w:cs="Open Sans"/>
          <w:color w:val="6E6E7C"/>
          <w:sz w:val="21"/>
          <w:szCs w:val="21"/>
          <w:shd w:val="clear" w:color="auto" w:fill="FFFFFF"/>
          <w:lang w:eastAsia="es-ES_tradnl"/>
        </w:rPr>
        <w:t>debe</w:t>
      </w:r>
      <w:r w:rsidRPr="00F30A99">
        <w:rPr>
          <w:rFonts w:ascii="Century Gothic" w:eastAsia="Times New Roman" w:hAnsi="Century Gothic" w:cs="Open Sans"/>
          <w:color w:val="6E6E7C"/>
          <w:sz w:val="21"/>
          <w:szCs w:val="21"/>
          <w:shd w:val="clear" w:color="auto" w:fill="FFFFFF"/>
          <w:lang w:eastAsia="es-ES_tradnl"/>
        </w:rPr>
        <w:t xml:space="preserve"> estar “lista” cuando el usuario puede completar la tarea descrita, </w:t>
      </w:r>
      <w:r w:rsidRPr="00273132">
        <w:rPr>
          <w:rFonts w:ascii="Century Gothic" w:eastAsia="Times New Roman" w:hAnsi="Century Gothic" w:cs="Open Sans"/>
          <w:color w:val="6E6E7C"/>
          <w:sz w:val="21"/>
          <w:szCs w:val="21"/>
          <w:shd w:val="clear" w:color="auto" w:fill="FFFFFF"/>
          <w:lang w:eastAsia="es-ES_tradnl"/>
        </w:rPr>
        <w:t>es decir cuando cumple completamente su funcionalidad</w:t>
      </w:r>
      <w:r w:rsidRPr="00F30A99">
        <w:rPr>
          <w:rFonts w:ascii="Century Gothic" w:eastAsia="Times New Roman" w:hAnsi="Century Gothic" w:cs="Open Sans"/>
          <w:color w:val="6E6E7C"/>
          <w:sz w:val="21"/>
          <w:szCs w:val="21"/>
          <w:shd w:val="clear" w:color="auto" w:fill="FFFFFF"/>
          <w:lang w:eastAsia="es-ES_tradnl"/>
        </w:rPr>
        <w:t>.</w:t>
      </w:r>
    </w:p>
    <w:p w14:paraId="04583D02" w14:textId="77777777" w:rsidR="007F36D2" w:rsidRDefault="007F36D2" w:rsidP="007F36D2">
      <w:pPr>
        <w:rPr>
          <w:rFonts w:eastAsia="Times New Roman" w:cs="Arial"/>
          <w:sz w:val="20"/>
          <w:szCs w:val="20"/>
          <w:lang w:val="es-AR" w:eastAsia="ar-SA"/>
        </w:rPr>
      </w:pPr>
    </w:p>
    <w:p w14:paraId="48293138" w14:textId="77777777" w:rsidR="007F36D2" w:rsidRDefault="007F36D2" w:rsidP="007F36D2">
      <w:pPr>
        <w:jc w:val="both"/>
        <w:rPr>
          <w:rFonts w:ascii="Century Gothic" w:eastAsia="Times New Roman" w:hAnsi="Century Gothic" w:cs="Open Sans"/>
          <w:color w:val="6E6E7C"/>
          <w:sz w:val="21"/>
          <w:szCs w:val="21"/>
          <w:shd w:val="clear" w:color="auto" w:fill="FFFFFF"/>
          <w:lang w:eastAsia="es-ES_tradnl"/>
        </w:rPr>
      </w:pPr>
      <w:r w:rsidRPr="00243141">
        <w:rPr>
          <w:rFonts w:ascii="Century Gothic" w:eastAsia="Times New Roman" w:hAnsi="Century Gothic" w:cs="Open Sans"/>
          <w:color w:val="6E6E7C"/>
          <w:sz w:val="21"/>
          <w:szCs w:val="21"/>
          <w:shd w:val="clear" w:color="auto" w:fill="FFFFFF"/>
          <w:lang w:eastAsia="es-ES_tradnl"/>
        </w:rPr>
        <w:t xml:space="preserve">Se ha definido una clasificación de defectos encontrados durante la ejecución de pruebas, </w:t>
      </w:r>
      <w:r>
        <w:rPr>
          <w:rFonts w:ascii="Century Gothic" w:eastAsia="Times New Roman" w:hAnsi="Century Gothic" w:cs="Open Sans"/>
          <w:color w:val="6E6E7C"/>
          <w:sz w:val="21"/>
          <w:szCs w:val="21"/>
          <w:shd w:val="clear" w:color="auto" w:fill="FFFFFF"/>
          <w:lang w:eastAsia="es-ES_tradnl"/>
        </w:rPr>
        <w:t xml:space="preserve">en la cual se especifica el porcentaje para la aceptación de cada una de ellas, </w:t>
      </w:r>
      <w:r w:rsidRPr="00243141">
        <w:rPr>
          <w:rFonts w:ascii="Century Gothic" w:eastAsia="Times New Roman" w:hAnsi="Century Gothic" w:cs="Open Sans"/>
          <w:color w:val="6E6E7C"/>
          <w:sz w:val="21"/>
          <w:szCs w:val="21"/>
          <w:shd w:val="clear" w:color="auto" w:fill="FFFFFF"/>
          <w:lang w:eastAsia="es-ES_tradnl"/>
        </w:rPr>
        <w:t>a continuación se detalla</w:t>
      </w:r>
      <w:r>
        <w:rPr>
          <w:rFonts w:ascii="Century Gothic" w:eastAsia="Times New Roman" w:hAnsi="Century Gothic" w:cs="Open Sans"/>
          <w:color w:val="6E6E7C"/>
          <w:sz w:val="21"/>
          <w:szCs w:val="21"/>
          <w:shd w:val="clear" w:color="auto" w:fill="FFFFFF"/>
          <w:lang w:eastAsia="es-ES_tradnl"/>
        </w:rPr>
        <w:t>n según su severidad y estatus dependiendo del tipo de prueba:</w:t>
      </w:r>
    </w:p>
    <w:p w14:paraId="021051DB" w14:textId="77777777" w:rsidR="008A3E4D" w:rsidRDefault="008A3E4D" w:rsidP="007F36D2">
      <w:pPr>
        <w:jc w:val="both"/>
        <w:rPr>
          <w:rFonts w:ascii="Century Gothic" w:eastAsia="Times New Roman" w:hAnsi="Century Gothic" w:cs="Open Sans"/>
          <w:color w:val="6E6E7C"/>
          <w:sz w:val="21"/>
          <w:szCs w:val="21"/>
          <w:shd w:val="clear" w:color="auto" w:fill="FFFFFF"/>
          <w:lang w:eastAsia="es-ES_tradnl"/>
        </w:rPr>
      </w:pPr>
    </w:p>
    <w:p w14:paraId="4720FC86" w14:textId="77777777" w:rsidR="008A3E4D" w:rsidRDefault="008A3E4D" w:rsidP="007F36D2">
      <w:pPr>
        <w:jc w:val="both"/>
        <w:rPr>
          <w:rFonts w:ascii="Century Gothic" w:eastAsia="Times New Roman" w:hAnsi="Century Gothic" w:cs="Open Sans"/>
          <w:color w:val="6E6E7C"/>
          <w:sz w:val="21"/>
          <w:szCs w:val="21"/>
          <w:shd w:val="clear" w:color="auto" w:fill="FFFFFF"/>
          <w:lang w:eastAsia="es-ES_tradnl"/>
        </w:rPr>
      </w:pPr>
    </w:p>
    <w:p w14:paraId="6F5213B9" w14:textId="21E5BA94" w:rsidR="007F36D2" w:rsidRDefault="00E65CDC" w:rsidP="00E65CDC">
      <w:pPr>
        <w:tabs>
          <w:tab w:val="left" w:pos="922"/>
        </w:tabs>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ab/>
      </w:r>
    </w:p>
    <w:p w14:paraId="5DCF4122" w14:textId="77777777" w:rsidR="007F36D2" w:rsidRDefault="007F36D2" w:rsidP="007F36D2">
      <w:pPr>
        <w:rPr>
          <w:rFonts w:ascii="Century Gothic" w:eastAsia="Times New Roman" w:hAnsi="Century Gothic" w:cs="Open Sans"/>
          <w:b/>
          <w:color w:val="6E6E7C"/>
          <w:sz w:val="21"/>
          <w:szCs w:val="21"/>
          <w:shd w:val="clear" w:color="auto" w:fill="FFFFFF"/>
          <w:lang w:eastAsia="es-ES_tradnl"/>
        </w:rPr>
      </w:pPr>
      <w:r>
        <w:rPr>
          <w:rFonts w:ascii="Century Gothic" w:eastAsia="Times New Roman" w:hAnsi="Century Gothic" w:cs="Open Sans"/>
          <w:b/>
          <w:color w:val="6E6E7C"/>
          <w:sz w:val="21"/>
          <w:szCs w:val="21"/>
          <w:shd w:val="clear" w:color="auto" w:fill="FFFFFF"/>
          <w:lang w:eastAsia="es-ES_tradnl"/>
        </w:rPr>
        <w:lastRenderedPageBreak/>
        <w:t>Niveles de s</w:t>
      </w:r>
      <w:r w:rsidRPr="00877EDA">
        <w:rPr>
          <w:rFonts w:ascii="Century Gothic" w:eastAsia="Times New Roman" w:hAnsi="Century Gothic" w:cs="Open Sans"/>
          <w:b/>
          <w:color w:val="6E6E7C"/>
          <w:sz w:val="21"/>
          <w:szCs w:val="21"/>
          <w:shd w:val="clear" w:color="auto" w:fill="FFFFFF"/>
          <w:lang w:eastAsia="es-ES_tradnl"/>
        </w:rPr>
        <w:t>everidad</w:t>
      </w:r>
      <w:r w:rsidRPr="00D67242">
        <w:rPr>
          <w:rFonts w:ascii="Century Gothic" w:eastAsia="Times New Roman" w:hAnsi="Century Gothic" w:cs="Open Sans"/>
          <w:b/>
          <w:color w:val="6E6E7C"/>
          <w:sz w:val="21"/>
          <w:szCs w:val="21"/>
          <w:shd w:val="clear" w:color="auto" w:fill="FFFFFF"/>
          <w:lang w:eastAsia="es-ES_tradnl"/>
        </w:rPr>
        <w:t xml:space="preserve"> </w:t>
      </w:r>
      <w:r>
        <w:rPr>
          <w:rFonts w:ascii="Century Gothic" w:eastAsia="Times New Roman" w:hAnsi="Century Gothic" w:cs="Open Sans"/>
          <w:b/>
          <w:color w:val="6E6E7C"/>
          <w:sz w:val="21"/>
          <w:szCs w:val="21"/>
          <w:shd w:val="clear" w:color="auto" w:fill="FFFFFF"/>
          <w:lang w:eastAsia="es-ES_tradnl"/>
        </w:rPr>
        <w:t>para p</w:t>
      </w:r>
      <w:r w:rsidRPr="00D67242">
        <w:rPr>
          <w:rFonts w:ascii="Century Gothic" w:eastAsia="Times New Roman" w:hAnsi="Century Gothic" w:cs="Open Sans"/>
          <w:b/>
          <w:color w:val="6E6E7C"/>
          <w:sz w:val="21"/>
          <w:szCs w:val="21"/>
          <w:shd w:val="clear" w:color="auto" w:fill="FFFFFF"/>
          <w:lang w:eastAsia="es-ES_tradnl"/>
        </w:rPr>
        <w:t>ruebas funcionales:</w:t>
      </w:r>
    </w:p>
    <w:p w14:paraId="73029EEC" w14:textId="77777777" w:rsidR="007F36D2" w:rsidRPr="00D67242" w:rsidRDefault="007F36D2" w:rsidP="007F36D2">
      <w:pPr>
        <w:rPr>
          <w:rFonts w:ascii="Century Gothic" w:eastAsia="Times New Roman" w:hAnsi="Century Gothic" w:cs="Open Sans"/>
          <w:b/>
          <w:color w:val="6E6E7C"/>
          <w:sz w:val="21"/>
          <w:szCs w:val="21"/>
          <w:shd w:val="clear" w:color="auto" w:fill="FFFFFF"/>
          <w:lang w:eastAsia="es-ES_tradnl"/>
        </w:rPr>
      </w:pPr>
    </w:p>
    <w:tbl>
      <w:tblPr>
        <w:tblW w:w="8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677"/>
        <w:gridCol w:w="2274"/>
      </w:tblGrid>
      <w:tr w:rsidR="007F36D2" w:rsidRPr="00B13F3C" w14:paraId="13989832" w14:textId="77777777" w:rsidTr="00A30B70">
        <w:trPr>
          <w:trHeight w:val="205"/>
          <w:jc w:val="center"/>
        </w:trPr>
        <w:tc>
          <w:tcPr>
            <w:tcW w:w="1555" w:type="dxa"/>
            <w:shd w:val="clear" w:color="auto" w:fill="44546A" w:themeFill="text2"/>
            <w:vAlign w:val="center"/>
          </w:tcPr>
          <w:p w14:paraId="4697C150" w14:textId="77777777" w:rsidR="007F36D2" w:rsidRPr="009A24D1" w:rsidRDefault="007F36D2" w:rsidP="00A30B70">
            <w:pPr>
              <w:jc w:val="center"/>
              <w:rPr>
                <w:rFonts w:ascii="Century Gothic" w:eastAsia="Times New Roman" w:hAnsi="Century Gothic" w:cs="Open Sans"/>
                <w:color w:val="6E6E7C"/>
                <w:sz w:val="21"/>
                <w:szCs w:val="21"/>
                <w:shd w:val="clear" w:color="auto" w:fill="FFFFFF"/>
                <w:lang w:eastAsia="es-ES_tradnl"/>
              </w:rPr>
            </w:pPr>
            <w:r>
              <w:rPr>
                <w:rFonts w:cs="Arial"/>
                <w:b/>
                <w:color w:val="FFFFFF"/>
                <w:lang w:val="es-AR"/>
              </w:rPr>
              <w:t>S</w:t>
            </w:r>
            <w:r w:rsidRPr="00F42539">
              <w:rPr>
                <w:rFonts w:cs="Arial"/>
                <w:b/>
                <w:color w:val="FFFFFF"/>
                <w:lang w:val="es-AR"/>
              </w:rPr>
              <w:t>everi</w:t>
            </w:r>
            <w:r>
              <w:rPr>
                <w:rFonts w:cs="Arial"/>
                <w:b/>
                <w:color w:val="FFFFFF"/>
                <w:lang w:val="es-AR"/>
              </w:rPr>
              <w:t>dad</w:t>
            </w:r>
          </w:p>
        </w:tc>
        <w:tc>
          <w:tcPr>
            <w:tcW w:w="4677" w:type="dxa"/>
            <w:shd w:val="clear" w:color="auto" w:fill="44546A" w:themeFill="text2"/>
          </w:tcPr>
          <w:p w14:paraId="46E00463" w14:textId="77777777" w:rsidR="007F36D2" w:rsidRDefault="007F36D2" w:rsidP="00A30B70">
            <w:pPr>
              <w:rPr>
                <w:rFonts w:ascii="Century Gothic" w:eastAsia="Times New Roman" w:hAnsi="Century Gothic" w:cs="Calibri"/>
                <w:b/>
                <w:color w:val="FFFFFF" w:themeColor="background1"/>
                <w:sz w:val="21"/>
                <w:szCs w:val="21"/>
                <w:lang w:val="en-US" w:eastAsia="es-EC"/>
              </w:rPr>
            </w:pPr>
            <w:proofErr w:type="spellStart"/>
            <w:r>
              <w:rPr>
                <w:rFonts w:ascii="Century Gothic" w:eastAsia="Times New Roman" w:hAnsi="Century Gothic" w:cs="Calibri"/>
                <w:b/>
                <w:color w:val="FFFFFF" w:themeColor="background1"/>
                <w:sz w:val="21"/>
                <w:szCs w:val="21"/>
                <w:lang w:val="en-US" w:eastAsia="es-EC"/>
              </w:rPr>
              <w:t>Descripción</w:t>
            </w:r>
            <w:proofErr w:type="spellEnd"/>
          </w:p>
        </w:tc>
        <w:tc>
          <w:tcPr>
            <w:tcW w:w="2274" w:type="dxa"/>
            <w:shd w:val="clear" w:color="auto" w:fill="44546A" w:themeFill="text2"/>
            <w:vAlign w:val="center"/>
          </w:tcPr>
          <w:p w14:paraId="1B151A24" w14:textId="77777777" w:rsidR="007F36D2" w:rsidRPr="009A24D1" w:rsidRDefault="007F36D2" w:rsidP="00A30B70">
            <w:pPr>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Calibri"/>
                <w:b/>
                <w:color w:val="FFFFFF" w:themeColor="background1"/>
                <w:sz w:val="21"/>
                <w:szCs w:val="21"/>
                <w:lang w:val="en-US" w:eastAsia="es-EC"/>
              </w:rPr>
              <w:t xml:space="preserve">% para </w:t>
            </w:r>
            <w:proofErr w:type="spellStart"/>
            <w:r>
              <w:rPr>
                <w:rFonts w:ascii="Century Gothic" w:eastAsia="Times New Roman" w:hAnsi="Century Gothic" w:cs="Calibri"/>
                <w:b/>
                <w:color w:val="FFFFFF" w:themeColor="background1"/>
                <w:sz w:val="21"/>
                <w:szCs w:val="21"/>
                <w:lang w:val="en-US" w:eastAsia="es-EC"/>
              </w:rPr>
              <w:t>aceptación</w:t>
            </w:r>
            <w:proofErr w:type="spellEnd"/>
          </w:p>
        </w:tc>
      </w:tr>
      <w:tr w:rsidR="007F36D2" w:rsidRPr="00B13F3C" w14:paraId="2AD28C3A" w14:textId="77777777" w:rsidTr="00A30B70">
        <w:trPr>
          <w:trHeight w:val="312"/>
          <w:jc w:val="center"/>
        </w:trPr>
        <w:tc>
          <w:tcPr>
            <w:tcW w:w="1555" w:type="dxa"/>
            <w:shd w:val="clear" w:color="auto" w:fill="FF0000"/>
            <w:vAlign w:val="center"/>
          </w:tcPr>
          <w:p w14:paraId="601363B8" w14:textId="77777777" w:rsidR="007F36D2" w:rsidRPr="00155409" w:rsidRDefault="007F36D2" w:rsidP="00A30B70">
            <w:pPr>
              <w:rPr>
                <w:rFonts w:ascii="Century Gothic" w:eastAsia="Times New Roman" w:hAnsi="Century Gothic" w:cs="Open Sans"/>
                <w:color w:val="000000" w:themeColor="text1"/>
                <w:sz w:val="21"/>
                <w:szCs w:val="21"/>
                <w:shd w:val="clear" w:color="auto" w:fill="FFFFFF"/>
                <w:lang w:eastAsia="es-ES_tradnl"/>
              </w:rPr>
            </w:pPr>
            <w:r w:rsidRPr="00155409">
              <w:rPr>
                <w:rFonts w:cs="Arial"/>
                <w:b/>
                <w:color w:val="000000" w:themeColor="text1"/>
                <w:lang w:val="es-AR"/>
              </w:rPr>
              <w:t>Crítico</w:t>
            </w:r>
          </w:p>
        </w:tc>
        <w:tc>
          <w:tcPr>
            <w:tcW w:w="4677" w:type="dxa"/>
          </w:tcPr>
          <w:p w14:paraId="62E57477" w14:textId="77777777" w:rsidR="007F36D2" w:rsidRDefault="007F36D2" w:rsidP="00A30B70">
            <w:pPr>
              <w:widowControl w:val="0"/>
              <w:suppressAutoHyphens/>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AC6192">
              <w:rPr>
                <w:rFonts w:ascii="Century Gothic" w:eastAsia="Times New Roman" w:hAnsi="Century Gothic" w:cs="Open Sans"/>
                <w:color w:val="6E6E7C"/>
                <w:sz w:val="21"/>
                <w:szCs w:val="21"/>
                <w:shd w:val="clear" w:color="auto" w:fill="FFFFFF"/>
                <w:lang w:eastAsia="es-ES_tradnl"/>
              </w:rPr>
              <w:t>Es</w:t>
            </w:r>
            <w:r>
              <w:rPr>
                <w:rFonts w:ascii="Century Gothic" w:eastAsia="Times New Roman" w:hAnsi="Century Gothic" w:cs="Open Sans"/>
                <w:color w:val="6E6E7C"/>
                <w:sz w:val="21"/>
                <w:szCs w:val="21"/>
                <w:shd w:val="clear" w:color="auto" w:fill="FFFFFF"/>
                <w:lang w:eastAsia="es-ES_tradnl"/>
              </w:rPr>
              <w:t xml:space="preserve"> un</w:t>
            </w:r>
            <w:r w:rsidRPr="00AC6192">
              <w:rPr>
                <w:rFonts w:ascii="Century Gothic" w:eastAsia="Times New Roman" w:hAnsi="Century Gothic" w:cs="Open Sans"/>
                <w:color w:val="6E6E7C"/>
                <w:sz w:val="21"/>
                <w:szCs w:val="21"/>
                <w:shd w:val="clear" w:color="auto" w:fill="FFFFFF"/>
                <w:lang w:eastAsia="es-ES_tradnl"/>
              </w:rPr>
              <w:t xml:space="preserve"> problema </w:t>
            </w:r>
            <w:r>
              <w:rPr>
                <w:rFonts w:ascii="Century Gothic" w:eastAsia="Times New Roman" w:hAnsi="Century Gothic" w:cs="Open Sans"/>
                <w:color w:val="6E6E7C"/>
                <w:sz w:val="21"/>
                <w:szCs w:val="21"/>
                <w:shd w:val="clear" w:color="auto" w:fill="FFFFFF"/>
                <w:lang w:eastAsia="es-ES_tradnl"/>
              </w:rPr>
              <w:t xml:space="preserve">que </w:t>
            </w:r>
            <w:r w:rsidRPr="00AC6192">
              <w:rPr>
                <w:rFonts w:ascii="Century Gothic" w:eastAsia="Times New Roman" w:hAnsi="Century Gothic" w:cs="Open Sans"/>
                <w:color w:val="6E6E7C"/>
                <w:sz w:val="21"/>
                <w:szCs w:val="21"/>
                <w:shd w:val="clear" w:color="auto" w:fill="FFFFFF"/>
                <w:lang w:eastAsia="es-ES_tradnl"/>
              </w:rPr>
              <w:t>bloquea</w:t>
            </w:r>
            <w:r>
              <w:rPr>
                <w:rFonts w:ascii="Century Gothic" w:eastAsia="Times New Roman" w:hAnsi="Century Gothic" w:cs="Open Sans"/>
                <w:color w:val="6E6E7C"/>
                <w:sz w:val="21"/>
                <w:szCs w:val="21"/>
                <w:shd w:val="clear" w:color="auto" w:fill="FFFFFF"/>
                <w:lang w:eastAsia="es-ES_tradnl"/>
              </w:rPr>
              <w:t xml:space="preserve"> </w:t>
            </w:r>
            <w:r w:rsidRPr="00AC6192">
              <w:rPr>
                <w:rFonts w:ascii="Century Gothic" w:eastAsia="Times New Roman" w:hAnsi="Century Gothic" w:cs="Open Sans"/>
                <w:color w:val="6E6E7C"/>
                <w:sz w:val="21"/>
                <w:szCs w:val="21"/>
                <w:shd w:val="clear" w:color="auto" w:fill="FFFFFF"/>
                <w:lang w:eastAsia="es-ES_tradnl"/>
              </w:rPr>
              <w:t>el progreso</w:t>
            </w:r>
            <w:r>
              <w:rPr>
                <w:rFonts w:ascii="Century Gothic" w:eastAsia="Times New Roman" w:hAnsi="Century Gothic" w:cs="Open Sans"/>
                <w:color w:val="6E6E7C"/>
                <w:sz w:val="21"/>
                <w:szCs w:val="21"/>
                <w:shd w:val="clear" w:color="auto" w:fill="FFFFFF"/>
                <w:lang w:eastAsia="es-ES_tradnl"/>
              </w:rPr>
              <w:t>.</w:t>
            </w:r>
          </w:p>
          <w:p w14:paraId="17B1E548" w14:textId="77777777" w:rsidR="007F36D2" w:rsidRDefault="007F36D2" w:rsidP="00A30B70">
            <w:pPr>
              <w:widowControl w:val="0"/>
              <w:suppressAutoHyphens/>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 xml:space="preserve">En esta categoría estarán todas las historias de usuarios. </w:t>
            </w:r>
          </w:p>
          <w:p w14:paraId="1EB5ABC9" w14:textId="77777777" w:rsidR="007F36D2" w:rsidRDefault="007F36D2" w:rsidP="00A30B70">
            <w:pPr>
              <w:widowControl w:val="0"/>
              <w:suppressAutoHyphens/>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El sistema deberá cumplir todas las historias de usuario solicitadas por el área requirente.</w:t>
            </w:r>
          </w:p>
        </w:tc>
        <w:tc>
          <w:tcPr>
            <w:tcW w:w="2274" w:type="dxa"/>
            <w:shd w:val="clear" w:color="auto" w:fill="auto"/>
          </w:tcPr>
          <w:p w14:paraId="3A8C1370" w14:textId="77777777" w:rsidR="007F36D2" w:rsidRPr="009A24D1" w:rsidRDefault="007F36D2" w:rsidP="00A30B70">
            <w:pPr>
              <w:widowControl w:val="0"/>
              <w:suppressAutoHyphens/>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100 %</w:t>
            </w:r>
          </w:p>
        </w:tc>
      </w:tr>
      <w:tr w:rsidR="007F36D2" w:rsidRPr="00B13F3C" w14:paraId="568A3032" w14:textId="77777777" w:rsidTr="00A30B70">
        <w:trPr>
          <w:trHeight w:val="346"/>
          <w:jc w:val="center"/>
        </w:trPr>
        <w:tc>
          <w:tcPr>
            <w:tcW w:w="1555" w:type="dxa"/>
            <w:shd w:val="clear" w:color="auto" w:fill="ED7D31" w:themeFill="accent2"/>
            <w:vAlign w:val="center"/>
          </w:tcPr>
          <w:p w14:paraId="6A5A4D0F" w14:textId="77777777" w:rsidR="007F36D2" w:rsidRPr="00155409" w:rsidRDefault="007F36D2" w:rsidP="00A30B70">
            <w:pPr>
              <w:rPr>
                <w:rFonts w:ascii="Century Gothic" w:eastAsia="Times New Roman" w:hAnsi="Century Gothic" w:cs="Open Sans"/>
                <w:color w:val="000000" w:themeColor="text1"/>
                <w:sz w:val="21"/>
                <w:szCs w:val="21"/>
                <w:shd w:val="clear" w:color="auto" w:fill="FFFFFF"/>
                <w:lang w:eastAsia="es-ES_tradnl"/>
              </w:rPr>
            </w:pPr>
            <w:r w:rsidRPr="00155409">
              <w:rPr>
                <w:rFonts w:cs="Arial"/>
                <w:b/>
                <w:color w:val="000000" w:themeColor="text1"/>
                <w:lang w:val="es-AR"/>
              </w:rPr>
              <w:t>Alto</w:t>
            </w:r>
          </w:p>
        </w:tc>
        <w:tc>
          <w:tcPr>
            <w:tcW w:w="4677" w:type="dxa"/>
          </w:tcPr>
          <w:p w14:paraId="254B16F0" w14:textId="77777777" w:rsidR="007F36D2" w:rsidRDefault="007F36D2" w:rsidP="00A30B70">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AC6192">
              <w:rPr>
                <w:rFonts w:ascii="Century Gothic" w:eastAsia="Times New Roman" w:hAnsi="Century Gothic" w:cs="Open Sans"/>
                <w:color w:val="6E6E7C"/>
                <w:sz w:val="21"/>
                <w:szCs w:val="21"/>
                <w:shd w:val="clear" w:color="auto" w:fill="FFFFFF"/>
                <w:lang w:eastAsia="es-ES_tradnl"/>
              </w:rPr>
              <w:t>Problema grave que podría bloquear el progreso.</w:t>
            </w:r>
          </w:p>
        </w:tc>
        <w:tc>
          <w:tcPr>
            <w:tcW w:w="2274" w:type="dxa"/>
            <w:shd w:val="clear" w:color="auto" w:fill="auto"/>
          </w:tcPr>
          <w:p w14:paraId="4CBBAA89" w14:textId="77777777" w:rsidR="007F36D2" w:rsidRPr="009A24D1"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100 %</w:t>
            </w:r>
          </w:p>
        </w:tc>
      </w:tr>
      <w:tr w:rsidR="007F36D2" w:rsidRPr="00B13F3C" w14:paraId="167C7B0D" w14:textId="77777777" w:rsidTr="00A30B70">
        <w:trPr>
          <w:trHeight w:val="56"/>
          <w:jc w:val="center"/>
        </w:trPr>
        <w:tc>
          <w:tcPr>
            <w:tcW w:w="1555" w:type="dxa"/>
            <w:shd w:val="clear" w:color="auto" w:fill="FFC000" w:themeFill="accent4"/>
            <w:vAlign w:val="center"/>
          </w:tcPr>
          <w:p w14:paraId="0E67D39F" w14:textId="77777777" w:rsidR="007F36D2" w:rsidRPr="00155409" w:rsidRDefault="007F36D2" w:rsidP="00A30B70">
            <w:pPr>
              <w:rPr>
                <w:rFonts w:ascii="Century Gothic" w:eastAsia="Times New Roman" w:hAnsi="Century Gothic" w:cs="Open Sans"/>
                <w:color w:val="000000" w:themeColor="text1"/>
                <w:sz w:val="21"/>
                <w:szCs w:val="21"/>
                <w:shd w:val="clear" w:color="auto" w:fill="FFFFFF"/>
                <w:lang w:eastAsia="es-ES_tradnl"/>
              </w:rPr>
            </w:pPr>
            <w:r w:rsidRPr="00155409">
              <w:rPr>
                <w:rFonts w:cs="Arial"/>
                <w:b/>
                <w:color w:val="000000" w:themeColor="text1"/>
                <w:lang w:val="es-AR"/>
              </w:rPr>
              <w:t>Medio</w:t>
            </w:r>
          </w:p>
        </w:tc>
        <w:tc>
          <w:tcPr>
            <w:tcW w:w="4677" w:type="dxa"/>
          </w:tcPr>
          <w:p w14:paraId="402E2BFD" w14:textId="77777777" w:rsidR="007F36D2" w:rsidRDefault="007F36D2" w:rsidP="00A30B70">
            <w:pPr>
              <w:widowControl w:val="0"/>
              <w:suppressAutoHyphens/>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AC6192">
              <w:rPr>
                <w:rFonts w:ascii="Century Gothic" w:eastAsia="Times New Roman" w:hAnsi="Century Gothic" w:cs="Open Sans"/>
                <w:color w:val="6E6E7C"/>
                <w:sz w:val="21"/>
                <w:szCs w:val="21"/>
                <w:shd w:val="clear" w:color="auto" w:fill="FFFFFF"/>
                <w:lang w:eastAsia="es-ES_tradnl"/>
              </w:rPr>
              <w:t>Tiene el potencial de afectar el progreso</w:t>
            </w:r>
            <w:r>
              <w:rPr>
                <w:rFonts w:ascii="Century Gothic" w:eastAsia="Times New Roman" w:hAnsi="Century Gothic" w:cs="Open Sans"/>
                <w:color w:val="6E6E7C"/>
                <w:sz w:val="21"/>
                <w:szCs w:val="21"/>
                <w:shd w:val="clear" w:color="auto" w:fill="FFFFFF"/>
                <w:lang w:eastAsia="es-ES_tradnl"/>
              </w:rPr>
              <w:t>.</w:t>
            </w:r>
          </w:p>
        </w:tc>
        <w:tc>
          <w:tcPr>
            <w:tcW w:w="2274" w:type="dxa"/>
            <w:shd w:val="clear" w:color="auto" w:fill="auto"/>
          </w:tcPr>
          <w:p w14:paraId="465A6FB6" w14:textId="77777777" w:rsidR="007F36D2" w:rsidRPr="009A24D1" w:rsidRDefault="007F36D2" w:rsidP="00A30B70">
            <w:pPr>
              <w:widowControl w:val="0"/>
              <w:suppressAutoHyphens/>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w:t>
            </w:r>
          </w:p>
        </w:tc>
      </w:tr>
      <w:tr w:rsidR="007F36D2" w:rsidRPr="00B13F3C" w14:paraId="2B299792" w14:textId="77777777" w:rsidTr="00A30B70">
        <w:trPr>
          <w:trHeight w:val="56"/>
          <w:jc w:val="center"/>
        </w:trPr>
        <w:tc>
          <w:tcPr>
            <w:tcW w:w="1555" w:type="dxa"/>
            <w:shd w:val="clear" w:color="auto" w:fill="FFFF00"/>
            <w:vAlign w:val="center"/>
          </w:tcPr>
          <w:p w14:paraId="408964B5" w14:textId="77777777" w:rsidR="007F36D2" w:rsidRPr="00155409" w:rsidRDefault="007F36D2" w:rsidP="00A30B70">
            <w:pPr>
              <w:rPr>
                <w:rFonts w:ascii="Century Gothic" w:eastAsia="Times New Roman" w:hAnsi="Century Gothic" w:cs="Open Sans"/>
                <w:color w:val="000000" w:themeColor="text1"/>
                <w:sz w:val="21"/>
                <w:szCs w:val="21"/>
                <w:shd w:val="clear" w:color="auto" w:fill="FFFFFF"/>
                <w:lang w:eastAsia="es-ES_tradnl"/>
              </w:rPr>
            </w:pPr>
            <w:r w:rsidRPr="00155409">
              <w:rPr>
                <w:rFonts w:cs="Arial"/>
                <w:b/>
                <w:color w:val="000000" w:themeColor="text1"/>
                <w:lang w:val="es-AR"/>
              </w:rPr>
              <w:t>Bajo</w:t>
            </w:r>
          </w:p>
        </w:tc>
        <w:tc>
          <w:tcPr>
            <w:tcW w:w="4677" w:type="dxa"/>
          </w:tcPr>
          <w:p w14:paraId="71E95C6D" w14:textId="77777777" w:rsidR="007F36D2" w:rsidRDefault="007F36D2" w:rsidP="00A30B70">
            <w:pPr>
              <w:widowControl w:val="0"/>
              <w:suppressAutoHyphens/>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AC6192">
              <w:rPr>
                <w:rFonts w:ascii="Century Gothic" w:eastAsia="Times New Roman" w:hAnsi="Century Gothic" w:cs="Open Sans"/>
                <w:color w:val="6E6E7C"/>
                <w:sz w:val="21"/>
                <w:szCs w:val="21"/>
                <w:shd w:val="clear" w:color="auto" w:fill="FFFFFF"/>
                <w:lang w:eastAsia="es-ES_tradnl"/>
              </w:rPr>
              <w:t>Problema menor bajo o fácil de solucionar</w:t>
            </w:r>
            <w:r>
              <w:rPr>
                <w:rFonts w:ascii="Century Gothic" w:eastAsia="Times New Roman" w:hAnsi="Century Gothic" w:cs="Open Sans"/>
                <w:color w:val="6E6E7C"/>
                <w:sz w:val="21"/>
                <w:szCs w:val="21"/>
                <w:shd w:val="clear" w:color="auto" w:fill="FFFFFF"/>
                <w:lang w:eastAsia="es-ES_tradnl"/>
              </w:rPr>
              <w:t>.</w:t>
            </w:r>
          </w:p>
        </w:tc>
        <w:tc>
          <w:tcPr>
            <w:tcW w:w="2274" w:type="dxa"/>
            <w:shd w:val="clear" w:color="auto" w:fill="auto"/>
          </w:tcPr>
          <w:p w14:paraId="208BB849" w14:textId="77777777" w:rsidR="007F36D2" w:rsidRPr="009A24D1" w:rsidRDefault="007F36D2" w:rsidP="00A30B70">
            <w:pPr>
              <w:widowControl w:val="0"/>
              <w:suppressAutoHyphens/>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w:t>
            </w:r>
          </w:p>
        </w:tc>
      </w:tr>
      <w:tr w:rsidR="007F36D2" w:rsidRPr="00B13F3C" w14:paraId="7CAE9A8A" w14:textId="77777777" w:rsidTr="00A30B70">
        <w:trPr>
          <w:trHeight w:val="56"/>
          <w:jc w:val="center"/>
        </w:trPr>
        <w:tc>
          <w:tcPr>
            <w:tcW w:w="1555" w:type="dxa"/>
            <w:shd w:val="clear" w:color="auto" w:fill="FFE599" w:themeFill="accent4" w:themeFillTint="66"/>
            <w:vAlign w:val="center"/>
          </w:tcPr>
          <w:p w14:paraId="75A887B7" w14:textId="77777777" w:rsidR="007F36D2" w:rsidRPr="00155409" w:rsidRDefault="007F36D2" w:rsidP="00A30B70">
            <w:pPr>
              <w:rPr>
                <w:rFonts w:ascii="Century Gothic" w:eastAsia="Times New Roman" w:hAnsi="Century Gothic" w:cs="Open Sans"/>
                <w:color w:val="000000" w:themeColor="text1"/>
                <w:sz w:val="21"/>
                <w:szCs w:val="21"/>
                <w:shd w:val="clear" w:color="auto" w:fill="FFFFFF"/>
                <w:lang w:eastAsia="es-ES_tradnl"/>
              </w:rPr>
            </w:pPr>
            <w:r w:rsidRPr="00155409">
              <w:rPr>
                <w:rFonts w:cs="Arial"/>
                <w:b/>
                <w:color w:val="000000" w:themeColor="text1"/>
                <w:lang w:val="es-AR"/>
              </w:rPr>
              <w:t>Más bajo</w:t>
            </w:r>
          </w:p>
        </w:tc>
        <w:tc>
          <w:tcPr>
            <w:tcW w:w="4677" w:type="dxa"/>
          </w:tcPr>
          <w:p w14:paraId="5D6B62DA" w14:textId="77777777" w:rsidR="007F36D2" w:rsidRDefault="007F36D2" w:rsidP="00A30B70">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AC6192">
              <w:rPr>
                <w:rFonts w:ascii="Century Gothic" w:eastAsia="Times New Roman" w:hAnsi="Century Gothic" w:cs="Open Sans"/>
                <w:color w:val="6E6E7C"/>
                <w:sz w:val="21"/>
                <w:szCs w:val="21"/>
                <w:shd w:val="clear" w:color="auto" w:fill="FFFFFF"/>
                <w:lang w:eastAsia="es-ES_tradnl"/>
              </w:rPr>
              <w:t>Trivial con poco o ningún impacto en el progreso</w:t>
            </w:r>
            <w:r>
              <w:rPr>
                <w:rFonts w:ascii="Century Gothic" w:eastAsia="Times New Roman" w:hAnsi="Century Gothic" w:cs="Open Sans"/>
                <w:color w:val="6E6E7C"/>
                <w:sz w:val="21"/>
                <w:szCs w:val="21"/>
                <w:shd w:val="clear" w:color="auto" w:fill="FFFFFF"/>
                <w:lang w:eastAsia="es-ES_tradnl"/>
              </w:rPr>
              <w:t>.</w:t>
            </w:r>
          </w:p>
        </w:tc>
        <w:tc>
          <w:tcPr>
            <w:tcW w:w="2274" w:type="dxa"/>
            <w:shd w:val="clear" w:color="auto" w:fill="auto"/>
          </w:tcPr>
          <w:p w14:paraId="7BBC2A45" w14:textId="77777777" w:rsidR="007F36D2" w:rsidRPr="009A24D1"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w:t>
            </w:r>
          </w:p>
        </w:tc>
      </w:tr>
    </w:tbl>
    <w:p w14:paraId="516B9B8A" w14:textId="77777777" w:rsidR="007F36D2" w:rsidRDefault="007F36D2" w:rsidP="007F36D2">
      <w:pPr>
        <w:rPr>
          <w:rFonts w:ascii="Century Gothic" w:eastAsia="Times New Roman" w:hAnsi="Century Gothic" w:cs="Open Sans"/>
          <w:b/>
          <w:color w:val="6E6E7C"/>
          <w:sz w:val="21"/>
          <w:szCs w:val="21"/>
          <w:shd w:val="clear" w:color="auto" w:fill="FFFFFF"/>
          <w:lang w:eastAsia="es-ES_tradnl"/>
        </w:rPr>
      </w:pPr>
    </w:p>
    <w:p w14:paraId="283ADD45" w14:textId="77777777" w:rsidR="007F36D2" w:rsidRDefault="007F36D2" w:rsidP="007F36D2">
      <w:pPr>
        <w:rPr>
          <w:rFonts w:ascii="Century Gothic" w:eastAsia="Times New Roman" w:hAnsi="Century Gothic" w:cs="Open Sans"/>
          <w:b/>
          <w:color w:val="6E6E7C"/>
          <w:sz w:val="21"/>
          <w:szCs w:val="21"/>
          <w:shd w:val="clear" w:color="auto" w:fill="FFFFFF"/>
          <w:lang w:eastAsia="es-ES_tradnl"/>
        </w:rPr>
      </w:pPr>
      <w:r>
        <w:rPr>
          <w:rFonts w:ascii="Century Gothic" w:eastAsia="Times New Roman" w:hAnsi="Century Gothic" w:cs="Open Sans"/>
          <w:b/>
          <w:color w:val="6E6E7C"/>
          <w:sz w:val="21"/>
          <w:szCs w:val="21"/>
          <w:shd w:val="clear" w:color="auto" w:fill="FFFFFF"/>
          <w:lang w:eastAsia="es-ES_tradnl"/>
        </w:rPr>
        <w:t>Niveles de s</w:t>
      </w:r>
      <w:r w:rsidRPr="00877EDA">
        <w:rPr>
          <w:rFonts w:ascii="Century Gothic" w:eastAsia="Times New Roman" w:hAnsi="Century Gothic" w:cs="Open Sans"/>
          <w:b/>
          <w:color w:val="6E6E7C"/>
          <w:sz w:val="21"/>
          <w:szCs w:val="21"/>
          <w:shd w:val="clear" w:color="auto" w:fill="FFFFFF"/>
          <w:lang w:eastAsia="es-ES_tradnl"/>
        </w:rPr>
        <w:t>everidad</w:t>
      </w:r>
      <w:r w:rsidRPr="00D67242">
        <w:rPr>
          <w:rFonts w:ascii="Century Gothic" w:eastAsia="Times New Roman" w:hAnsi="Century Gothic" w:cs="Open Sans"/>
          <w:b/>
          <w:color w:val="6E6E7C"/>
          <w:sz w:val="21"/>
          <w:szCs w:val="21"/>
          <w:shd w:val="clear" w:color="auto" w:fill="FFFFFF"/>
          <w:lang w:eastAsia="es-ES_tradnl"/>
        </w:rPr>
        <w:t xml:space="preserve"> </w:t>
      </w:r>
      <w:r>
        <w:rPr>
          <w:rFonts w:ascii="Century Gothic" w:eastAsia="Times New Roman" w:hAnsi="Century Gothic" w:cs="Open Sans"/>
          <w:b/>
          <w:color w:val="6E6E7C"/>
          <w:sz w:val="21"/>
          <w:szCs w:val="21"/>
          <w:shd w:val="clear" w:color="auto" w:fill="FFFFFF"/>
          <w:lang w:eastAsia="es-ES_tradnl"/>
        </w:rPr>
        <w:t>para p</w:t>
      </w:r>
      <w:r w:rsidRPr="00D67242">
        <w:rPr>
          <w:rFonts w:ascii="Century Gothic" w:eastAsia="Times New Roman" w:hAnsi="Century Gothic" w:cs="Open Sans"/>
          <w:b/>
          <w:color w:val="6E6E7C"/>
          <w:sz w:val="21"/>
          <w:szCs w:val="21"/>
          <w:shd w:val="clear" w:color="auto" w:fill="FFFFFF"/>
          <w:lang w:eastAsia="es-ES_tradnl"/>
        </w:rPr>
        <w:t>ruebas de vulnerabilidad</w:t>
      </w:r>
    </w:p>
    <w:p w14:paraId="75475543" w14:textId="77777777" w:rsidR="007F36D2" w:rsidRDefault="007F36D2" w:rsidP="007F36D2">
      <w:pPr>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P</w:t>
      </w:r>
      <w:r w:rsidRPr="00AD3556">
        <w:rPr>
          <w:rFonts w:ascii="Century Gothic" w:eastAsia="Times New Roman" w:hAnsi="Century Gothic" w:cs="Open Sans"/>
          <w:color w:val="6E6E7C"/>
          <w:sz w:val="21"/>
          <w:szCs w:val="21"/>
          <w:shd w:val="clear" w:color="auto" w:fill="FFFFFF"/>
          <w:lang w:eastAsia="es-ES_tradnl"/>
        </w:rPr>
        <w:t>ara calcular la</w:t>
      </w:r>
      <w:r>
        <w:rPr>
          <w:rFonts w:ascii="Century Gothic" w:eastAsia="Times New Roman" w:hAnsi="Century Gothic" w:cs="Open Sans"/>
          <w:color w:val="6E6E7C"/>
          <w:sz w:val="21"/>
          <w:szCs w:val="21"/>
          <w:shd w:val="clear" w:color="auto" w:fill="FFFFFF"/>
          <w:lang w:eastAsia="es-ES_tradnl"/>
        </w:rPr>
        <w:t xml:space="preserve"> s</w:t>
      </w:r>
      <w:r w:rsidRPr="00AD3556">
        <w:rPr>
          <w:rFonts w:ascii="Century Gothic" w:eastAsia="Times New Roman" w:hAnsi="Century Gothic" w:cs="Open Sans"/>
          <w:color w:val="6E6E7C"/>
          <w:sz w:val="21"/>
          <w:szCs w:val="21"/>
          <w:shd w:val="clear" w:color="auto" w:fill="FFFFFF"/>
          <w:lang w:eastAsia="es-ES_tradnl"/>
        </w:rPr>
        <w:t>everidad</w:t>
      </w:r>
      <w:r>
        <w:rPr>
          <w:rFonts w:ascii="Century Gothic" w:eastAsia="Times New Roman" w:hAnsi="Century Gothic" w:cs="Open Sans"/>
          <w:color w:val="6E6E7C"/>
          <w:sz w:val="21"/>
          <w:szCs w:val="21"/>
          <w:shd w:val="clear" w:color="auto" w:fill="FFFFFF"/>
          <w:lang w:eastAsia="es-ES_tradnl"/>
        </w:rPr>
        <w:t xml:space="preserve"> global de</w:t>
      </w:r>
      <w:r w:rsidRPr="00AD3556">
        <w:rPr>
          <w:rFonts w:ascii="Century Gothic" w:eastAsia="Times New Roman" w:hAnsi="Century Gothic" w:cs="Open Sans"/>
          <w:color w:val="6E6E7C"/>
          <w:sz w:val="21"/>
          <w:szCs w:val="21"/>
          <w:shd w:val="clear" w:color="auto" w:fill="FFFFFF"/>
          <w:lang w:eastAsia="es-ES_tradnl"/>
        </w:rPr>
        <w:t xml:space="preserve"> riesgo</w:t>
      </w:r>
      <w:r>
        <w:rPr>
          <w:rFonts w:ascii="Century Gothic" w:eastAsia="Times New Roman" w:hAnsi="Century Gothic" w:cs="Open Sans"/>
          <w:color w:val="6E6E7C"/>
          <w:sz w:val="21"/>
          <w:szCs w:val="21"/>
          <w:shd w:val="clear" w:color="auto" w:fill="FFFFFF"/>
          <w:lang w:eastAsia="es-ES_tradnl"/>
        </w:rPr>
        <w:t xml:space="preserve">, </w:t>
      </w:r>
      <w:proofErr w:type="spellStart"/>
      <w:r>
        <w:rPr>
          <w:rFonts w:ascii="Century Gothic" w:eastAsia="Times New Roman" w:hAnsi="Century Gothic" w:cs="Open Sans"/>
          <w:color w:val="6E6E7C"/>
          <w:sz w:val="21"/>
          <w:szCs w:val="21"/>
          <w:shd w:val="clear" w:color="auto" w:fill="FFFFFF"/>
          <w:lang w:eastAsia="es-ES_tradnl"/>
        </w:rPr>
        <w:t>Fortify</w:t>
      </w:r>
      <w:proofErr w:type="spellEnd"/>
      <w:r>
        <w:rPr>
          <w:rFonts w:ascii="Century Gothic" w:eastAsia="Times New Roman" w:hAnsi="Century Gothic" w:cs="Open Sans"/>
          <w:color w:val="6E6E7C"/>
          <w:sz w:val="21"/>
          <w:szCs w:val="21"/>
          <w:shd w:val="clear" w:color="auto" w:fill="FFFFFF"/>
          <w:lang w:eastAsia="es-ES_tradnl"/>
        </w:rPr>
        <w:t xml:space="preserve">, tiene una escala que va del 0 al 9 dividido en 4 categorías de probabilidad de ocurrencia e impacto estimado, estas son: </w:t>
      </w:r>
      <w:r w:rsidRPr="00AD3556">
        <w:rPr>
          <w:rFonts w:ascii="Century Gothic" w:eastAsia="Times New Roman" w:hAnsi="Century Gothic" w:cs="Open Sans"/>
          <w:color w:val="6E6E7C"/>
          <w:sz w:val="21"/>
          <w:szCs w:val="21"/>
          <w:shd w:val="clear" w:color="auto" w:fill="FFFFFF"/>
          <w:lang w:eastAsia="es-ES_tradnl"/>
        </w:rPr>
        <w:t>BAJA,</w:t>
      </w:r>
      <w:r>
        <w:rPr>
          <w:rFonts w:ascii="Century Gothic" w:eastAsia="Times New Roman" w:hAnsi="Century Gothic" w:cs="Open Sans"/>
          <w:color w:val="6E6E7C"/>
          <w:sz w:val="21"/>
          <w:szCs w:val="21"/>
          <w:shd w:val="clear" w:color="auto" w:fill="FFFFFF"/>
          <w:lang w:eastAsia="es-ES_tradnl"/>
        </w:rPr>
        <w:t xml:space="preserve"> MEDIA,</w:t>
      </w:r>
      <w:r w:rsidRPr="00AD3556">
        <w:rPr>
          <w:rFonts w:ascii="Century Gothic" w:eastAsia="Times New Roman" w:hAnsi="Century Gothic" w:cs="Open Sans"/>
          <w:color w:val="6E6E7C"/>
          <w:sz w:val="21"/>
          <w:szCs w:val="21"/>
          <w:shd w:val="clear" w:color="auto" w:fill="FFFFFF"/>
          <w:lang w:eastAsia="es-ES_tradnl"/>
        </w:rPr>
        <w:t xml:space="preserve"> ALTA</w:t>
      </w:r>
      <w:r>
        <w:rPr>
          <w:rFonts w:ascii="Century Gothic" w:eastAsia="Times New Roman" w:hAnsi="Century Gothic" w:cs="Open Sans"/>
          <w:color w:val="6E6E7C"/>
          <w:sz w:val="21"/>
          <w:szCs w:val="21"/>
          <w:shd w:val="clear" w:color="auto" w:fill="FFFFFF"/>
          <w:lang w:eastAsia="es-ES_tradnl"/>
        </w:rPr>
        <w:t xml:space="preserve"> o CRÍTICA, su detalle se muestra a continuación:</w:t>
      </w:r>
    </w:p>
    <w:p w14:paraId="4C9EEA31" w14:textId="77777777" w:rsidR="007F36D2" w:rsidRDefault="007F36D2" w:rsidP="007F36D2">
      <w:pPr>
        <w:jc w:val="both"/>
        <w:rPr>
          <w:rFonts w:ascii="Century Gothic" w:eastAsia="Times New Roman" w:hAnsi="Century Gothic" w:cs="Open Sans"/>
          <w:color w:val="6E6E7C"/>
          <w:sz w:val="21"/>
          <w:szCs w:val="21"/>
          <w:shd w:val="clear" w:color="auto" w:fill="FFFFFF"/>
          <w:lang w:eastAsia="es-ES_tradnl"/>
        </w:rPr>
      </w:pPr>
    </w:p>
    <w:p w14:paraId="078B4793" w14:textId="77777777" w:rsidR="007F36D2" w:rsidRDefault="007F36D2" w:rsidP="007F36D2">
      <w:pPr>
        <w:jc w:val="both"/>
        <w:rPr>
          <w:rFonts w:ascii="Century Gothic" w:eastAsia="Times New Roman" w:hAnsi="Century Gothic" w:cs="Open Sans"/>
          <w:color w:val="6E6E7C"/>
          <w:sz w:val="21"/>
          <w:szCs w:val="21"/>
          <w:shd w:val="clear" w:color="auto" w:fill="FFFFFF"/>
          <w:lang w:eastAsia="es-ES_tradnl"/>
        </w:rPr>
      </w:pPr>
      <w:proofErr w:type="spellStart"/>
      <w:r>
        <w:rPr>
          <w:rFonts w:ascii="Century Gothic" w:eastAsia="Times New Roman" w:hAnsi="Century Gothic" w:cs="Open Sans"/>
          <w:color w:val="6E6E7C"/>
          <w:sz w:val="21"/>
          <w:szCs w:val="21"/>
          <w:shd w:val="clear" w:color="auto" w:fill="FFFFFF"/>
          <w:lang w:eastAsia="es-ES_tradnl"/>
        </w:rPr>
        <w:t>Owasp</w:t>
      </w:r>
      <w:proofErr w:type="spellEnd"/>
      <w:r>
        <w:rPr>
          <w:rFonts w:ascii="Century Gothic" w:eastAsia="Times New Roman" w:hAnsi="Century Gothic" w:cs="Open Sans"/>
          <w:color w:val="6E6E7C"/>
          <w:sz w:val="21"/>
          <w:szCs w:val="21"/>
          <w:shd w:val="clear" w:color="auto" w:fill="FFFFFF"/>
          <w:lang w:eastAsia="es-ES_tradnl"/>
        </w:rPr>
        <w:t xml:space="preserve"> top 10 2021</w:t>
      </w:r>
    </w:p>
    <w:p w14:paraId="054589DA" w14:textId="77777777" w:rsidR="007F36D2" w:rsidRDefault="007F36D2" w:rsidP="007F36D2">
      <w:pPr>
        <w:rPr>
          <w:rFonts w:ascii="Century Gothic" w:eastAsia="Times New Roman" w:hAnsi="Century Gothic" w:cs="Open Sans"/>
          <w:b/>
          <w:color w:val="6E6E7C"/>
          <w:sz w:val="21"/>
          <w:szCs w:val="21"/>
          <w:shd w:val="clear" w:color="auto" w:fill="FFFFFF"/>
          <w:lang w:eastAsia="es-ES_tradnl"/>
        </w:rPr>
      </w:pPr>
    </w:p>
    <w:tbl>
      <w:tblPr>
        <w:tblW w:w="8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961"/>
        <w:gridCol w:w="2256"/>
      </w:tblGrid>
      <w:tr w:rsidR="007F36D2" w:rsidRPr="00B13F3C" w14:paraId="0AE0B8F3" w14:textId="77777777" w:rsidTr="00A30B70">
        <w:trPr>
          <w:trHeight w:val="205"/>
          <w:jc w:val="center"/>
        </w:trPr>
        <w:tc>
          <w:tcPr>
            <w:tcW w:w="1271" w:type="dxa"/>
            <w:shd w:val="clear" w:color="auto" w:fill="44546A" w:themeFill="text2"/>
            <w:vAlign w:val="center"/>
          </w:tcPr>
          <w:p w14:paraId="57C6338E" w14:textId="77777777" w:rsidR="007F36D2" w:rsidRPr="009A24D1" w:rsidRDefault="007F36D2" w:rsidP="00A30B70">
            <w:pPr>
              <w:jc w:val="center"/>
              <w:rPr>
                <w:rFonts w:ascii="Century Gothic" w:eastAsia="Times New Roman" w:hAnsi="Century Gothic" w:cs="Open Sans"/>
                <w:color w:val="6E6E7C"/>
                <w:sz w:val="21"/>
                <w:szCs w:val="21"/>
                <w:shd w:val="clear" w:color="auto" w:fill="FFFFFF"/>
                <w:lang w:eastAsia="es-ES_tradnl"/>
              </w:rPr>
            </w:pPr>
            <w:r>
              <w:rPr>
                <w:rFonts w:cs="Arial"/>
                <w:b/>
                <w:color w:val="FFFFFF"/>
                <w:lang w:val="es-AR"/>
              </w:rPr>
              <w:t>S</w:t>
            </w:r>
            <w:r w:rsidRPr="00F42539">
              <w:rPr>
                <w:rFonts w:cs="Arial"/>
                <w:b/>
                <w:color w:val="FFFFFF"/>
                <w:lang w:val="es-AR"/>
              </w:rPr>
              <w:t>everi</w:t>
            </w:r>
            <w:r>
              <w:rPr>
                <w:rFonts w:cs="Arial"/>
                <w:b/>
                <w:color w:val="FFFFFF"/>
                <w:lang w:val="es-AR"/>
              </w:rPr>
              <w:t>dad</w:t>
            </w:r>
          </w:p>
        </w:tc>
        <w:tc>
          <w:tcPr>
            <w:tcW w:w="4961" w:type="dxa"/>
            <w:shd w:val="clear" w:color="auto" w:fill="44546A" w:themeFill="text2"/>
          </w:tcPr>
          <w:p w14:paraId="69B4B3BD" w14:textId="77777777" w:rsidR="007F36D2" w:rsidRDefault="007F36D2" w:rsidP="00A30B70">
            <w:pPr>
              <w:rPr>
                <w:rFonts w:ascii="Century Gothic" w:eastAsia="Times New Roman" w:hAnsi="Century Gothic" w:cs="Calibri"/>
                <w:b/>
                <w:color w:val="FFFFFF" w:themeColor="background1"/>
                <w:sz w:val="21"/>
                <w:szCs w:val="21"/>
                <w:lang w:val="en-US" w:eastAsia="es-EC"/>
              </w:rPr>
            </w:pPr>
            <w:proofErr w:type="spellStart"/>
            <w:r>
              <w:rPr>
                <w:rFonts w:ascii="Century Gothic" w:eastAsia="Times New Roman" w:hAnsi="Century Gothic" w:cs="Calibri"/>
                <w:b/>
                <w:color w:val="FFFFFF" w:themeColor="background1"/>
                <w:sz w:val="21"/>
                <w:szCs w:val="21"/>
                <w:lang w:val="en-US" w:eastAsia="es-EC"/>
              </w:rPr>
              <w:t>Descripción</w:t>
            </w:r>
            <w:proofErr w:type="spellEnd"/>
          </w:p>
        </w:tc>
        <w:tc>
          <w:tcPr>
            <w:tcW w:w="2256" w:type="dxa"/>
            <w:shd w:val="clear" w:color="auto" w:fill="44546A" w:themeFill="text2"/>
            <w:vAlign w:val="center"/>
          </w:tcPr>
          <w:p w14:paraId="54603BBE" w14:textId="77777777" w:rsidR="007F36D2" w:rsidRPr="009A24D1" w:rsidRDefault="007F36D2" w:rsidP="00A30B70">
            <w:pPr>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Calibri"/>
                <w:b/>
                <w:color w:val="FFFFFF" w:themeColor="background1"/>
                <w:sz w:val="21"/>
                <w:szCs w:val="21"/>
                <w:lang w:val="en-US" w:eastAsia="es-EC"/>
              </w:rPr>
              <w:t xml:space="preserve">% para </w:t>
            </w:r>
            <w:proofErr w:type="spellStart"/>
            <w:r>
              <w:rPr>
                <w:rFonts w:ascii="Century Gothic" w:eastAsia="Times New Roman" w:hAnsi="Century Gothic" w:cs="Calibri"/>
                <w:b/>
                <w:color w:val="FFFFFF" w:themeColor="background1"/>
                <w:sz w:val="21"/>
                <w:szCs w:val="21"/>
                <w:lang w:val="en-US" w:eastAsia="es-EC"/>
              </w:rPr>
              <w:t>aceptación</w:t>
            </w:r>
            <w:proofErr w:type="spellEnd"/>
          </w:p>
        </w:tc>
      </w:tr>
      <w:tr w:rsidR="007F36D2" w:rsidRPr="00B13F3C" w14:paraId="3D2E6237" w14:textId="77777777" w:rsidTr="00A30B70">
        <w:trPr>
          <w:trHeight w:val="312"/>
          <w:jc w:val="center"/>
        </w:trPr>
        <w:tc>
          <w:tcPr>
            <w:tcW w:w="1271" w:type="dxa"/>
            <w:shd w:val="clear" w:color="auto" w:fill="FF0000"/>
            <w:vAlign w:val="center"/>
          </w:tcPr>
          <w:p w14:paraId="6A23FC58" w14:textId="77777777" w:rsidR="007F36D2" w:rsidRPr="00821223" w:rsidRDefault="007F36D2" w:rsidP="00A30B70">
            <w:pPr>
              <w:rPr>
                <w:rFonts w:cs="Arial"/>
                <w:b/>
                <w:color w:val="000000" w:themeColor="text1"/>
                <w:lang w:val="es-AR"/>
              </w:rPr>
            </w:pPr>
            <w:r w:rsidRPr="00821223">
              <w:rPr>
                <w:rFonts w:cs="Arial"/>
                <w:b/>
                <w:color w:val="000000" w:themeColor="text1"/>
                <w:lang w:val="es-AR"/>
              </w:rPr>
              <w:t>Crítico</w:t>
            </w:r>
          </w:p>
        </w:tc>
        <w:tc>
          <w:tcPr>
            <w:tcW w:w="4961" w:type="dxa"/>
          </w:tcPr>
          <w:p w14:paraId="0194B369" w14:textId="77777777" w:rsidR="007F36D2" w:rsidRDefault="007F36D2" w:rsidP="00A30B70">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DB738A">
              <w:rPr>
                <w:rFonts w:ascii="Century Gothic" w:eastAsia="Times New Roman" w:hAnsi="Century Gothic" w:cs="Open Sans" w:hint="eastAsia"/>
                <w:color w:val="6E6E7C"/>
                <w:sz w:val="21"/>
                <w:szCs w:val="21"/>
                <w:shd w:val="clear" w:color="auto" w:fill="FFFFFF"/>
                <w:lang w:eastAsia="es-ES_tradnl"/>
              </w:rPr>
              <w:t>Los problemas críticos son fáciles de descubrir y explotar para que el atacante provoque un gran daño a los activos.</w:t>
            </w:r>
          </w:p>
        </w:tc>
        <w:tc>
          <w:tcPr>
            <w:tcW w:w="2256" w:type="dxa"/>
            <w:shd w:val="clear" w:color="auto" w:fill="auto"/>
          </w:tcPr>
          <w:p w14:paraId="40B364CA" w14:textId="77777777" w:rsidR="007F36D2" w:rsidRPr="009A24D1" w:rsidRDefault="007F36D2" w:rsidP="00A30B70">
            <w:pPr>
              <w:widowControl w:val="0"/>
              <w:suppressAutoHyphens/>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w:t>
            </w:r>
          </w:p>
        </w:tc>
      </w:tr>
      <w:tr w:rsidR="007F36D2" w:rsidRPr="00B13F3C" w14:paraId="373945A5" w14:textId="77777777" w:rsidTr="00A30B70">
        <w:trPr>
          <w:trHeight w:val="346"/>
          <w:jc w:val="center"/>
        </w:trPr>
        <w:tc>
          <w:tcPr>
            <w:tcW w:w="1271" w:type="dxa"/>
            <w:shd w:val="clear" w:color="auto" w:fill="ED7D31" w:themeFill="accent2"/>
            <w:vAlign w:val="center"/>
          </w:tcPr>
          <w:p w14:paraId="377AAC33" w14:textId="77777777" w:rsidR="007F36D2" w:rsidRPr="00821223" w:rsidRDefault="007F36D2" w:rsidP="00A30B70">
            <w:pPr>
              <w:rPr>
                <w:rFonts w:cs="Arial"/>
                <w:b/>
                <w:color w:val="000000" w:themeColor="text1"/>
                <w:lang w:val="es-AR"/>
              </w:rPr>
            </w:pPr>
            <w:r w:rsidRPr="00821223">
              <w:rPr>
                <w:rFonts w:cs="Arial"/>
                <w:b/>
                <w:color w:val="000000" w:themeColor="text1"/>
                <w:lang w:val="es-AR"/>
              </w:rPr>
              <w:t>Alto</w:t>
            </w:r>
          </w:p>
        </w:tc>
        <w:tc>
          <w:tcPr>
            <w:tcW w:w="4961" w:type="dxa"/>
          </w:tcPr>
          <w:p w14:paraId="782D00A8" w14:textId="77777777" w:rsidR="007F36D2" w:rsidRDefault="007F36D2" w:rsidP="00A30B70">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DB738A">
              <w:rPr>
                <w:rFonts w:ascii="Century Gothic" w:eastAsia="Times New Roman" w:hAnsi="Century Gothic" w:cs="Open Sans" w:hint="eastAsia"/>
                <w:color w:val="6E6E7C"/>
                <w:sz w:val="21"/>
                <w:szCs w:val="21"/>
                <w:shd w:val="clear" w:color="auto" w:fill="FFFFFF"/>
                <w:lang w:eastAsia="es-ES_tradnl"/>
              </w:rPr>
              <w:t>Los problemas de alta prioridad a menudo son difíciles de descubrir y explotar, pero pueden provocar daños importantes a los activos.</w:t>
            </w:r>
          </w:p>
        </w:tc>
        <w:tc>
          <w:tcPr>
            <w:tcW w:w="2256" w:type="dxa"/>
            <w:shd w:val="clear" w:color="auto" w:fill="auto"/>
          </w:tcPr>
          <w:p w14:paraId="717F2EF4" w14:textId="77777777" w:rsidR="007F36D2" w:rsidRPr="009A24D1"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w:t>
            </w:r>
          </w:p>
        </w:tc>
      </w:tr>
      <w:tr w:rsidR="007F36D2" w:rsidRPr="00B13F3C" w14:paraId="0C75D3D8" w14:textId="77777777" w:rsidTr="00A30B70">
        <w:trPr>
          <w:trHeight w:val="56"/>
          <w:jc w:val="center"/>
        </w:trPr>
        <w:tc>
          <w:tcPr>
            <w:tcW w:w="1271" w:type="dxa"/>
            <w:shd w:val="clear" w:color="auto" w:fill="FFC000" w:themeFill="accent4"/>
            <w:vAlign w:val="center"/>
          </w:tcPr>
          <w:p w14:paraId="2B31A049" w14:textId="77777777" w:rsidR="007F36D2" w:rsidRDefault="007F36D2" w:rsidP="00A30B70">
            <w:pPr>
              <w:rPr>
                <w:rFonts w:cs="Arial"/>
                <w:b/>
                <w:color w:val="000000" w:themeColor="text1"/>
                <w:lang w:val="es-AR"/>
              </w:rPr>
            </w:pPr>
            <w:r w:rsidRPr="00821223">
              <w:rPr>
                <w:rFonts w:cs="Arial"/>
                <w:b/>
                <w:color w:val="000000" w:themeColor="text1"/>
                <w:lang w:val="es-AR"/>
              </w:rPr>
              <w:t>Medio</w:t>
            </w:r>
          </w:p>
          <w:p w14:paraId="29DEE617" w14:textId="77777777" w:rsidR="007F36D2" w:rsidRPr="00821223" w:rsidRDefault="007F36D2" w:rsidP="00A30B70">
            <w:pPr>
              <w:rPr>
                <w:rFonts w:cs="Arial"/>
                <w:b/>
                <w:color w:val="000000" w:themeColor="text1"/>
                <w:lang w:val="es-AR"/>
              </w:rPr>
            </w:pPr>
          </w:p>
        </w:tc>
        <w:tc>
          <w:tcPr>
            <w:tcW w:w="4961" w:type="dxa"/>
          </w:tcPr>
          <w:p w14:paraId="672DC477" w14:textId="77777777" w:rsidR="007F36D2" w:rsidRDefault="007F36D2" w:rsidP="00A30B70">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821223">
              <w:rPr>
                <w:rFonts w:ascii="Century Gothic" w:eastAsia="Times New Roman" w:hAnsi="Century Gothic" w:cs="Open Sans"/>
                <w:color w:val="6E6E7C"/>
                <w:sz w:val="21"/>
                <w:szCs w:val="21"/>
                <w:shd w:val="clear" w:color="auto" w:fill="FFFFFF"/>
                <w:lang w:eastAsia="es-ES_tradnl"/>
              </w:rPr>
              <w:t>Los problemas de prioridad media son fáciles de descubrir y explotar, pero a menudo resultan en poco daño a los activos.</w:t>
            </w:r>
          </w:p>
        </w:tc>
        <w:tc>
          <w:tcPr>
            <w:tcW w:w="2256" w:type="dxa"/>
            <w:shd w:val="clear" w:color="auto" w:fill="auto"/>
          </w:tcPr>
          <w:p w14:paraId="61D6E757" w14:textId="77777777" w:rsidR="007F36D2" w:rsidRPr="009A24D1" w:rsidRDefault="007F36D2" w:rsidP="00A30B70">
            <w:pPr>
              <w:widowControl w:val="0"/>
              <w:suppressAutoHyphens/>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w:t>
            </w:r>
          </w:p>
        </w:tc>
      </w:tr>
      <w:tr w:rsidR="007F36D2" w:rsidRPr="00B13F3C" w14:paraId="470E4A56" w14:textId="77777777" w:rsidTr="00A30B70">
        <w:trPr>
          <w:trHeight w:val="56"/>
          <w:jc w:val="center"/>
        </w:trPr>
        <w:tc>
          <w:tcPr>
            <w:tcW w:w="1271" w:type="dxa"/>
            <w:shd w:val="clear" w:color="auto" w:fill="FFFF00"/>
            <w:vAlign w:val="center"/>
          </w:tcPr>
          <w:p w14:paraId="1F4CB3C7" w14:textId="77777777" w:rsidR="007F36D2" w:rsidRPr="00821223" w:rsidRDefault="007F36D2" w:rsidP="00A30B70">
            <w:pPr>
              <w:rPr>
                <w:rFonts w:cs="Arial"/>
                <w:b/>
                <w:color w:val="000000" w:themeColor="text1"/>
                <w:lang w:val="es-AR"/>
              </w:rPr>
            </w:pPr>
            <w:r>
              <w:rPr>
                <w:rFonts w:cs="Arial"/>
                <w:b/>
                <w:color w:val="000000" w:themeColor="text1"/>
                <w:lang w:val="es-AR"/>
              </w:rPr>
              <w:t>Bajo</w:t>
            </w:r>
          </w:p>
        </w:tc>
        <w:tc>
          <w:tcPr>
            <w:tcW w:w="4961" w:type="dxa"/>
          </w:tcPr>
          <w:p w14:paraId="5C999682" w14:textId="77777777" w:rsidR="007F36D2" w:rsidRDefault="007F36D2" w:rsidP="00A30B70">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DB738A">
              <w:rPr>
                <w:rFonts w:ascii="Century Gothic" w:eastAsia="Times New Roman" w:hAnsi="Century Gothic" w:cs="Open Sans" w:hint="eastAsia"/>
                <w:color w:val="6E6E7C"/>
                <w:sz w:val="21"/>
                <w:szCs w:val="21"/>
                <w:shd w:val="clear" w:color="auto" w:fill="FFFFFF"/>
                <w:lang w:eastAsia="es-ES_tradnl"/>
              </w:rPr>
              <w:t>Los problemas de baja prioridad son difíciles de descubrir y explotar y, por lo general, provocan poco daño a los activos.</w:t>
            </w:r>
          </w:p>
        </w:tc>
        <w:tc>
          <w:tcPr>
            <w:tcW w:w="2256" w:type="dxa"/>
            <w:shd w:val="clear" w:color="auto" w:fill="auto"/>
          </w:tcPr>
          <w:p w14:paraId="0B2FE26E" w14:textId="77777777" w:rsidR="007F36D2" w:rsidRPr="009A24D1" w:rsidRDefault="007F36D2" w:rsidP="00A30B70">
            <w:pPr>
              <w:widowControl w:val="0"/>
              <w:suppressAutoHyphens/>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w:t>
            </w:r>
          </w:p>
        </w:tc>
      </w:tr>
    </w:tbl>
    <w:p w14:paraId="0A469DD0" w14:textId="77777777" w:rsidR="007F36D2" w:rsidRDefault="007F36D2" w:rsidP="007F36D2">
      <w:pPr>
        <w:rPr>
          <w:rFonts w:ascii="Century Gothic" w:eastAsia="Times New Roman" w:hAnsi="Century Gothic" w:cs="Open Sans"/>
          <w:color w:val="6E6E7C"/>
          <w:sz w:val="21"/>
          <w:szCs w:val="21"/>
          <w:shd w:val="clear" w:color="auto" w:fill="FFFFFF"/>
          <w:lang w:eastAsia="es-ES_tradnl"/>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0"/>
        <w:gridCol w:w="3265"/>
      </w:tblGrid>
      <w:tr w:rsidR="00345904" w:rsidRPr="00B13F3C" w14:paraId="45C6A503" w14:textId="77777777" w:rsidTr="00016E5D">
        <w:trPr>
          <w:trHeight w:val="205"/>
          <w:jc w:val="center"/>
        </w:trPr>
        <w:tc>
          <w:tcPr>
            <w:tcW w:w="5240" w:type="dxa"/>
            <w:shd w:val="clear" w:color="auto" w:fill="44546A" w:themeFill="text2"/>
            <w:vAlign w:val="center"/>
          </w:tcPr>
          <w:p w14:paraId="23F3BD7B" w14:textId="77777777" w:rsidR="00345904" w:rsidRPr="009A24D1" w:rsidRDefault="00345904" w:rsidP="00016E5D">
            <w:pPr>
              <w:rPr>
                <w:rFonts w:ascii="Century Gothic" w:eastAsia="Times New Roman" w:hAnsi="Century Gothic" w:cs="Open Sans"/>
                <w:color w:val="6E6E7C"/>
                <w:sz w:val="21"/>
                <w:szCs w:val="21"/>
                <w:shd w:val="clear" w:color="auto" w:fill="FFFFFF"/>
                <w:lang w:eastAsia="es-ES_tradnl"/>
              </w:rPr>
            </w:pPr>
            <w:r>
              <w:rPr>
                <w:rFonts w:cs="Arial"/>
                <w:b/>
                <w:color w:val="FFFFFF"/>
                <w:lang w:val="es-AR"/>
              </w:rPr>
              <w:t>Estado</w:t>
            </w:r>
          </w:p>
        </w:tc>
        <w:tc>
          <w:tcPr>
            <w:tcW w:w="3265" w:type="dxa"/>
            <w:shd w:val="clear" w:color="auto" w:fill="44546A" w:themeFill="text2"/>
          </w:tcPr>
          <w:p w14:paraId="58B8D4C0" w14:textId="77777777" w:rsidR="00345904" w:rsidRDefault="00345904" w:rsidP="00016E5D">
            <w:pPr>
              <w:rPr>
                <w:rFonts w:ascii="Century Gothic" w:eastAsia="Times New Roman" w:hAnsi="Century Gothic" w:cs="Calibri"/>
                <w:b/>
                <w:color w:val="FFFFFF" w:themeColor="background1"/>
                <w:sz w:val="21"/>
                <w:szCs w:val="21"/>
                <w:lang w:val="en-US" w:eastAsia="es-EC"/>
              </w:rPr>
            </w:pPr>
            <w:proofErr w:type="spellStart"/>
            <w:r>
              <w:rPr>
                <w:rFonts w:ascii="Century Gothic" w:eastAsia="Times New Roman" w:hAnsi="Century Gothic" w:cs="Calibri"/>
                <w:b/>
                <w:color w:val="FFFFFF" w:themeColor="background1"/>
                <w:sz w:val="21"/>
                <w:szCs w:val="21"/>
                <w:lang w:val="en-US" w:eastAsia="es-EC"/>
              </w:rPr>
              <w:t>Descripción</w:t>
            </w:r>
            <w:proofErr w:type="spellEnd"/>
          </w:p>
        </w:tc>
      </w:tr>
      <w:tr w:rsidR="00345904" w:rsidRPr="00B13F3C" w14:paraId="0AFB5968" w14:textId="77777777" w:rsidTr="00016E5D">
        <w:trPr>
          <w:trHeight w:val="312"/>
          <w:jc w:val="center"/>
        </w:trPr>
        <w:tc>
          <w:tcPr>
            <w:tcW w:w="5240" w:type="dxa"/>
            <w:shd w:val="clear" w:color="auto" w:fill="auto"/>
            <w:vAlign w:val="center"/>
          </w:tcPr>
          <w:p w14:paraId="70B54711" w14:textId="77777777" w:rsidR="00345904" w:rsidRPr="009A24D1" w:rsidRDefault="00345904" w:rsidP="00016E5D">
            <w:pPr>
              <w:autoSpaceDE w:val="0"/>
              <w:autoSpaceDN w:val="0"/>
              <w:adjustRightInd w:val="0"/>
              <w:rPr>
                <w:rFonts w:ascii="Century Gothic" w:eastAsia="Times New Roman" w:hAnsi="Century Gothic" w:cs="Open Sans"/>
                <w:color w:val="6E6E7C"/>
                <w:sz w:val="21"/>
                <w:szCs w:val="21"/>
                <w:shd w:val="clear" w:color="auto" w:fill="FFFFFF"/>
                <w:lang w:eastAsia="es-ES_tradnl"/>
              </w:rPr>
            </w:pPr>
            <w:r w:rsidRPr="00F72C44">
              <w:rPr>
                <w:rFonts w:ascii="Century Gothic" w:eastAsia="Times New Roman" w:hAnsi="Century Gothic" w:cs="Open Sans"/>
                <w:color w:val="6E6E7C"/>
                <w:sz w:val="21"/>
                <w:szCs w:val="21"/>
                <w:shd w:val="clear" w:color="auto" w:fill="FFFFFF"/>
                <w:lang w:eastAsia="es-ES_tradnl"/>
              </w:rPr>
              <w:t xml:space="preserve">A1 </w:t>
            </w:r>
            <w:proofErr w:type="spellStart"/>
            <w:r w:rsidRPr="00F72C44">
              <w:rPr>
                <w:rFonts w:ascii="Century Gothic" w:eastAsia="Times New Roman" w:hAnsi="Century Gothic" w:cs="Open Sans"/>
                <w:color w:val="6E6E7C"/>
                <w:sz w:val="21"/>
                <w:szCs w:val="21"/>
                <w:shd w:val="clear" w:color="auto" w:fill="FFFFFF"/>
                <w:lang w:eastAsia="es-ES_tradnl"/>
              </w:rPr>
              <w:t>Injection</w:t>
            </w:r>
            <w:proofErr w:type="spellEnd"/>
          </w:p>
        </w:tc>
        <w:tc>
          <w:tcPr>
            <w:tcW w:w="3265" w:type="dxa"/>
          </w:tcPr>
          <w:p w14:paraId="7574555A" w14:textId="77777777" w:rsidR="00345904" w:rsidRDefault="00345904" w:rsidP="00016E5D">
            <w:pPr>
              <w:widowControl w:val="0"/>
              <w:suppressAutoHyphens/>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p>
        </w:tc>
      </w:tr>
      <w:tr w:rsidR="00345904" w:rsidRPr="00B13F3C" w14:paraId="43675ED1" w14:textId="77777777" w:rsidTr="00016E5D">
        <w:trPr>
          <w:trHeight w:val="346"/>
          <w:jc w:val="center"/>
        </w:trPr>
        <w:tc>
          <w:tcPr>
            <w:tcW w:w="5240" w:type="dxa"/>
            <w:shd w:val="clear" w:color="auto" w:fill="auto"/>
            <w:vAlign w:val="center"/>
          </w:tcPr>
          <w:p w14:paraId="67A19A0F" w14:textId="77777777" w:rsidR="00345904" w:rsidRPr="009A24D1" w:rsidRDefault="00345904" w:rsidP="00016E5D">
            <w:pPr>
              <w:autoSpaceDE w:val="0"/>
              <w:autoSpaceDN w:val="0"/>
              <w:adjustRightInd w:val="0"/>
              <w:rPr>
                <w:rFonts w:ascii="Century Gothic" w:eastAsia="Times New Roman" w:hAnsi="Century Gothic" w:cs="Open Sans"/>
                <w:color w:val="6E6E7C"/>
                <w:sz w:val="21"/>
                <w:szCs w:val="21"/>
                <w:shd w:val="clear" w:color="auto" w:fill="FFFFFF"/>
                <w:lang w:eastAsia="es-ES_tradnl"/>
              </w:rPr>
            </w:pPr>
            <w:r w:rsidRPr="00F72C44">
              <w:rPr>
                <w:rFonts w:ascii="Century Gothic" w:eastAsia="Times New Roman" w:hAnsi="Century Gothic" w:cs="Open Sans"/>
                <w:color w:val="6E6E7C"/>
                <w:sz w:val="21"/>
                <w:szCs w:val="21"/>
                <w:shd w:val="clear" w:color="auto" w:fill="FFFFFF"/>
                <w:lang w:eastAsia="es-ES_tradnl"/>
              </w:rPr>
              <w:t xml:space="preserve">A2 </w:t>
            </w:r>
            <w:proofErr w:type="spellStart"/>
            <w:r w:rsidRPr="00F72C44">
              <w:rPr>
                <w:rFonts w:ascii="Century Gothic" w:eastAsia="Times New Roman" w:hAnsi="Century Gothic" w:cs="Open Sans"/>
                <w:color w:val="6E6E7C"/>
                <w:sz w:val="21"/>
                <w:szCs w:val="21"/>
                <w:shd w:val="clear" w:color="auto" w:fill="FFFFFF"/>
                <w:lang w:eastAsia="es-ES_tradnl"/>
              </w:rPr>
              <w:t>Broken</w:t>
            </w:r>
            <w:proofErr w:type="spellEnd"/>
            <w:r w:rsidRPr="00F72C44">
              <w:rPr>
                <w:rFonts w:ascii="Century Gothic" w:eastAsia="Times New Roman" w:hAnsi="Century Gothic" w:cs="Open Sans"/>
                <w:color w:val="6E6E7C"/>
                <w:sz w:val="21"/>
                <w:szCs w:val="21"/>
                <w:shd w:val="clear" w:color="auto" w:fill="FFFFFF"/>
                <w:lang w:eastAsia="es-ES_tradnl"/>
              </w:rPr>
              <w:t xml:space="preserve"> </w:t>
            </w:r>
            <w:proofErr w:type="spellStart"/>
            <w:r w:rsidRPr="00F72C44">
              <w:rPr>
                <w:rFonts w:ascii="Century Gothic" w:eastAsia="Times New Roman" w:hAnsi="Century Gothic" w:cs="Open Sans"/>
                <w:color w:val="6E6E7C"/>
                <w:sz w:val="21"/>
                <w:szCs w:val="21"/>
                <w:shd w:val="clear" w:color="auto" w:fill="FFFFFF"/>
                <w:lang w:eastAsia="es-ES_tradnl"/>
              </w:rPr>
              <w:t>Authentication</w:t>
            </w:r>
            <w:proofErr w:type="spellEnd"/>
          </w:p>
        </w:tc>
        <w:tc>
          <w:tcPr>
            <w:tcW w:w="3265" w:type="dxa"/>
          </w:tcPr>
          <w:p w14:paraId="3DA022E4" w14:textId="77777777" w:rsidR="00345904" w:rsidRDefault="00345904" w:rsidP="00016E5D">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p>
        </w:tc>
      </w:tr>
      <w:tr w:rsidR="00345904" w:rsidRPr="00A34E72" w14:paraId="7AB14D6B" w14:textId="77777777" w:rsidTr="00016E5D">
        <w:trPr>
          <w:trHeight w:val="56"/>
          <w:jc w:val="center"/>
        </w:trPr>
        <w:tc>
          <w:tcPr>
            <w:tcW w:w="5240" w:type="dxa"/>
            <w:shd w:val="clear" w:color="auto" w:fill="auto"/>
            <w:vAlign w:val="center"/>
          </w:tcPr>
          <w:p w14:paraId="6FAD5788" w14:textId="77777777" w:rsidR="00345904" w:rsidRPr="00DE53F5" w:rsidRDefault="00345904" w:rsidP="00016E5D">
            <w:pPr>
              <w:autoSpaceDE w:val="0"/>
              <w:autoSpaceDN w:val="0"/>
              <w:adjustRightInd w:val="0"/>
              <w:rPr>
                <w:rFonts w:ascii="Century Gothic" w:eastAsia="Times New Roman" w:hAnsi="Century Gothic" w:cs="Open Sans"/>
                <w:color w:val="6E6E7C"/>
                <w:sz w:val="21"/>
                <w:szCs w:val="21"/>
                <w:shd w:val="clear" w:color="auto" w:fill="FFFFFF"/>
                <w:lang w:eastAsia="es-ES_tradnl"/>
              </w:rPr>
            </w:pPr>
            <w:r w:rsidRPr="00F72C44">
              <w:rPr>
                <w:rFonts w:ascii="Century Gothic" w:eastAsia="Times New Roman" w:hAnsi="Century Gothic" w:cs="Open Sans"/>
                <w:color w:val="6E6E7C"/>
                <w:sz w:val="21"/>
                <w:szCs w:val="21"/>
                <w:shd w:val="clear" w:color="auto" w:fill="FFFFFF"/>
                <w:lang w:eastAsia="es-ES_tradnl"/>
              </w:rPr>
              <w:t xml:space="preserve">A3 Sensitive Data </w:t>
            </w:r>
            <w:proofErr w:type="spellStart"/>
            <w:r w:rsidRPr="00F72C44">
              <w:rPr>
                <w:rFonts w:ascii="Century Gothic" w:eastAsia="Times New Roman" w:hAnsi="Century Gothic" w:cs="Open Sans"/>
                <w:color w:val="6E6E7C"/>
                <w:sz w:val="21"/>
                <w:szCs w:val="21"/>
                <w:shd w:val="clear" w:color="auto" w:fill="FFFFFF"/>
                <w:lang w:eastAsia="es-ES_tradnl"/>
              </w:rPr>
              <w:t>Exposure</w:t>
            </w:r>
            <w:proofErr w:type="spellEnd"/>
          </w:p>
        </w:tc>
        <w:tc>
          <w:tcPr>
            <w:tcW w:w="3265" w:type="dxa"/>
          </w:tcPr>
          <w:p w14:paraId="6803F3EA" w14:textId="77777777" w:rsidR="00345904" w:rsidRPr="00DE53F5" w:rsidRDefault="00345904" w:rsidP="00016E5D">
            <w:pPr>
              <w:widowControl w:val="0"/>
              <w:suppressAutoHyphens/>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p>
        </w:tc>
      </w:tr>
      <w:tr w:rsidR="00345904" w:rsidRPr="00AC512A" w14:paraId="2A28C746" w14:textId="77777777" w:rsidTr="00016E5D">
        <w:trPr>
          <w:trHeight w:val="56"/>
          <w:jc w:val="center"/>
        </w:trPr>
        <w:tc>
          <w:tcPr>
            <w:tcW w:w="5240" w:type="dxa"/>
            <w:shd w:val="clear" w:color="auto" w:fill="auto"/>
            <w:vAlign w:val="center"/>
          </w:tcPr>
          <w:p w14:paraId="7EF3F3E9" w14:textId="77777777" w:rsidR="00345904" w:rsidRPr="008C2D18" w:rsidRDefault="00345904" w:rsidP="00016E5D">
            <w:pPr>
              <w:autoSpaceDE w:val="0"/>
              <w:autoSpaceDN w:val="0"/>
              <w:adjustRightInd w:val="0"/>
              <w:rPr>
                <w:rFonts w:ascii="Century Gothic" w:eastAsia="Times New Roman" w:hAnsi="Century Gothic" w:cs="Open Sans"/>
                <w:color w:val="6E6E7C"/>
                <w:sz w:val="21"/>
                <w:szCs w:val="21"/>
                <w:shd w:val="clear" w:color="auto" w:fill="FFFFFF"/>
                <w:lang w:val="en-US" w:eastAsia="es-ES_tradnl"/>
              </w:rPr>
            </w:pPr>
            <w:r w:rsidRPr="008C2D18">
              <w:rPr>
                <w:rFonts w:ascii="Century Gothic" w:eastAsia="Times New Roman" w:hAnsi="Century Gothic" w:cs="Open Sans"/>
                <w:color w:val="6E6E7C"/>
                <w:sz w:val="21"/>
                <w:szCs w:val="21"/>
                <w:shd w:val="clear" w:color="auto" w:fill="FFFFFF"/>
                <w:lang w:val="en-US" w:eastAsia="es-ES_tradnl"/>
              </w:rPr>
              <w:t xml:space="preserve">A4 XML External Entities (XXE) </w:t>
            </w:r>
          </w:p>
        </w:tc>
        <w:tc>
          <w:tcPr>
            <w:tcW w:w="3265" w:type="dxa"/>
          </w:tcPr>
          <w:p w14:paraId="6FE11D2A" w14:textId="77777777" w:rsidR="00345904" w:rsidRPr="008C2D18" w:rsidRDefault="00345904" w:rsidP="00016E5D">
            <w:pPr>
              <w:widowControl w:val="0"/>
              <w:suppressAutoHyphens/>
              <w:snapToGrid w:val="0"/>
              <w:spacing w:before="40" w:after="40" w:line="276" w:lineRule="auto"/>
              <w:jc w:val="both"/>
              <w:rPr>
                <w:rFonts w:ascii="Century Gothic" w:eastAsia="Times New Roman" w:hAnsi="Century Gothic" w:cs="Open Sans"/>
                <w:color w:val="6E6E7C"/>
                <w:sz w:val="21"/>
                <w:szCs w:val="21"/>
                <w:shd w:val="clear" w:color="auto" w:fill="FFFFFF"/>
                <w:lang w:val="en-US" w:eastAsia="es-ES_tradnl"/>
              </w:rPr>
            </w:pPr>
          </w:p>
        </w:tc>
      </w:tr>
      <w:tr w:rsidR="00345904" w:rsidRPr="00F72C44" w14:paraId="5E06D842" w14:textId="77777777" w:rsidTr="00016E5D">
        <w:trPr>
          <w:trHeight w:val="56"/>
          <w:jc w:val="center"/>
        </w:trPr>
        <w:tc>
          <w:tcPr>
            <w:tcW w:w="5240" w:type="dxa"/>
            <w:shd w:val="clear" w:color="auto" w:fill="auto"/>
            <w:vAlign w:val="center"/>
          </w:tcPr>
          <w:p w14:paraId="79719B5F" w14:textId="77777777" w:rsidR="00345904" w:rsidRPr="00F72C44" w:rsidRDefault="00345904" w:rsidP="00016E5D">
            <w:pPr>
              <w:autoSpaceDE w:val="0"/>
              <w:autoSpaceDN w:val="0"/>
              <w:adjustRightInd w:val="0"/>
              <w:rPr>
                <w:rFonts w:ascii="Century Gothic" w:eastAsia="Times New Roman" w:hAnsi="Century Gothic" w:cs="Open Sans"/>
                <w:color w:val="6E6E7C"/>
                <w:sz w:val="21"/>
                <w:szCs w:val="21"/>
                <w:shd w:val="clear" w:color="auto" w:fill="FFFFFF"/>
                <w:lang w:eastAsia="es-ES_tradnl"/>
              </w:rPr>
            </w:pPr>
            <w:r w:rsidRPr="00F72C44">
              <w:rPr>
                <w:rFonts w:ascii="Century Gothic" w:eastAsia="Times New Roman" w:hAnsi="Century Gothic" w:cs="Open Sans"/>
                <w:color w:val="6E6E7C"/>
                <w:sz w:val="21"/>
                <w:szCs w:val="21"/>
                <w:shd w:val="clear" w:color="auto" w:fill="FFFFFF"/>
                <w:lang w:eastAsia="es-ES_tradnl"/>
              </w:rPr>
              <w:t xml:space="preserve">A5 </w:t>
            </w:r>
            <w:proofErr w:type="spellStart"/>
            <w:r w:rsidRPr="00F72C44">
              <w:rPr>
                <w:rFonts w:ascii="Century Gothic" w:eastAsia="Times New Roman" w:hAnsi="Century Gothic" w:cs="Open Sans"/>
                <w:color w:val="6E6E7C"/>
                <w:sz w:val="21"/>
                <w:szCs w:val="21"/>
                <w:shd w:val="clear" w:color="auto" w:fill="FFFFFF"/>
                <w:lang w:eastAsia="es-ES_tradnl"/>
              </w:rPr>
              <w:t>Broken</w:t>
            </w:r>
            <w:proofErr w:type="spellEnd"/>
            <w:r w:rsidRPr="00F72C44">
              <w:rPr>
                <w:rFonts w:ascii="Century Gothic" w:eastAsia="Times New Roman" w:hAnsi="Century Gothic" w:cs="Open Sans"/>
                <w:color w:val="6E6E7C"/>
                <w:sz w:val="21"/>
                <w:szCs w:val="21"/>
                <w:shd w:val="clear" w:color="auto" w:fill="FFFFFF"/>
                <w:lang w:eastAsia="es-ES_tradnl"/>
              </w:rPr>
              <w:t xml:space="preserve"> Access Control</w:t>
            </w:r>
          </w:p>
        </w:tc>
        <w:tc>
          <w:tcPr>
            <w:tcW w:w="3265" w:type="dxa"/>
          </w:tcPr>
          <w:p w14:paraId="16628EA4" w14:textId="77777777" w:rsidR="00345904" w:rsidRPr="00F72C44" w:rsidRDefault="00345904" w:rsidP="00016E5D">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p>
        </w:tc>
      </w:tr>
      <w:tr w:rsidR="00345904" w:rsidRPr="00F72C44" w14:paraId="10786FE6" w14:textId="77777777" w:rsidTr="00016E5D">
        <w:trPr>
          <w:trHeight w:val="56"/>
          <w:jc w:val="center"/>
        </w:trPr>
        <w:tc>
          <w:tcPr>
            <w:tcW w:w="5240" w:type="dxa"/>
            <w:shd w:val="clear" w:color="auto" w:fill="auto"/>
            <w:vAlign w:val="center"/>
          </w:tcPr>
          <w:p w14:paraId="47A33C09" w14:textId="77777777" w:rsidR="00345904" w:rsidRPr="00F72C44" w:rsidRDefault="00345904" w:rsidP="00016E5D">
            <w:pPr>
              <w:autoSpaceDE w:val="0"/>
              <w:autoSpaceDN w:val="0"/>
              <w:adjustRightInd w:val="0"/>
              <w:rPr>
                <w:rFonts w:ascii="Century Gothic" w:eastAsia="Times New Roman" w:hAnsi="Century Gothic" w:cs="Open Sans"/>
                <w:color w:val="6E6E7C"/>
                <w:sz w:val="21"/>
                <w:szCs w:val="21"/>
                <w:shd w:val="clear" w:color="auto" w:fill="FFFFFF"/>
                <w:lang w:eastAsia="es-ES_tradnl"/>
              </w:rPr>
            </w:pPr>
            <w:r w:rsidRPr="00F72C44">
              <w:rPr>
                <w:rFonts w:ascii="Century Gothic" w:eastAsia="Times New Roman" w:hAnsi="Century Gothic" w:cs="Open Sans"/>
                <w:color w:val="6E6E7C"/>
                <w:sz w:val="21"/>
                <w:szCs w:val="21"/>
                <w:shd w:val="clear" w:color="auto" w:fill="FFFFFF"/>
                <w:lang w:eastAsia="es-ES_tradnl"/>
              </w:rPr>
              <w:t xml:space="preserve">A6 Security </w:t>
            </w:r>
            <w:proofErr w:type="spellStart"/>
            <w:r w:rsidRPr="00F72C44">
              <w:rPr>
                <w:rFonts w:ascii="Century Gothic" w:eastAsia="Times New Roman" w:hAnsi="Century Gothic" w:cs="Open Sans"/>
                <w:color w:val="6E6E7C"/>
                <w:sz w:val="21"/>
                <w:szCs w:val="21"/>
                <w:shd w:val="clear" w:color="auto" w:fill="FFFFFF"/>
                <w:lang w:eastAsia="es-ES_tradnl"/>
              </w:rPr>
              <w:t>Misconfiguration</w:t>
            </w:r>
            <w:proofErr w:type="spellEnd"/>
          </w:p>
        </w:tc>
        <w:tc>
          <w:tcPr>
            <w:tcW w:w="3265" w:type="dxa"/>
          </w:tcPr>
          <w:p w14:paraId="5C42F9DD" w14:textId="77777777" w:rsidR="00345904" w:rsidRPr="00F72C44" w:rsidRDefault="00345904" w:rsidP="00016E5D">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p>
        </w:tc>
      </w:tr>
      <w:tr w:rsidR="00345904" w:rsidRPr="00AC512A" w14:paraId="292FF4E1" w14:textId="77777777" w:rsidTr="00016E5D">
        <w:trPr>
          <w:trHeight w:val="56"/>
          <w:jc w:val="center"/>
        </w:trPr>
        <w:tc>
          <w:tcPr>
            <w:tcW w:w="5240" w:type="dxa"/>
            <w:shd w:val="clear" w:color="auto" w:fill="auto"/>
            <w:vAlign w:val="center"/>
          </w:tcPr>
          <w:p w14:paraId="77699182" w14:textId="77777777" w:rsidR="00345904" w:rsidRPr="008C2D18" w:rsidRDefault="00345904" w:rsidP="00016E5D">
            <w:pPr>
              <w:autoSpaceDE w:val="0"/>
              <w:autoSpaceDN w:val="0"/>
              <w:adjustRightInd w:val="0"/>
              <w:rPr>
                <w:rFonts w:ascii="Century Gothic" w:eastAsia="Times New Roman" w:hAnsi="Century Gothic" w:cs="Open Sans"/>
                <w:color w:val="6E6E7C"/>
                <w:sz w:val="21"/>
                <w:szCs w:val="21"/>
                <w:shd w:val="clear" w:color="auto" w:fill="FFFFFF"/>
                <w:lang w:val="en-US" w:eastAsia="es-ES_tradnl"/>
              </w:rPr>
            </w:pPr>
            <w:r w:rsidRPr="008C2D18">
              <w:rPr>
                <w:rFonts w:ascii="Century Gothic" w:eastAsia="Times New Roman" w:hAnsi="Century Gothic" w:cs="Open Sans"/>
                <w:color w:val="6E6E7C"/>
                <w:sz w:val="21"/>
                <w:szCs w:val="21"/>
                <w:shd w:val="clear" w:color="auto" w:fill="FFFFFF"/>
                <w:lang w:val="en-US" w:eastAsia="es-ES_tradnl"/>
              </w:rPr>
              <w:lastRenderedPageBreak/>
              <w:t xml:space="preserve">A7 Cross-Site Scripting (XSS) </w:t>
            </w:r>
          </w:p>
        </w:tc>
        <w:tc>
          <w:tcPr>
            <w:tcW w:w="3265" w:type="dxa"/>
          </w:tcPr>
          <w:p w14:paraId="280028F5" w14:textId="77777777" w:rsidR="00345904" w:rsidRPr="008C2D18" w:rsidRDefault="00345904" w:rsidP="00016E5D">
            <w:pPr>
              <w:snapToGrid w:val="0"/>
              <w:spacing w:before="40" w:after="40" w:line="276" w:lineRule="auto"/>
              <w:jc w:val="both"/>
              <w:rPr>
                <w:rFonts w:ascii="Century Gothic" w:eastAsia="Times New Roman" w:hAnsi="Century Gothic" w:cs="Open Sans"/>
                <w:color w:val="6E6E7C"/>
                <w:sz w:val="21"/>
                <w:szCs w:val="21"/>
                <w:shd w:val="clear" w:color="auto" w:fill="FFFFFF"/>
                <w:lang w:val="en-US" w:eastAsia="es-ES_tradnl"/>
              </w:rPr>
            </w:pPr>
          </w:p>
        </w:tc>
      </w:tr>
      <w:tr w:rsidR="00345904" w:rsidRPr="00F72C44" w14:paraId="2278167E" w14:textId="77777777" w:rsidTr="00016E5D">
        <w:trPr>
          <w:trHeight w:val="56"/>
          <w:jc w:val="center"/>
        </w:trPr>
        <w:tc>
          <w:tcPr>
            <w:tcW w:w="5240" w:type="dxa"/>
            <w:shd w:val="clear" w:color="auto" w:fill="auto"/>
            <w:vAlign w:val="center"/>
          </w:tcPr>
          <w:p w14:paraId="2FD22638" w14:textId="77777777" w:rsidR="00345904" w:rsidRPr="00F72C44" w:rsidRDefault="00345904" w:rsidP="00016E5D">
            <w:pPr>
              <w:autoSpaceDE w:val="0"/>
              <w:autoSpaceDN w:val="0"/>
              <w:adjustRightInd w:val="0"/>
              <w:rPr>
                <w:rFonts w:ascii="Century Gothic" w:eastAsia="Times New Roman" w:hAnsi="Century Gothic" w:cs="Open Sans"/>
                <w:color w:val="6E6E7C"/>
                <w:sz w:val="21"/>
                <w:szCs w:val="21"/>
                <w:shd w:val="clear" w:color="auto" w:fill="FFFFFF"/>
                <w:lang w:eastAsia="es-ES_tradnl"/>
              </w:rPr>
            </w:pPr>
            <w:r w:rsidRPr="00F72C44">
              <w:rPr>
                <w:rFonts w:ascii="Century Gothic" w:eastAsia="Times New Roman" w:hAnsi="Century Gothic" w:cs="Open Sans"/>
                <w:color w:val="6E6E7C"/>
                <w:sz w:val="21"/>
                <w:szCs w:val="21"/>
                <w:shd w:val="clear" w:color="auto" w:fill="FFFFFF"/>
                <w:lang w:eastAsia="es-ES_tradnl"/>
              </w:rPr>
              <w:t xml:space="preserve">A8 </w:t>
            </w:r>
            <w:proofErr w:type="spellStart"/>
            <w:r w:rsidRPr="00F72C44">
              <w:rPr>
                <w:rFonts w:ascii="Century Gothic" w:eastAsia="Times New Roman" w:hAnsi="Century Gothic" w:cs="Open Sans"/>
                <w:color w:val="6E6E7C"/>
                <w:sz w:val="21"/>
                <w:szCs w:val="21"/>
                <w:shd w:val="clear" w:color="auto" w:fill="FFFFFF"/>
                <w:lang w:eastAsia="es-ES_tradnl"/>
              </w:rPr>
              <w:t>Insecure</w:t>
            </w:r>
            <w:proofErr w:type="spellEnd"/>
            <w:r w:rsidRPr="00F72C44">
              <w:rPr>
                <w:rFonts w:ascii="Century Gothic" w:eastAsia="Times New Roman" w:hAnsi="Century Gothic" w:cs="Open Sans"/>
                <w:color w:val="6E6E7C"/>
                <w:sz w:val="21"/>
                <w:szCs w:val="21"/>
                <w:shd w:val="clear" w:color="auto" w:fill="FFFFFF"/>
                <w:lang w:eastAsia="es-ES_tradnl"/>
              </w:rPr>
              <w:t xml:space="preserve"> </w:t>
            </w:r>
            <w:proofErr w:type="spellStart"/>
            <w:r w:rsidRPr="00F72C44">
              <w:rPr>
                <w:rFonts w:ascii="Century Gothic" w:eastAsia="Times New Roman" w:hAnsi="Century Gothic" w:cs="Open Sans"/>
                <w:color w:val="6E6E7C"/>
                <w:sz w:val="21"/>
                <w:szCs w:val="21"/>
                <w:shd w:val="clear" w:color="auto" w:fill="FFFFFF"/>
                <w:lang w:eastAsia="es-ES_tradnl"/>
              </w:rPr>
              <w:t>Deserialization</w:t>
            </w:r>
            <w:proofErr w:type="spellEnd"/>
            <w:r w:rsidRPr="00F72C44">
              <w:rPr>
                <w:rFonts w:ascii="Century Gothic" w:eastAsia="Times New Roman" w:hAnsi="Century Gothic" w:cs="Open Sans"/>
                <w:color w:val="6E6E7C"/>
                <w:sz w:val="21"/>
                <w:szCs w:val="21"/>
                <w:shd w:val="clear" w:color="auto" w:fill="FFFFFF"/>
                <w:lang w:eastAsia="es-ES_tradnl"/>
              </w:rPr>
              <w:t xml:space="preserve"> </w:t>
            </w:r>
          </w:p>
        </w:tc>
        <w:tc>
          <w:tcPr>
            <w:tcW w:w="3265" w:type="dxa"/>
          </w:tcPr>
          <w:p w14:paraId="2C10FAF3" w14:textId="77777777" w:rsidR="00345904" w:rsidRPr="00F72C44" w:rsidRDefault="00345904" w:rsidP="00016E5D">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p>
        </w:tc>
      </w:tr>
      <w:tr w:rsidR="00345904" w:rsidRPr="00AC512A" w14:paraId="0704AB5B" w14:textId="77777777" w:rsidTr="00016E5D">
        <w:trPr>
          <w:trHeight w:val="56"/>
          <w:jc w:val="center"/>
        </w:trPr>
        <w:tc>
          <w:tcPr>
            <w:tcW w:w="5240" w:type="dxa"/>
            <w:shd w:val="clear" w:color="auto" w:fill="auto"/>
            <w:vAlign w:val="center"/>
          </w:tcPr>
          <w:p w14:paraId="7403ADEC" w14:textId="77777777" w:rsidR="00345904" w:rsidRPr="00170A62" w:rsidRDefault="00345904" w:rsidP="00016E5D">
            <w:pPr>
              <w:autoSpaceDE w:val="0"/>
              <w:autoSpaceDN w:val="0"/>
              <w:adjustRightInd w:val="0"/>
              <w:rPr>
                <w:rFonts w:ascii="Century Gothic" w:eastAsia="Times New Roman" w:hAnsi="Century Gothic" w:cs="Open Sans"/>
                <w:color w:val="6E6E7C"/>
                <w:sz w:val="21"/>
                <w:szCs w:val="21"/>
                <w:shd w:val="clear" w:color="auto" w:fill="FFFFFF"/>
                <w:lang w:val="en-US" w:eastAsia="es-ES_tradnl"/>
              </w:rPr>
            </w:pPr>
            <w:r w:rsidRPr="00170A62">
              <w:rPr>
                <w:rFonts w:ascii="Century Gothic" w:eastAsia="Times New Roman" w:hAnsi="Century Gothic" w:cs="Open Sans"/>
                <w:color w:val="6E6E7C"/>
                <w:sz w:val="21"/>
                <w:szCs w:val="21"/>
                <w:shd w:val="clear" w:color="auto" w:fill="FFFFFF"/>
                <w:lang w:val="en-US" w:eastAsia="es-ES_tradnl"/>
              </w:rPr>
              <w:t xml:space="preserve">A9 Using Components with Known Vulnerabilities </w:t>
            </w:r>
          </w:p>
        </w:tc>
        <w:tc>
          <w:tcPr>
            <w:tcW w:w="3265" w:type="dxa"/>
          </w:tcPr>
          <w:p w14:paraId="4C3421E2" w14:textId="77777777" w:rsidR="00345904" w:rsidRPr="00170A62" w:rsidRDefault="00345904" w:rsidP="00016E5D">
            <w:pPr>
              <w:snapToGrid w:val="0"/>
              <w:spacing w:before="40" w:after="40" w:line="276" w:lineRule="auto"/>
              <w:jc w:val="both"/>
              <w:rPr>
                <w:rFonts w:ascii="Century Gothic" w:eastAsia="Times New Roman" w:hAnsi="Century Gothic" w:cs="Open Sans"/>
                <w:color w:val="6E6E7C"/>
                <w:sz w:val="21"/>
                <w:szCs w:val="21"/>
                <w:shd w:val="clear" w:color="auto" w:fill="FFFFFF"/>
                <w:lang w:val="en-US" w:eastAsia="es-ES_tradnl"/>
              </w:rPr>
            </w:pPr>
          </w:p>
        </w:tc>
      </w:tr>
      <w:tr w:rsidR="00345904" w:rsidRPr="00AC512A" w14:paraId="6F1BF25A" w14:textId="77777777" w:rsidTr="00016E5D">
        <w:trPr>
          <w:trHeight w:val="56"/>
          <w:jc w:val="center"/>
        </w:trPr>
        <w:tc>
          <w:tcPr>
            <w:tcW w:w="5240" w:type="dxa"/>
            <w:shd w:val="clear" w:color="auto" w:fill="auto"/>
            <w:vAlign w:val="center"/>
          </w:tcPr>
          <w:p w14:paraId="592E63C6" w14:textId="77777777" w:rsidR="00345904" w:rsidRPr="00170A62" w:rsidRDefault="00345904" w:rsidP="00016E5D">
            <w:pPr>
              <w:autoSpaceDE w:val="0"/>
              <w:autoSpaceDN w:val="0"/>
              <w:adjustRightInd w:val="0"/>
              <w:rPr>
                <w:rFonts w:ascii="Century Gothic" w:eastAsia="Times New Roman" w:hAnsi="Century Gothic" w:cs="Open Sans"/>
                <w:color w:val="6E6E7C"/>
                <w:sz w:val="21"/>
                <w:szCs w:val="21"/>
                <w:shd w:val="clear" w:color="auto" w:fill="FFFFFF"/>
                <w:lang w:val="en-US" w:eastAsia="es-ES_tradnl"/>
              </w:rPr>
            </w:pPr>
            <w:r w:rsidRPr="00170A62">
              <w:rPr>
                <w:rFonts w:ascii="Century Gothic" w:eastAsia="Times New Roman" w:hAnsi="Century Gothic" w:cs="Open Sans"/>
                <w:color w:val="6E6E7C"/>
                <w:sz w:val="21"/>
                <w:szCs w:val="21"/>
                <w:shd w:val="clear" w:color="auto" w:fill="FFFFFF"/>
                <w:lang w:val="en-US" w:eastAsia="es-ES_tradnl"/>
              </w:rPr>
              <w:t xml:space="preserve">A10 Insufficient Logging and Monitoring </w:t>
            </w:r>
          </w:p>
        </w:tc>
        <w:tc>
          <w:tcPr>
            <w:tcW w:w="3265" w:type="dxa"/>
          </w:tcPr>
          <w:p w14:paraId="63B69917" w14:textId="77777777" w:rsidR="00345904" w:rsidRPr="00170A62" w:rsidRDefault="00345904" w:rsidP="00016E5D">
            <w:pPr>
              <w:snapToGrid w:val="0"/>
              <w:spacing w:before="40" w:after="40" w:line="276" w:lineRule="auto"/>
              <w:jc w:val="both"/>
              <w:rPr>
                <w:rFonts w:ascii="Century Gothic" w:eastAsia="Times New Roman" w:hAnsi="Century Gothic" w:cs="Open Sans"/>
                <w:color w:val="6E6E7C"/>
                <w:sz w:val="21"/>
                <w:szCs w:val="21"/>
                <w:shd w:val="clear" w:color="auto" w:fill="FFFFFF"/>
                <w:lang w:val="en-US" w:eastAsia="es-ES_tradnl"/>
              </w:rPr>
            </w:pPr>
          </w:p>
        </w:tc>
      </w:tr>
    </w:tbl>
    <w:p w14:paraId="50929F3D" w14:textId="77777777" w:rsidR="00345904" w:rsidRPr="00345904" w:rsidRDefault="00345904" w:rsidP="007F36D2">
      <w:pPr>
        <w:rPr>
          <w:rFonts w:ascii="Century Gothic" w:eastAsia="Times New Roman" w:hAnsi="Century Gothic" w:cs="Open Sans"/>
          <w:color w:val="6E6E7C"/>
          <w:sz w:val="21"/>
          <w:szCs w:val="21"/>
          <w:shd w:val="clear" w:color="auto" w:fill="FFFFFF"/>
          <w:lang w:val="en-US" w:eastAsia="es-ES_tradnl"/>
        </w:rPr>
      </w:pPr>
    </w:p>
    <w:p w14:paraId="5220DC80" w14:textId="77777777" w:rsidR="007F36D2" w:rsidRDefault="007F36D2" w:rsidP="007F36D2">
      <w:pPr>
        <w:rPr>
          <w:rFonts w:ascii="Century Gothic" w:eastAsia="Times New Roman" w:hAnsi="Century Gothic" w:cs="Open Sans"/>
          <w:b/>
          <w:color w:val="6E6E7C"/>
          <w:sz w:val="21"/>
          <w:szCs w:val="21"/>
          <w:shd w:val="clear" w:color="auto" w:fill="FFFFFF"/>
          <w:lang w:eastAsia="es-ES_tradnl"/>
        </w:rPr>
      </w:pPr>
      <w:r>
        <w:rPr>
          <w:rFonts w:ascii="Century Gothic" w:eastAsia="Times New Roman" w:hAnsi="Century Gothic" w:cs="Open Sans"/>
          <w:b/>
          <w:color w:val="6E6E7C"/>
          <w:sz w:val="21"/>
          <w:szCs w:val="21"/>
          <w:shd w:val="clear" w:color="auto" w:fill="FFFFFF"/>
          <w:lang w:eastAsia="es-ES_tradnl"/>
        </w:rPr>
        <w:t>Niveles de s</w:t>
      </w:r>
      <w:r w:rsidRPr="00877EDA">
        <w:rPr>
          <w:rFonts w:ascii="Century Gothic" w:eastAsia="Times New Roman" w:hAnsi="Century Gothic" w:cs="Open Sans"/>
          <w:b/>
          <w:color w:val="6E6E7C"/>
          <w:sz w:val="21"/>
          <w:szCs w:val="21"/>
          <w:shd w:val="clear" w:color="auto" w:fill="FFFFFF"/>
          <w:lang w:eastAsia="es-ES_tradnl"/>
        </w:rPr>
        <w:t>everidad</w:t>
      </w:r>
      <w:r w:rsidRPr="00D67242">
        <w:rPr>
          <w:rFonts w:ascii="Century Gothic" w:eastAsia="Times New Roman" w:hAnsi="Century Gothic" w:cs="Open Sans"/>
          <w:b/>
          <w:color w:val="6E6E7C"/>
          <w:sz w:val="21"/>
          <w:szCs w:val="21"/>
          <w:shd w:val="clear" w:color="auto" w:fill="FFFFFF"/>
          <w:lang w:eastAsia="es-ES_tradnl"/>
        </w:rPr>
        <w:t xml:space="preserve"> </w:t>
      </w:r>
      <w:r>
        <w:rPr>
          <w:rFonts w:ascii="Century Gothic" w:eastAsia="Times New Roman" w:hAnsi="Century Gothic" w:cs="Open Sans"/>
          <w:b/>
          <w:color w:val="6E6E7C"/>
          <w:sz w:val="21"/>
          <w:szCs w:val="21"/>
          <w:shd w:val="clear" w:color="auto" w:fill="FFFFFF"/>
          <w:lang w:eastAsia="es-ES_tradnl"/>
        </w:rPr>
        <w:t>para p</w:t>
      </w:r>
      <w:r w:rsidRPr="00D67242">
        <w:rPr>
          <w:rFonts w:ascii="Century Gothic" w:eastAsia="Times New Roman" w:hAnsi="Century Gothic" w:cs="Open Sans"/>
          <w:b/>
          <w:color w:val="6E6E7C"/>
          <w:sz w:val="21"/>
          <w:szCs w:val="21"/>
          <w:shd w:val="clear" w:color="auto" w:fill="FFFFFF"/>
          <w:lang w:eastAsia="es-ES_tradnl"/>
        </w:rPr>
        <w:t>ruebas de rendimiento</w:t>
      </w:r>
    </w:p>
    <w:tbl>
      <w:tblPr>
        <w:tblW w:w="8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961"/>
        <w:gridCol w:w="2256"/>
      </w:tblGrid>
      <w:tr w:rsidR="007F36D2" w:rsidRPr="00B13F3C" w14:paraId="640C3609" w14:textId="77777777" w:rsidTr="00A30B70">
        <w:trPr>
          <w:trHeight w:val="205"/>
          <w:jc w:val="center"/>
        </w:trPr>
        <w:tc>
          <w:tcPr>
            <w:tcW w:w="1271" w:type="dxa"/>
            <w:shd w:val="clear" w:color="auto" w:fill="44546A" w:themeFill="text2"/>
            <w:vAlign w:val="center"/>
          </w:tcPr>
          <w:p w14:paraId="51B7ED38" w14:textId="77777777" w:rsidR="007F36D2" w:rsidRPr="009A24D1" w:rsidRDefault="007F36D2" w:rsidP="00A30B70">
            <w:pPr>
              <w:rPr>
                <w:rFonts w:ascii="Century Gothic" w:eastAsia="Times New Roman" w:hAnsi="Century Gothic" w:cs="Open Sans"/>
                <w:color w:val="6E6E7C"/>
                <w:sz w:val="21"/>
                <w:szCs w:val="21"/>
                <w:shd w:val="clear" w:color="auto" w:fill="FFFFFF"/>
                <w:lang w:eastAsia="es-ES_tradnl"/>
              </w:rPr>
            </w:pPr>
            <w:r>
              <w:rPr>
                <w:rFonts w:cs="Arial"/>
                <w:b/>
                <w:color w:val="FFFFFF"/>
                <w:lang w:val="es-AR"/>
              </w:rPr>
              <w:t>S</w:t>
            </w:r>
            <w:r w:rsidRPr="00F42539">
              <w:rPr>
                <w:rFonts w:cs="Arial"/>
                <w:b/>
                <w:color w:val="FFFFFF"/>
                <w:lang w:val="es-AR"/>
              </w:rPr>
              <w:t>everi</w:t>
            </w:r>
            <w:r>
              <w:rPr>
                <w:rFonts w:cs="Arial"/>
                <w:b/>
                <w:color w:val="FFFFFF"/>
                <w:lang w:val="es-AR"/>
              </w:rPr>
              <w:t>dad</w:t>
            </w:r>
          </w:p>
        </w:tc>
        <w:tc>
          <w:tcPr>
            <w:tcW w:w="4961" w:type="dxa"/>
            <w:shd w:val="clear" w:color="auto" w:fill="44546A" w:themeFill="text2"/>
          </w:tcPr>
          <w:p w14:paraId="18146B91" w14:textId="77777777" w:rsidR="007F36D2" w:rsidRDefault="007F36D2" w:rsidP="00A30B70">
            <w:pPr>
              <w:rPr>
                <w:rFonts w:ascii="Century Gothic" w:eastAsia="Times New Roman" w:hAnsi="Century Gothic" w:cs="Calibri"/>
                <w:b/>
                <w:color w:val="FFFFFF" w:themeColor="background1"/>
                <w:sz w:val="21"/>
                <w:szCs w:val="21"/>
                <w:lang w:val="en-US" w:eastAsia="es-EC"/>
              </w:rPr>
            </w:pPr>
            <w:proofErr w:type="spellStart"/>
            <w:r>
              <w:rPr>
                <w:rFonts w:ascii="Century Gothic" w:eastAsia="Times New Roman" w:hAnsi="Century Gothic" w:cs="Calibri"/>
                <w:b/>
                <w:color w:val="FFFFFF" w:themeColor="background1"/>
                <w:sz w:val="21"/>
                <w:szCs w:val="21"/>
                <w:lang w:val="en-US" w:eastAsia="es-EC"/>
              </w:rPr>
              <w:t>Descripción</w:t>
            </w:r>
            <w:proofErr w:type="spellEnd"/>
          </w:p>
        </w:tc>
        <w:tc>
          <w:tcPr>
            <w:tcW w:w="2256" w:type="dxa"/>
            <w:shd w:val="clear" w:color="auto" w:fill="44546A" w:themeFill="text2"/>
            <w:vAlign w:val="center"/>
          </w:tcPr>
          <w:p w14:paraId="626F5491" w14:textId="77777777" w:rsidR="007F36D2" w:rsidRPr="009A24D1" w:rsidRDefault="007F36D2" w:rsidP="00A30B70">
            <w:pPr>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Calibri"/>
                <w:b/>
                <w:color w:val="FFFFFF" w:themeColor="background1"/>
                <w:sz w:val="21"/>
                <w:szCs w:val="21"/>
                <w:lang w:val="en-US" w:eastAsia="es-EC"/>
              </w:rPr>
              <w:t xml:space="preserve">% para </w:t>
            </w:r>
            <w:proofErr w:type="spellStart"/>
            <w:r>
              <w:rPr>
                <w:rFonts w:ascii="Century Gothic" w:eastAsia="Times New Roman" w:hAnsi="Century Gothic" w:cs="Calibri"/>
                <w:b/>
                <w:color w:val="FFFFFF" w:themeColor="background1"/>
                <w:sz w:val="21"/>
                <w:szCs w:val="21"/>
                <w:lang w:val="en-US" w:eastAsia="es-EC"/>
              </w:rPr>
              <w:t>aceptación</w:t>
            </w:r>
            <w:proofErr w:type="spellEnd"/>
          </w:p>
        </w:tc>
      </w:tr>
      <w:tr w:rsidR="007F36D2" w:rsidRPr="00B13F3C" w14:paraId="121CE5DA" w14:textId="77777777" w:rsidTr="00A30B70">
        <w:trPr>
          <w:trHeight w:val="312"/>
          <w:jc w:val="center"/>
        </w:trPr>
        <w:tc>
          <w:tcPr>
            <w:tcW w:w="1271" w:type="dxa"/>
            <w:shd w:val="clear" w:color="auto" w:fill="FF0000"/>
            <w:vAlign w:val="center"/>
          </w:tcPr>
          <w:p w14:paraId="4381DEAC" w14:textId="77777777" w:rsidR="007F36D2" w:rsidRPr="00821223" w:rsidRDefault="007F36D2" w:rsidP="00A30B70">
            <w:pPr>
              <w:rPr>
                <w:rFonts w:cs="Arial"/>
                <w:b/>
                <w:color w:val="000000" w:themeColor="text1"/>
                <w:lang w:val="es-AR"/>
              </w:rPr>
            </w:pPr>
            <w:r w:rsidRPr="00821223">
              <w:rPr>
                <w:rFonts w:cs="Arial"/>
                <w:b/>
                <w:color w:val="000000" w:themeColor="text1"/>
                <w:lang w:val="es-AR"/>
              </w:rPr>
              <w:t>Crítico</w:t>
            </w:r>
          </w:p>
        </w:tc>
        <w:tc>
          <w:tcPr>
            <w:tcW w:w="4961" w:type="dxa"/>
          </w:tcPr>
          <w:p w14:paraId="6848396F" w14:textId="49B63C12" w:rsidR="007F36D2" w:rsidRDefault="00345904"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Tasa de transacciones con error</w:t>
            </w:r>
          </w:p>
        </w:tc>
        <w:tc>
          <w:tcPr>
            <w:tcW w:w="2256" w:type="dxa"/>
            <w:shd w:val="clear" w:color="auto" w:fill="auto"/>
          </w:tcPr>
          <w:p w14:paraId="35D04612" w14:textId="77777777" w:rsidR="007F36D2" w:rsidRPr="009A24D1" w:rsidRDefault="007F36D2" w:rsidP="00A30B70">
            <w:pPr>
              <w:widowControl w:val="0"/>
              <w:suppressAutoHyphens/>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w:t>
            </w:r>
          </w:p>
        </w:tc>
      </w:tr>
      <w:tr w:rsidR="007F36D2" w:rsidRPr="00B13F3C" w14:paraId="0F361BA9" w14:textId="77777777" w:rsidTr="00A30B70">
        <w:trPr>
          <w:trHeight w:val="346"/>
          <w:jc w:val="center"/>
        </w:trPr>
        <w:tc>
          <w:tcPr>
            <w:tcW w:w="1271" w:type="dxa"/>
            <w:shd w:val="clear" w:color="auto" w:fill="ED7D31" w:themeFill="accent2"/>
            <w:vAlign w:val="center"/>
          </w:tcPr>
          <w:p w14:paraId="79AA9058" w14:textId="77777777" w:rsidR="007F36D2" w:rsidRPr="00821223" w:rsidRDefault="007F36D2" w:rsidP="00A30B70">
            <w:pPr>
              <w:rPr>
                <w:rFonts w:cs="Arial"/>
                <w:b/>
                <w:color w:val="000000" w:themeColor="text1"/>
                <w:lang w:val="es-AR"/>
              </w:rPr>
            </w:pPr>
            <w:r w:rsidRPr="00821223">
              <w:rPr>
                <w:rFonts w:cs="Arial"/>
                <w:b/>
                <w:color w:val="000000" w:themeColor="text1"/>
                <w:lang w:val="es-AR"/>
              </w:rPr>
              <w:t>Alto</w:t>
            </w:r>
          </w:p>
        </w:tc>
        <w:tc>
          <w:tcPr>
            <w:tcW w:w="4961" w:type="dxa"/>
          </w:tcPr>
          <w:p w14:paraId="1F7069FF" w14:textId="77777777" w:rsidR="007F36D2"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p>
        </w:tc>
        <w:tc>
          <w:tcPr>
            <w:tcW w:w="2256" w:type="dxa"/>
            <w:shd w:val="clear" w:color="auto" w:fill="auto"/>
          </w:tcPr>
          <w:p w14:paraId="369F1003" w14:textId="77777777" w:rsidR="007F36D2" w:rsidRPr="009A24D1"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w:t>
            </w:r>
          </w:p>
        </w:tc>
      </w:tr>
      <w:tr w:rsidR="007F36D2" w:rsidRPr="00B13F3C" w14:paraId="453761BB" w14:textId="77777777" w:rsidTr="00A30B70">
        <w:trPr>
          <w:trHeight w:val="56"/>
          <w:jc w:val="center"/>
        </w:trPr>
        <w:tc>
          <w:tcPr>
            <w:tcW w:w="1271" w:type="dxa"/>
            <w:shd w:val="clear" w:color="auto" w:fill="FFC000" w:themeFill="accent4"/>
            <w:vAlign w:val="center"/>
          </w:tcPr>
          <w:p w14:paraId="29CFCA55" w14:textId="77777777" w:rsidR="007F36D2" w:rsidRPr="00821223" w:rsidRDefault="007F36D2" w:rsidP="00A30B70">
            <w:pPr>
              <w:rPr>
                <w:rFonts w:cs="Arial"/>
                <w:b/>
                <w:color w:val="000000" w:themeColor="text1"/>
                <w:lang w:val="es-AR"/>
              </w:rPr>
            </w:pPr>
            <w:r w:rsidRPr="00821223">
              <w:rPr>
                <w:rFonts w:cs="Arial"/>
                <w:b/>
                <w:color w:val="000000" w:themeColor="text1"/>
                <w:lang w:val="es-AR"/>
              </w:rPr>
              <w:t>Medio</w:t>
            </w:r>
          </w:p>
        </w:tc>
        <w:tc>
          <w:tcPr>
            <w:tcW w:w="4961" w:type="dxa"/>
          </w:tcPr>
          <w:p w14:paraId="2391F19A" w14:textId="77777777" w:rsidR="007F36D2"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p>
        </w:tc>
        <w:tc>
          <w:tcPr>
            <w:tcW w:w="2256" w:type="dxa"/>
            <w:shd w:val="clear" w:color="auto" w:fill="auto"/>
          </w:tcPr>
          <w:p w14:paraId="30EE68CE" w14:textId="77777777" w:rsidR="007F36D2" w:rsidRPr="009A24D1" w:rsidRDefault="007F36D2" w:rsidP="00A30B70">
            <w:pPr>
              <w:widowControl w:val="0"/>
              <w:suppressAutoHyphens/>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w:t>
            </w:r>
          </w:p>
        </w:tc>
      </w:tr>
      <w:tr w:rsidR="007F36D2" w:rsidRPr="00B13F3C" w14:paraId="6A0E838A" w14:textId="77777777" w:rsidTr="00A30B70">
        <w:trPr>
          <w:trHeight w:val="56"/>
          <w:jc w:val="center"/>
        </w:trPr>
        <w:tc>
          <w:tcPr>
            <w:tcW w:w="1271" w:type="dxa"/>
            <w:shd w:val="clear" w:color="auto" w:fill="FFFF00"/>
            <w:vAlign w:val="center"/>
          </w:tcPr>
          <w:p w14:paraId="78AD13EE" w14:textId="77777777" w:rsidR="007F36D2" w:rsidRPr="00821223" w:rsidRDefault="007F36D2" w:rsidP="00A30B70">
            <w:pPr>
              <w:rPr>
                <w:rFonts w:cs="Arial"/>
                <w:b/>
                <w:color w:val="000000" w:themeColor="text1"/>
                <w:lang w:val="es-AR"/>
              </w:rPr>
            </w:pPr>
            <w:r>
              <w:rPr>
                <w:rFonts w:cs="Arial"/>
                <w:b/>
                <w:color w:val="000000" w:themeColor="text1"/>
                <w:lang w:val="es-AR"/>
              </w:rPr>
              <w:t>Bajo</w:t>
            </w:r>
          </w:p>
        </w:tc>
        <w:tc>
          <w:tcPr>
            <w:tcW w:w="4961" w:type="dxa"/>
          </w:tcPr>
          <w:p w14:paraId="22E278DD" w14:textId="77777777" w:rsidR="007F36D2"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p>
        </w:tc>
        <w:tc>
          <w:tcPr>
            <w:tcW w:w="2256" w:type="dxa"/>
            <w:shd w:val="clear" w:color="auto" w:fill="auto"/>
          </w:tcPr>
          <w:p w14:paraId="6543833C" w14:textId="77777777" w:rsidR="007F36D2" w:rsidRPr="009A24D1" w:rsidRDefault="007F36D2" w:rsidP="00A30B70">
            <w:pPr>
              <w:widowControl w:val="0"/>
              <w:suppressAutoHyphens/>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w:t>
            </w:r>
          </w:p>
        </w:tc>
      </w:tr>
    </w:tbl>
    <w:p w14:paraId="49D930CE" w14:textId="77777777" w:rsidR="007F36D2" w:rsidRDefault="007F36D2" w:rsidP="007F36D2">
      <w:pPr>
        <w:rPr>
          <w:rFonts w:ascii="Century Gothic" w:eastAsia="Times New Roman" w:hAnsi="Century Gothic" w:cs="Open Sans"/>
          <w:b/>
          <w:color w:val="6E6E7C"/>
          <w:sz w:val="21"/>
          <w:szCs w:val="21"/>
          <w:shd w:val="clear" w:color="auto" w:fill="FFFFFF"/>
          <w:lang w:eastAsia="es-ES_tradnl"/>
        </w:rPr>
      </w:pPr>
    </w:p>
    <w:p w14:paraId="6F2B572D" w14:textId="77777777" w:rsidR="00345904" w:rsidRDefault="00345904" w:rsidP="007F36D2">
      <w:pPr>
        <w:rPr>
          <w:rFonts w:ascii="Century Gothic" w:eastAsia="Times New Roman" w:hAnsi="Century Gothic" w:cs="Open Sans"/>
          <w:b/>
          <w:color w:val="6E6E7C"/>
          <w:sz w:val="21"/>
          <w:szCs w:val="21"/>
          <w:shd w:val="clear" w:color="auto" w:fill="FFFFFF"/>
          <w:lang w:eastAsia="es-ES_tradnl"/>
        </w:rPr>
      </w:pPr>
    </w:p>
    <w:p w14:paraId="2C32295A" w14:textId="77777777" w:rsidR="007F36D2" w:rsidRPr="00D67242" w:rsidRDefault="007F36D2" w:rsidP="007F36D2">
      <w:pPr>
        <w:rPr>
          <w:rFonts w:ascii="Century Gothic" w:eastAsia="Times New Roman" w:hAnsi="Century Gothic" w:cs="Open Sans"/>
          <w:b/>
          <w:color w:val="6E6E7C"/>
          <w:sz w:val="21"/>
          <w:szCs w:val="21"/>
          <w:shd w:val="clear" w:color="auto" w:fill="FFFFFF"/>
          <w:lang w:eastAsia="es-ES_tradnl"/>
        </w:rPr>
      </w:pPr>
      <w:r>
        <w:rPr>
          <w:rFonts w:ascii="Century Gothic" w:eastAsia="Times New Roman" w:hAnsi="Century Gothic" w:cs="Open Sans"/>
          <w:b/>
          <w:color w:val="6E6E7C"/>
          <w:sz w:val="21"/>
          <w:szCs w:val="21"/>
          <w:shd w:val="clear" w:color="auto" w:fill="FFFFFF"/>
          <w:lang w:eastAsia="es-ES_tradnl"/>
        </w:rPr>
        <w:t>SLA</w:t>
      </w:r>
    </w:p>
    <w:tbl>
      <w:tblPr>
        <w:tblW w:w="8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4"/>
        <w:gridCol w:w="4583"/>
        <w:gridCol w:w="2249"/>
      </w:tblGrid>
      <w:tr w:rsidR="007F36D2" w:rsidRPr="00B13F3C" w14:paraId="436CB142" w14:textId="77777777" w:rsidTr="00A30B70">
        <w:trPr>
          <w:trHeight w:val="205"/>
          <w:jc w:val="center"/>
        </w:trPr>
        <w:tc>
          <w:tcPr>
            <w:tcW w:w="1555" w:type="dxa"/>
            <w:shd w:val="clear" w:color="auto" w:fill="44546A" w:themeFill="text2"/>
            <w:vAlign w:val="center"/>
          </w:tcPr>
          <w:p w14:paraId="1B69255C" w14:textId="77777777" w:rsidR="007F36D2" w:rsidRPr="009A24D1" w:rsidRDefault="007F36D2" w:rsidP="00A30B70">
            <w:pPr>
              <w:rPr>
                <w:rFonts w:ascii="Century Gothic" w:eastAsia="Times New Roman" w:hAnsi="Century Gothic" w:cs="Open Sans"/>
                <w:color w:val="6E6E7C"/>
                <w:sz w:val="21"/>
                <w:szCs w:val="21"/>
                <w:shd w:val="clear" w:color="auto" w:fill="FFFFFF"/>
                <w:lang w:eastAsia="es-ES_tradnl"/>
              </w:rPr>
            </w:pPr>
            <w:proofErr w:type="spellStart"/>
            <w:r w:rsidRPr="00702D85">
              <w:rPr>
                <w:rFonts w:ascii="Century Gothic" w:eastAsia="Times New Roman" w:hAnsi="Century Gothic" w:cs="Calibri"/>
                <w:b/>
                <w:color w:val="FFFFFF" w:themeColor="background1"/>
                <w:sz w:val="21"/>
                <w:szCs w:val="21"/>
                <w:lang w:val="en-US" w:eastAsia="es-EC"/>
              </w:rPr>
              <w:t>Transacciones</w:t>
            </w:r>
            <w:proofErr w:type="spellEnd"/>
          </w:p>
        </w:tc>
        <w:tc>
          <w:tcPr>
            <w:tcW w:w="4677" w:type="dxa"/>
            <w:shd w:val="clear" w:color="auto" w:fill="44546A" w:themeFill="text2"/>
          </w:tcPr>
          <w:p w14:paraId="2BCAEEB9" w14:textId="77777777" w:rsidR="007F36D2" w:rsidRDefault="007F36D2" w:rsidP="00A30B70">
            <w:pPr>
              <w:rPr>
                <w:rFonts w:ascii="Century Gothic" w:eastAsia="Times New Roman" w:hAnsi="Century Gothic" w:cs="Calibri"/>
                <w:b/>
                <w:color w:val="FFFFFF" w:themeColor="background1"/>
                <w:sz w:val="21"/>
                <w:szCs w:val="21"/>
                <w:lang w:val="en-US" w:eastAsia="es-EC"/>
              </w:rPr>
            </w:pPr>
            <w:proofErr w:type="spellStart"/>
            <w:r>
              <w:rPr>
                <w:rFonts w:ascii="Century Gothic" w:eastAsia="Times New Roman" w:hAnsi="Century Gothic" w:cs="Calibri"/>
                <w:b/>
                <w:color w:val="FFFFFF" w:themeColor="background1"/>
                <w:sz w:val="21"/>
                <w:szCs w:val="21"/>
                <w:lang w:val="en-US" w:eastAsia="es-EC"/>
              </w:rPr>
              <w:t>Descripción</w:t>
            </w:r>
            <w:proofErr w:type="spellEnd"/>
          </w:p>
        </w:tc>
        <w:tc>
          <w:tcPr>
            <w:tcW w:w="2274" w:type="dxa"/>
            <w:shd w:val="clear" w:color="auto" w:fill="44546A" w:themeFill="text2"/>
            <w:vAlign w:val="center"/>
          </w:tcPr>
          <w:p w14:paraId="233500CE" w14:textId="77777777" w:rsidR="007F36D2" w:rsidRPr="009A24D1" w:rsidRDefault="007F36D2" w:rsidP="00A30B70">
            <w:pPr>
              <w:rPr>
                <w:rFonts w:ascii="Century Gothic" w:eastAsia="Times New Roman" w:hAnsi="Century Gothic" w:cs="Open Sans"/>
                <w:color w:val="6E6E7C"/>
                <w:sz w:val="21"/>
                <w:szCs w:val="21"/>
                <w:shd w:val="clear" w:color="auto" w:fill="FFFFFF"/>
                <w:lang w:eastAsia="es-ES_tradnl"/>
              </w:rPr>
            </w:pPr>
            <w:proofErr w:type="spellStart"/>
            <w:r>
              <w:rPr>
                <w:rFonts w:ascii="Century Gothic" w:eastAsia="Times New Roman" w:hAnsi="Century Gothic" w:cs="Calibri"/>
                <w:b/>
                <w:color w:val="FFFFFF" w:themeColor="background1"/>
                <w:sz w:val="21"/>
                <w:szCs w:val="21"/>
                <w:lang w:val="en-US" w:eastAsia="es-EC"/>
              </w:rPr>
              <w:t>Criterio</w:t>
            </w:r>
            <w:proofErr w:type="spellEnd"/>
            <w:r>
              <w:rPr>
                <w:rFonts w:ascii="Century Gothic" w:eastAsia="Times New Roman" w:hAnsi="Century Gothic" w:cs="Calibri"/>
                <w:b/>
                <w:color w:val="FFFFFF" w:themeColor="background1"/>
                <w:sz w:val="21"/>
                <w:szCs w:val="21"/>
                <w:lang w:val="en-US" w:eastAsia="es-EC"/>
              </w:rPr>
              <w:t xml:space="preserve"> para </w:t>
            </w:r>
            <w:proofErr w:type="spellStart"/>
            <w:r>
              <w:rPr>
                <w:rFonts w:ascii="Century Gothic" w:eastAsia="Times New Roman" w:hAnsi="Century Gothic" w:cs="Calibri"/>
                <w:b/>
                <w:color w:val="FFFFFF" w:themeColor="background1"/>
                <w:sz w:val="21"/>
                <w:szCs w:val="21"/>
                <w:lang w:val="en-US" w:eastAsia="es-EC"/>
              </w:rPr>
              <w:t>aceptación</w:t>
            </w:r>
            <w:proofErr w:type="spellEnd"/>
          </w:p>
        </w:tc>
      </w:tr>
      <w:tr w:rsidR="007F36D2" w:rsidRPr="00B13F3C" w14:paraId="7E516567" w14:textId="77777777" w:rsidTr="00A30B70">
        <w:trPr>
          <w:trHeight w:val="312"/>
          <w:jc w:val="center"/>
        </w:trPr>
        <w:tc>
          <w:tcPr>
            <w:tcW w:w="1555" w:type="dxa"/>
            <w:shd w:val="clear" w:color="auto" w:fill="auto"/>
            <w:vAlign w:val="center"/>
          </w:tcPr>
          <w:p w14:paraId="3BD90353" w14:textId="77777777" w:rsidR="007F36D2" w:rsidRPr="009A24D1"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Carga de página</w:t>
            </w:r>
          </w:p>
        </w:tc>
        <w:tc>
          <w:tcPr>
            <w:tcW w:w="4677" w:type="dxa"/>
          </w:tcPr>
          <w:p w14:paraId="0F615289" w14:textId="77777777" w:rsidR="007F36D2" w:rsidRDefault="007F36D2" w:rsidP="00A30B70">
            <w:pPr>
              <w:widowControl w:val="0"/>
              <w:suppressAutoHyphens/>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Tiempo que se demora en cargar cada página del sistema.</w:t>
            </w:r>
          </w:p>
        </w:tc>
        <w:tc>
          <w:tcPr>
            <w:tcW w:w="2274" w:type="dxa"/>
            <w:shd w:val="clear" w:color="auto" w:fill="auto"/>
          </w:tcPr>
          <w:p w14:paraId="23A7FAE8" w14:textId="77777777" w:rsidR="007F36D2" w:rsidRPr="003A4DC7" w:rsidRDefault="007F36D2" w:rsidP="00A30B70">
            <w:pPr>
              <w:widowControl w:val="0"/>
              <w:suppressAutoHyphens/>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2 segundos</w:t>
            </w:r>
          </w:p>
        </w:tc>
      </w:tr>
      <w:tr w:rsidR="007F36D2" w:rsidRPr="00B13F3C" w14:paraId="3ABB6D22" w14:textId="77777777" w:rsidTr="00A30B70">
        <w:trPr>
          <w:trHeight w:val="346"/>
          <w:jc w:val="center"/>
        </w:trPr>
        <w:tc>
          <w:tcPr>
            <w:tcW w:w="1555" w:type="dxa"/>
            <w:shd w:val="clear" w:color="auto" w:fill="auto"/>
            <w:vAlign w:val="center"/>
          </w:tcPr>
          <w:p w14:paraId="13AC196E" w14:textId="77777777" w:rsidR="007F36D2" w:rsidRPr="009A24D1"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proofErr w:type="spellStart"/>
            <w:r>
              <w:rPr>
                <w:rFonts w:ascii="Century Gothic" w:eastAsia="Times New Roman" w:hAnsi="Century Gothic" w:cs="Open Sans"/>
                <w:color w:val="6E6E7C"/>
                <w:sz w:val="21"/>
                <w:szCs w:val="21"/>
                <w:shd w:val="clear" w:color="auto" w:fill="FFFFFF"/>
                <w:lang w:eastAsia="es-ES_tradnl"/>
              </w:rPr>
              <w:t>Login</w:t>
            </w:r>
            <w:proofErr w:type="spellEnd"/>
          </w:p>
        </w:tc>
        <w:tc>
          <w:tcPr>
            <w:tcW w:w="4677" w:type="dxa"/>
          </w:tcPr>
          <w:p w14:paraId="4C5851EC" w14:textId="77777777" w:rsidR="007F36D2"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 xml:space="preserve">Tiempo que se demora en ejecutar la transacción de </w:t>
            </w:r>
            <w:proofErr w:type="spellStart"/>
            <w:r>
              <w:rPr>
                <w:rFonts w:ascii="Century Gothic" w:eastAsia="Times New Roman" w:hAnsi="Century Gothic" w:cs="Open Sans"/>
                <w:color w:val="6E6E7C"/>
                <w:sz w:val="21"/>
                <w:szCs w:val="21"/>
                <w:shd w:val="clear" w:color="auto" w:fill="FFFFFF"/>
                <w:lang w:eastAsia="es-ES_tradnl"/>
              </w:rPr>
              <w:t>Login</w:t>
            </w:r>
            <w:proofErr w:type="spellEnd"/>
            <w:r>
              <w:rPr>
                <w:rFonts w:ascii="Century Gothic" w:eastAsia="Times New Roman" w:hAnsi="Century Gothic" w:cs="Open Sans"/>
                <w:color w:val="6E6E7C"/>
                <w:sz w:val="21"/>
                <w:szCs w:val="21"/>
                <w:shd w:val="clear" w:color="auto" w:fill="FFFFFF"/>
                <w:lang w:eastAsia="es-ES_tradnl"/>
              </w:rPr>
              <w:t>.</w:t>
            </w:r>
          </w:p>
        </w:tc>
        <w:tc>
          <w:tcPr>
            <w:tcW w:w="2274" w:type="dxa"/>
            <w:shd w:val="clear" w:color="auto" w:fill="auto"/>
          </w:tcPr>
          <w:p w14:paraId="734BB714" w14:textId="77777777" w:rsidR="007F36D2" w:rsidRPr="009A24D1"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2 segundos</w:t>
            </w:r>
          </w:p>
        </w:tc>
      </w:tr>
      <w:tr w:rsidR="007F36D2" w:rsidRPr="00B13F3C" w14:paraId="34202330" w14:textId="77777777" w:rsidTr="00A30B70">
        <w:trPr>
          <w:trHeight w:val="56"/>
          <w:jc w:val="center"/>
        </w:trPr>
        <w:tc>
          <w:tcPr>
            <w:tcW w:w="1555" w:type="dxa"/>
            <w:shd w:val="clear" w:color="auto" w:fill="auto"/>
            <w:vAlign w:val="center"/>
          </w:tcPr>
          <w:p w14:paraId="4356765C" w14:textId="77777777" w:rsidR="007F36D2" w:rsidRPr="009A24D1"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proofErr w:type="spellStart"/>
            <w:r>
              <w:rPr>
                <w:rFonts w:ascii="Century Gothic" w:eastAsia="Times New Roman" w:hAnsi="Century Gothic" w:cs="Open Sans"/>
                <w:color w:val="6E6E7C"/>
                <w:sz w:val="21"/>
                <w:szCs w:val="21"/>
                <w:shd w:val="clear" w:color="auto" w:fill="FFFFFF"/>
                <w:lang w:eastAsia="es-ES_tradnl"/>
              </w:rPr>
              <w:t>Logout</w:t>
            </w:r>
            <w:proofErr w:type="spellEnd"/>
          </w:p>
        </w:tc>
        <w:tc>
          <w:tcPr>
            <w:tcW w:w="4677" w:type="dxa"/>
          </w:tcPr>
          <w:p w14:paraId="67078C6C" w14:textId="77777777" w:rsidR="007F36D2" w:rsidRDefault="007F36D2" w:rsidP="00A30B70">
            <w:pPr>
              <w:widowControl w:val="0"/>
              <w:suppressAutoHyphens/>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 xml:space="preserve">Tiempo que se demora en ejecutar la transacción de </w:t>
            </w:r>
            <w:proofErr w:type="spellStart"/>
            <w:r>
              <w:rPr>
                <w:rFonts w:ascii="Century Gothic" w:eastAsia="Times New Roman" w:hAnsi="Century Gothic" w:cs="Open Sans"/>
                <w:color w:val="6E6E7C"/>
                <w:sz w:val="21"/>
                <w:szCs w:val="21"/>
                <w:shd w:val="clear" w:color="auto" w:fill="FFFFFF"/>
                <w:lang w:eastAsia="es-ES_tradnl"/>
              </w:rPr>
              <w:t>Logout</w:t>
            </w:r>
            <w:proofErr w:type="spellEnd"/>
            <w:r>
              <w:rPr>
                <w:rFonts w:ascii="Century Gothic" w:eastAsia="Times New Roman" w:hAnsi="Century Gothic" w:cs="Open Sans"/>
                <w:color w:val="6E6E7C"/>
                <w:sz w:val="21"/>
                <w:szCs w:val="21"/>
                <w:shd w:val="clear" w:color="auto" w:fill="FFFFFF"/>
                <w:lang w:eastAsia="es-ES_tradnl"/>
              </w:rPr>
              <w:t>.</w:t>
            </w:r>
          </w:p>
        </w:tc>
        <w:tc>
          <w:tcPr>
            <w:tcW w:w="2274" w:type="dxa"/>
            <w:shd w:val="clear" w:color="auto" w:fill="auto"/>
          </w:tcPr>
          <w:p w14:paraId="27A305BE" w14:textId="77777777" w:rsidR="007F36D2" w:rsidRPr="009A24D1" w:rsidRDefault="007F36D2" w:rsidP="00A30B70">
            <w:pPr>
              <w:widowControl w:val="0"/>
              <w:suppressAutoHyphens/>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2 segundos</w:t>
            </w:r>
          </w:p>
        </w:tc>
      </w:tr>
      <w:tr w:rsidR="007F36D2" w:rsidRPr="00B13F3C" w14:paraId="0377EECF" w14:textId="77777777" w:rsidTr="00A30B70">
        <w:trPr>
          <w:trHeight w:val="56"/>
          <w:jc w:val="center"/>
        </w:trPr>
        <w:tc>
          <w:tcPr>
            <w:tcW w:w="1555" w:type="dxa"/>
            <w:shd w:val="clear" w:color="auto" w:fill="auto"/>
            <w:vAlign w:val="center"/>
          </w:tcPr>
          <w:p w14:paraId="4FF2C81F" w14:textId="77777777" w:rsidR="007F36D2" w:rsidRPr="009A24D1"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2B1CB4">
              <w:rPr>
                <w:rFonts w:ascii="Century Gothic" w:eastAsia="Times New Roman" w:hAnsi="Century Gothic" w:cs="Open Sans"/>
                <w:color w:val="6E6E7C"/>
                <w:sz w:val="21"/>
                <w:szCs w:val="21"/>
                <w:shd w:val="clear" w:color="auto" w:fill="FFFFFF"/>
                <w:lang w:eastAsia="es-ES_tradnl"/>
              </w:rPr>
              <w:t xml:space="preserve">Uso de CPU </w:t>
            </w:r>
          </w:p>
        </w:tc>
        <w:tc>
          <w:tcPr>
            <w:tcW w:w="4677" w:type="dxa"/>
          </w:tcPr>
          <w:p w14:paraId="2FF42561" w14:textId="77777777" w:rsidR="007F36D2" w:rsidRDefault="007F36D2" w:rsidP="00A30B70">
            <w:pPr>
              <w:widowControl w:val="0"/>
              <w:suppressAutoHyphens/>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El uso del CPU no debe superar el 80%</w:t>
            </w:r>
          </w:p>
        </w:tc>
        <w:tc>
          <w:tcPr>
            <w:tcW w:w="2274" w:type="dxa"/>
            <w:shd w:val="clear" w:color="auto" w:fill="auto"/>
          </w:tcPr>
          <w:p w14:paraId="444AC517" w14:textId="77777777" w:rsidR="007F36D2" w:rsidRPr="009A24D1" w:rsidRDefault="007F36D2" w:rsidP="00A30B70">
            <w:pPr>
              <w:widowControl w:val="0"/>
              <w:suppressAutoHyphens/>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 xml:space="preserve">No debe </w:t>
            </w:r>
            <w:r w:rsidRPr="002B1CB4">
              <w:rPr>
                <w:rFonts w:ascii="Century Gothic" w:eastAsia="Times New Roman" w:hAnsi="Century Gothic" w:cs="Open Sans"/>
                <w:color w:val="6E6E7C"/>
                <w:sz w:val="21"/>
                <w:szCs w:val="21"/>
                <w:shd w:val="clear" w:color="auto" w:fill="FFFFFF"/>
                <w:lang w:eastAsia="es-ES_tradnl"/>
              </w:rPr>
              <w:t>sobrepasar el 80%</w:t>
            </w:r>
          </w:p>
        </w:tc>
      </w:tr>
      <w:tr w:rsidR="007F36D2" w:rsidRPr="00B13F3C" w14:paraId="3414B63C" w14:textId="77777777" w:rsidTr="00A30B70">
        <w:trPr>
          <w:trHeight w:val="56"/>
          <w:jc w:val="center"/>
        </w:trPr>
        <w:tc>
          <w:tcPr>
            <w:tcW w:w="1555" w:type="dxa"/>
            <w:shd w:val="clear" w:color="auto" w:fill="auto"/>
            <w:vAlign w:val="center"/>
          </w:tcPr>
          <w:p w14:paraId="2B111A72" w14:textId="77777777" w:rsidR="007F36D2" w:rsidRPr="009A24D1"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 xml:space="preserve">Uso de </w:t>
            </w:r>
            <w:r w:rsidRPr="002B1CB4">
              <w:rPr>
                <w:rFonts w:ascii="Century Gothic" w:eastAsia="Times New Roman" w:hAnsi="Century Gothic" w:cs="Open Sans"/>
                <w:color w:val="6E6E7C"/>
                <w:sz w:val="21"/>
                <w:szCs w:val="21"/>
                <w:shd w:val="clear" w:color="auto" w:fill="FFFFFF"/>
                <w:lang w:eastAsia="es-ES_tradnl"/>
              </w:rPr>
              <w:t>Memoria</w:t>
            </w:r>
          </w:p>
        </w:tc>
        <w:tc>
          <w:tcPr>
            <w:tcW w:w="4677" w:type="dxa"/>
          </w:tcPr>
          <w:p w14:paraId="4A305770" w14:textId="77777777" w:rsidR="007F36D2"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El uso de la memoria no debe superar el 80%</w:t>
            </w:r>
          </w:p>
        </w:tc>
        <w:tc>
          <w:tcPr>
            <w:tcW w:w="2274" w:type="dxa"/>
            <w:shd w:val="clear" w:color="auto" w:fill="auto"/>
          </w:tcPr>
          <w:p w14:paraId="3B973D3A" w14:textId="77777777" w:rsidR="007F36D2" w:rsidRPr="009A24D1"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 xml:space="preserve">No debe </w:t>
            </w:r>
            <w:r w:rsidRPr="002B1CB4">
              <w:rPr>
                <w:rFonts w:ascii="Century Gothic" w:eastAsia="Times New Roman" w:hAnsi="Century Gothic" w:cs="Open Sans"/>
                <w:color w:val="6E6E7C"/>
                <w:sz w:val="21"/>
                <w:szCs w:val="21"/>
                <w:shd w:val="clear" w:color="auto" w:fill="FFFFFF"/>
                <w:lang w:eastAsia="es-ES_tradnl"/>
              </w:rPr>
              <w:t>sobrepasar el 80%</w:t>
            </w:r>
          </w:p>
        </w:tc>
      </w:tr>
    </w:tbl>
    <w:p w14:paraId="199FDF4F" w14:textId="77777777" w:rsidR="007F36D2" w:rsidRDefault="007F36D2" w:rsidP="007F36D2"/>
    <w:p w14:paraId="2546A66E" w14:textId="77777777" w:rsidR="007F36D2" w:rsidRDefault="007F36D2" w:rsidP="007F36D2">
      <w:pPr>
        <w:rPr>
          <w:rFonts w:ascii="Century Gothic" w:eastAsia="Times New Roman" w:hAnsi="Century Gothic" w:cs="Open Sans"/>
          <w:b/>
          <w:color w:val="6E6E7C"/>
          <w:sz w:val="21"/>
          <w:szCs w:val="21"/>
          <w:shd w:val="clear" w:color="auto" w:fill="FFFFFF"/>
          <w:lang w:eastAsia="es-ES_tradnl"/>
        </w:rPr>
      </w:pPr>
      <w:r w:rsidRPr="00991759">
        <w:rPr>
          <w:rFonts w:ascii="Century Gothic" w:eastAsia="Times New Roman" w:hAnsi="Century Gothic" w:cs="Open Sans"/>
          <w:b/>
          <w:color w:val="6E6E7C"/>
          <w:sz w:val="21"/>
          <w:szCs w:val="21"/>
          <w:shd w:val="clear" w:color="auto" w:fill="FFFFFF"/>
          <w:lang w:eastAsia="es-ES_tradnl"/>
        </w:rPr>
        <w:t>Estado de reporte de las incidencias.</w:t>
      </w:r>
    </w:p>
    <w:p w14:paraId="226B7D70" w14:textId="77777777" w:rsidR="007F36D2" w:rsidRPr="00991759" w:rsidRDefault="007F36D2" w:rsidP="007F36D2">
      <w:pPr>
        <w:rPr>
          <w:rFonts w:ascii="Century Gothic" w:eastAsia="Times New Roman" w:hAnsi="Century Gothic" w:cs="Open Sans"/>
          <w:b/>
          <w:color w:val="6E6E7C"/>
          <w:sz w:val="21"/>
          <w:szCs w:val="21"/>
          <w:shd w:val="clear" w:color="auto" w:fill="FFFFFF"/>
          <w:lang w:eastAsia="es-ES_tradnl"/>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6929"/>
      </w:tblGrid>
      <w:tr w:rsidR="007F36D2" w:rsidRPr="00B13F3C" w14:paraId="1F962ECA" w14:textId="77777777" w:rsidTr="00A30B70">
        <w:trPr>
          <w:trHeight w:val="205"/>
          <w:jc w:val="center"/>
        </w:trPr>
        <w:tc>
          <w:tcPr>
            <w:tcW w:w="1576" w:type="dxa"/>
            <w:shd w:val="clear" w:color="auto" w:fill="44546A" w:themeFill="text2"/>
            <w:vAlign w:val="center"/>
          </w:tcPr>
          <w:p w14:paraId="10B8035D" w14:textId="77777777" w:rsidR="007F36D2" w:rsidRPr="009A24D1" w:rsidRDefault="007F36D2" w:rsidP="00A30B70">
            <w:pPr>
              <w:rPr>
                <w:rFonts w:ascii="Century Gothic" w:eastAsia="Times New Roman" w:hAnsi="Century Gothic" w:cs="Open Sans"/>
                <w:color w:val="6E6E7C"/>
                <w:sz w:val="21"/>
                <w:szCs w:val="21"/>
                <w:shd w:val="clear" w:color="auto" w:fill="FFFFFF"/>
                <w:lang w:eastAsia="es-ES_tradnl"/>
              </w:rPr>
            </w:pPr>
            <w:r>
              <w:rPr>
                <w:rFonts w:cs="Arial"/>
                <w:b/>
                <w:color w:val="FFFFFF"/>
                <w:lang w:val="es-AR"/>
              </w:rPr>
              <w:t>Estado</w:t>
            </w:r>
          </w:p>
        </w:tc>
        <w:tc>
          <w:tcPr>
            <w:tcW w:w="6929" w:type="dxa"/>
            <w:shd w:val="clear" w:color="auto" w:fill="44546A" w:themeFill="text2"/>
          </w:tcPr>
          <w:p w14:paraId="7E65B9CF" w14:textId="77777777" w:rsidR="007F36D2" w:rsidRDefault="007F36D2" w:rsidP="00A30B70">
            <w:pPr>
              <w:rPr>
                <w:rFonts w:ascii="Century Gothic" w:eastAsia="Times New Roman" w:hAnsi="Century Gothic" w:cs="Calibri"/>
                <w:b/>
                <w:color w:val="FFFFFF" w:themeColor="background1"/>
                <w:sz w:val="21"/>
                <w:szCs w:val="21"/>
                <w:lang w:val="en-US" w:eastAsia="es-EC"/>
              </w:rPr>
            </w:pPr>
            <w:proofErr w:type="spellStart"/>
            <w:r>
              <w:rPr>
                <w:rFonts w:ascii="Century Gothic" w:eastAsia="Times New Roman" w:hAnsi="Century Gothic" w:cs="Calibri"/>
                <w:b/>
                <w:color w:val="FFFFFF" w:themeColor="background1"/>
                <w:sz w:val="21"/>
                <w:szCs w:val="21"/>
                <w:lang w:val="en-US" w:eastAsia="es-EC"/>
              </w:rPr>
              <w:t>Descripción</w:t>
            </w:r>
            <w:proofErr w:type="spellEnd"/>
          </w:p>
        </w:tc>
      </w:tr>
      <w:tr w:rsidR="007F36D2" w:rsidRPr="00B13F3C" w14:paraId="496D482F" w14:textId="77777777" w:rsidTr="00A30B70">
        <w:trPr>
          <w:trHeight w:val="312"/>
          <w:jc w:val="center"/>
        </w:trPr>
        <w:tc>
          <w:tcPr>
            <w:tcW w:w="1576" w:type="dxa"/>
            <w:shd w:val="clear" w:color="auto" w:fill="auto"/>
            <w:vAlign w:val="center"/>
          </w:tcPr>
          <w:p w14:paraId="5F8DC722" w14:textId="77777777" w:rsidR="007F36D2" w:rsidRPr="009A24D1"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Abierto</w:t>
            </w:r>
          </w:p>
        </w:tc>
        <w:tc>
          <w:tcPr>
            <w:tcW w:w="6929" w:type="dxa"/>
          </w:tcPr>
          <w:p w14:paraId="5D1D55B1" w14:textId="77777777" w:rsidR="007F36D2" w:rsidRDefault="007F36D2" w:rsidP="00A30B70">
            <w:pPr>
              <w:widowControl w:val="0"/>
              <w:suppressAutoHyphens/>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63075E">
              <w:rPr>
                <w:rFonts w:ascii="Century Gothic" w:eastAsia="Times New Roman" w:hAnsi="Century Gothic" w:cs="Open Sans"/>
                <w:color w:val="6E6E7C"/>
                <w:sz w:val="21"/>
                <w:szCs w:val="21"/>
                <w:shd w:val="clear" w:color="auto" w:fill="FFFFFF"/>
                <w:lang w:eastAsia="es-ES_tradnl"/>
              </w:rPr>
              <w:t>El problema está abierto y listo para que el cesionario comience a trabajar en él.</w:t>
            </w:r>
          </w:p>
        </w:tc>
      </w:tr>
      <w:tr w:rsidR="007F36D2" w:rsidRPr="00B13F3C" w14:paraId="36E5145E" w14:textId="77777777" w:rsidTr="00A30B70">
        <w:trPr>
          <w:trHeight w:val="346"/>
          <w:jc w:val="center"/>
        </w:trPr>
        <w:tc>
          <w:tcPr>
            <w:tcW w:w="1576" w:type="dxa"/>
            <w:shd w:val="clear" w:color="auto" w:fill="auto"/>
            <w:vAlign w:val="center"/>
          </w:tcPr>
          <w:p w14:paraId="00770799" w14:textId="77777777" w:rsidR="007F36D2" w:rsidRPr="009A24D1"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En progreso</w:t>
            </w:r>
          </w:p>
        </w:tc>
        <w:tc>
          <w:tcPr>
            <w:tcW w:w="6929" w:type="dxa"/>
          </w:tcPr>
          <w:p w14:paraId="716B27DC" w14:textId="77777777" w:rsidR="007F36D2"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63075E">
              <w:rPr>
                <w:rFonts w:ascii="Century Gothic" w:eastAsia="Times New Roman" w:hAnsi="Century Gothic" w:cs="Open Sans"/>
                <w:color w:val="6E6E7C"/>
                <w:sz w:val="21"/>
                <w:szCs w:val="21"/>
                <w:shd w:val="clear" w:color="auto" w:fill="FFFFFF"/>
                <w:lang w:eastAsia="es-ES_tradnl"/>
              </w:rPr>
              <w:t>La cesionaria está trabajando activamente en esta cuestión.</w:t>
            </w:r>
          </w:p>
        </w:tc>
      </w:tr>
      <w:tr w:rsidR="007F36D2" w:rsidRPr="00A34E72" w14:paraId="2C19E672" w14:textId="77777777" w:rsidTr="00A30B70">
        <w:trPr>
          <w:trHeight w:val="56"/>
          <w:jc w:val="center"/>
        </w:trPr>
        <w:tc>
          <w:tcPr>
            <w:tcW w:w="1576" w:type="dxa"/>
            <w:shd w:val="clear" w:color="auto" w:fill="auto"/>
            <w:vAlign w:val="center"/>
          </w:tcPr>
          <w:p w14:paraId="0D4B1951" w14:textId="2E1756FC" w:rsidR="007F36D2" w:rsidRPr="00DE53F5"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Re</w:t>
            </w:r>
            <w:r w:rsidR="00C14AE5">
              <w:rPr>
                <w:rFonts w:ascii="Century Gothic" w:eastAsia="Times New Roman" w:hAnsi="Century Gothic" w:cs="Open Sans"/>
                <w:color w:val="6E6E7C"/>
                <w:sz w:val="21"/>
                <w:szCs w:val="21"/>
                <w:shd w:val="clear" w:color="auto" w:fill="FFFFFF"/>
                <w:lang w:eastAsia="es-ES_tradnl"/>
              </w:rPr>
              <w:t xml:space="preserve"> -</w:t>
            </w:r>
            <w:r>
              <w:rPr>
                <w:rFonts w:ascii="Century Gothic" w:eastAsia="Times New Roman" w:hAnsi="Century Gothic" w:cs="Open Sans"/>
                <w:color w:val="6E6E7C"/>
                <w:sz w:val="21"/>
                <w:szCs w:val="21"/>
                <w:shd w:val="clear" w:color="auto" w:fill="FFFFFF"/>
                <w:lang w:eastAsia="es-ES_tradnl"/>
              </w:rPr>
              <w:t xml:space="preserve"> Abierto</w:t>
            </w:r>
          </w:p>
        </w:tc>
        <w:tc>
          <w:tcPr>
            <w:tcW w:w="6929" w:type="dxa"/>
          </w:tcPr>
          <w:p w14:paraId="1516F0A0" w14:textId="77777777" w:rsidR="007F36D2" w:rsidRPr="00DE53F5" w:rsidRDefault="007F36D2" w:rsidP="00A30B70">
            <w:pPr>
              <w:widowControl w:val="0"/>
              <w:suppressAutoHyphens/>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DE53F5">
              <w:rPr>
                <w:rFonts w:ascii="Century Gothic" w:eastAsia="Times New Roman" w:hAnsi="Century Gothic" w:cs="Open Sans"/>
                <w:color w:val="6E6E7C"/>
                <w:sz w:val="21"/>
                <w:szCs w:val="21"/>
                <w:shd w:val="clear" w:color="auto" w:fill="FFFFFF"/>
                <w:lang w:eastAsia="es-ES_tradnl"/>
              </w:rPr>
              <w:t>Este problema se resolvió una vez, pero la resolución se consideró incorrecta. A partir de aquí, los problemas se marcan como asignados o resueltos.</w:t>
            </w:r>
          </w:p>
        </w:tc>
      </w:tr>
      <w:tr w:rsidR="007F36D2" w:rsidRPr="00B13F3C" w14:paraId="4AE9D79C" w14:textId="77777777" w:rsidTr="00A30B70">
        <w:trPr>
          <w:trHeight w:val="56"/>
          <w:jc w:val="center"/>
        </w:trPr>
        <w:tc>
          <w:tcPr>
            <w:tcW w:w="1576" w:type="dxa"/>
            <w:shd w:val="clear" w:color="auto" w:fill="auto"/>
            <w:vAlign w:val="center"/>
          </w:tcPr>
          <w:p w14:paraId="78AA5F5B" w14:textId="77777777" w:rsidR="007F36D2" w:rsidRPr="009A24D1"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Resuelto</w:t>
            </w:r>
          </w:p>
        </w:tc>
        <w:tc>
          <w:tcPr>
            <w:tcW w:w="6929" w:type="dxa"/>
          </w:tcPr>
          <w:p w14:paraId="3B190BE3" w14:textId="77777777" w:rsidR="007F36D2" w:rsidRDefault="007F36D2" w:rsidP="00A30B70">
            <w:pPr>
              <w:widowControl w:val="0"/>
              <w:suppressAutoHyphens/>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63075E">
              <w:rPr>
                <w:rFonts w:ascii="Century Gothic" w:eastAsia="Times New Roman" w:hAnsi="Century Gothic" w:cs="Open Sans"/>
                <w:color w:val="6E6E7C"/>
                <w:sz w:val="21"/>
                <w:szCs w:val="21"/>
                <w:shd w:val="clear" w:color="auto" w:fill="FFFFFF"/>
                <w:lang w:eastAsia="es-ES_tradnl"/>
              </w:rPr>
              <w:t>Se ha tomado una resolución, y está a la espera de la verificación del periodista. A partir de aquí, los problemas se vuelven a abrir o se cierran.</w:t>
            </w:r>
          </w:p>
        </w:tc>
      </w:tr>
      <w:tr w:rsidR="007F36D2" w:rsidRPr="00B13F3C" w14:paraId="1645AEB7" w14:textId="77777777" w:rsidTr="00A30B70">
        <w:trPr>
          <w:trHeight w:val="56"/>
          <w:jc w:val="center"/>
        </w:trPr>
        <w:tc>
          <w:tcPr>
            <w:tcW w:w="1576" w:type="dxa"/>
            <w:shd w:val="clear" w:color="auto" w:fill="auto"/>
            <w:vAlign w:val="center"/>
          </w:tcPr>
          <w:p w14:paraId="080154D7" w14:textId="77777777" w:rsidR="007F36D2" w:rsidRPr="009A24D1"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Cerrado</w:t>
            </w:r>
          </w:p>
        </w:tc>
        <w:tc>
          <w:tcPr>
            <w:tcW w:w="6929" w:type="dxa"/>
          </w:tcPr>
          <w:p w14:paraId="3620756D" w14:textId="77777777" w:rsidR="007F36D2" w:rsidRDefault="007F36D2" w:rsidP="00A30B70">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1A4E98">
              <w:rPr>
                <w:rFonts w:ascii="Century Gothic" w:eastAsia="Times New Roman" w:hAnsi="Century Gothic" w:cs="Open Sans"/>
                <w:color w:val="6E6E7C"/>
                <w:sz w:val="21"/>
                <w:szCs w:val="21"/>
                <w:shd w:val="clear" w:color="auto" w:fill="FFFFFF"/>
                <w:lang w:eastAsia="es-ES_tradnl"/>
              </w:rPr>
              <w:t>El problema se considera terminado, la resolución es correcta. Los problemas que están cerrados se pueden reabrir.</w:t>
            </w:r>
          </w:p>
        </w:tc>
      </w:tr>
      <w:tr w:rsidR="007F36D2" w:rsidRPr="00B13F3C" w14:paraId="17D5F920" w14:textId="77777777" w:rsidTr="00A30B70">
        <w:trPr>
          <w:trHeight w:val="56"/>
          <w:jc w:val="center"/>
        </w:trPr>
        <w:tc>
          <w:tcPr>
            <w:tcW w:w="1576" w:type="dxa"/>
            <w:shd w:val="clear" w:color="auto" w:fill="auto"/>
            <w:vAlign w:val="center"/>
          </w:tcPr>
          <w:p w14:paraId="0A4C6D56" w14:textId="77777777" w:rsidR="007F36D2" w:rsidRPr="009A24D1"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CE1B2A">
              <w:rPr>
                <w:rFonts w:ascii="Century Gothic" w:eastAsia="Times New Roman" w:hAnsi="Century Gothic" w:cs="Open Sans"/>
                <w:color w:val="6E6E7C"/>
                <w:sz w:val="21"/>
                <w:szCs w:val="21"/>
                <w:shd w:val="clear" w:color="auto" w:fill="FFFFFF"/>
                <w:lang w:eastAsia="es-ES_tradnl"/>
              </w:rPr>
              <w:lastRenderedPageBreak/>
              <w:t>Construcción</w:t>
            </w:r>
          </w:p>
        </w:tc>
        <w:tc>
          <w:tcPr>
            <w:tcW w:w="6929" w:type="dxa"/>
          </w:tcPr>
          <w:p w14:paraId="310B4154" w14:textId="77777777" w:rsidR="007F36D2" w:rsidRPr="00A34E72" w:rsidRDefault="007F36D2" w:rsidP="00A30B70">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A34E72">
              <w:rPr>
                <w:rFonts w:ascii="Century Gothic" w:eastAsia="Times New Roman" w:hAnsi="Century Gothic" w:cs="Open Sans"/>
                <w:color w:val="6E6E7C"/>
                <w:sz w:val="21"/>
                <w:szCs w:val="21"/>
                <w:shd w:val="clear" w:color="auto" w:fill="FFFFFF"/>
                <w:lang w:eastAsia="es-ES_tradnl"/>
              </w:rPr>
              <w:t>El código fuente se ha confirmado y JIRA está esperando a que se construya el código antes de pasar al siguiente estado.</w:t>
            </w:r>
          </w:p>
        </w:tc>
      </w:tr>
      <w:tr w:rsidR="007F36D2" w:rsidRPr="00B13F3C" w14:paraId="534EFFA1" w14:textId="77777777" w:rsidTr="00A30B70">
        <w:trPr>
          <w:trHeight w:val="56"/>
          <w:jc w:val="center"/>
        </w:trPr>
        <w:tc>
          <w:tcPr>
            <w:tcW w:w="1576" w:type="dxa"/>
            <w:shd w:val="clear" w:color="auto" w:fill="auto"/>
            <w:vAlign w:val="center"/>
          </w:tcPr>
          <w:p w14:paraId="06C310A7" w14:textId="77777777" w:rsidR="007F36D2" w:rsidRPr="009A24D1" w:rsidRDefault="007F36D2" w:rsidP="00A30B70">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Construcción rota</w:t>
            </w:r>
          </w:p>
        </w:tc>
        <w:tc>
          <w:tcPr>
            <w:tcW w:w="6929" w:type="dxa"/>
          </w:tcPr>
          <w:p w14:paraId="046289D9" w14:textId="77777777" w:rsidR="007F36D2" w:rsidRPr="00A34E72" w:rsidRDefault="007F36D2" w:rsidP="00A30B70">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A34E72">
              <w:rPr>
                <w:rFonts w:ascii="Century Gothic" w:eastAsia="Times New Roman" w:hAnsi="Century Gothic" w:cs="Open Sans"/>
                <w:color w:val="6E6E7C"/>
                <w:sz w:val="21"/>
                <w:szCs w:val="21"/>
                <w:shd w:val="clear" w:color="auto" w:fill="FFFFFF"/>
                <w:lang w:eastAsia="es-ES_tradnl"/>
              </w:rPr>
              <w:t>El código fuente confirmado para este problema posiblemente haya roto la compilación.</w:t>
            </w:r>
          </w:p>
        </w:tc>
      </w:tr>
    </w:tbl>
    <w:p w14:paraId="18B1AD5D" w14:textId="77777777" w:rsidR="007F36D2" w:rsidRDefault="007F36D2" w:rsidP="007F36D2">
      <w:pPr>
        <w:rPr>
          <w:rFonts w:ascii="Century Gothic" w:eastAsia="Times New Roman" w:hAnsi="Century Gothic" w:cs="Open Sans"/>
          <w:b/>
          <w:color w:val="6E6E7C"/>
          <w:sz w:val="21"/>
          <w:szCs w:val="21"/>
          <w:shd w:val="clear" w:color="auto" w:fill="FFFFFF"/>
          <w:lang w:eastAsia="es-ES_tradnl"/>
        </w:rPr>
      </w:pPr>
    </w:p>
    <w:p w14:paraId="42D94807" w14:textId="77777777" w:rsidR="00E75303" w:rsidRDefault="00E75303" w:rsidP="00345904">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Entre las partes involucradas en el proceso de pruebas de cada aplicativo de software, se definirá bajo qué condiciones se puede considerar que la prueba fue realizada. Por cada tipo de prueba se definirá los criterios de cierre.</w:t>
      </w:r>
    </w:p>
    <w:p w14:paraId="1CBBB60A" w14:textId="77777777" w:rsidR="00433CDB" w:rsidRDefault="00433CDB" w:rsidP="00345904">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p>
    <w:p w14:paraId="7B9F38EA" w14:textId="4DEBFA07" w:rsidR="00433CDB" w:rsidRDefault="00433CDB" w:rsidP="00345904">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 xml:space="preserve">Los criterios de </w:t>
      </w:r>
      <w:r>
        <w:rPr>
          <w:rFonts w:ascii="Century Gothic" w:eastAsia="Times New Roman" w:hAnsi="Century Gothic" w:cs="Open Sans"/>
          <w:color w:val="6E6E7C"/>
          <w:sz w:val="21"/>
          <w:szCs w:val="21"/>
          <w:shd w:val="clear" w:color="auto" w:fill="FFFFFF"/>
          <w:lang w:eastAsia="es-ES_tradnl"/>
        </w:rPr>
        <w:t>cierre</w:t>
      </w:r>
      <w:r w:rsidRPr="009A24D1">
        <w:rPr>
          <w:rFonts w:ascii="Century Gothic" w:eastAsia="Times New Roman" w:hAnsi="Century Gothic" w:cs="Open Sans"/>
          <w:color w:val="6E6E7C"/>
          <w:sz w:val="21"/>
          <w:szCs w:val="21"/>
          <w:shd w:val="clear" w:color="auto" w:fill="FFFFFF"/>
          <w:lang w:eastAsia="es-ES_tradnl"/>
        </w:rPr>
        <w:t xml:space="preserve"> de prueba</w:t>
      </w:r>
      <w:r>
        <w:rPr>
          <w:rFonts w:ascii="Century Gothic" w:eastAsia="Times New Roman" w:hAnsi="Century Gothic" w:cs="Open Sans"/>
          <w:color w:val="6E6E7C"/>
          <w:sz w:val="21"/>
          <w:szCs w:val="21"/>
          <w:shd w:val="clear" w:color="auto" w:fill="FFFFFF"/>
          <w:lang w:eastAsia="es-ES_tradnl"/>
        </w:rPr>
        <w:t xml:space="preserve">s solicitados por el área de QA </w:t>
      </w:r>
      <w:r w:rsidRPr="009A24D1">
        <w:rPr>
          <w:rFonts w:ascii="Century Gothic" w:eastAsia="Times New Roman" w:hAnsi="Century Gothic" w:cs="Open Sans"/>
          <w:color w:val="6E6E7C"/>
          <w:sz w:val="21"/>
          <w:szCs w:val="21"/>
          <w:shd w:val="clear" w:color="auto" w:fill="FFFFFF"/>
          <w:lang w:eastAsia="es-ES_tradnl"/>
        </w:rPr>
        <w:t>son los siguientes:</w:t>
      </w:r>
    </w:p>
    <w:p w14:paraId="24AD09F7" w14:textId="77777777" w:rsidR="00E75303" w:rsidRPr="009A24D1" w:rsidRDefault="00E75303" w:rsidP="00345904">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p>
    <w:p w14:paraId="1D63FEE8" w14:textId="77777777" w:rsidR="00E75303" w:rsidRPr="009A24D1" w:rsidRDefault="00E75303" w:rsidP="00345904">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Porcentaje de casos de prueba ejecutados satisfactoriamente</w:t>
      </w:r>
    </w:p>
    <w:p w14:paraId="2036CA46" w14:textId="77777777" w:rsidR="00E75303" w:rsidRPr="009A24D1" w:rsidRDefault="00E75303" w:rsidP="00345904">
      <w:pPr>
        <w:snapToGrid w:val="0"/>
        <w:spacing w:before="40" w:after="40" w:line="276" w:lineRule="auto"/>
        <w:jc w:val="both"/>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Porcentaje de cubrimiento de funcionalidades en los casos de pruebas ejecutados</w:t>
      </w:r>
    </w:p>
    <w:p w14:paraId="70FA978C" w14:textId="77777777" w:rsidR="00E75303" w:rsidRPr="009A24D1" w:rsidRDefault="00E75303" w:rsidP="009A24D1">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Porcentaje de cubrimiento de funcionalidades críticas para el sistema en los casos de pruebas ejecutados.</w:t>
      </w:r>
    </w:p>
    <w:p w14:paraId="5894D7EF" w14:textId="77777777" w:rsidR="00E75303" w:rsidRPr="009A24D1" w:rsidRDefault="00E75303" w:rsidP="009A24D1">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Número de defectos críticos y mayores pendientes</w:t>
      </w:r>
    </w:p>
    <w:p w14:paraId="612CD240" w14:textId="77777777" w:rsidR="00E75303" w:rsidRPr="009A24D1" w:rsidRDefault="00E75303" w:rsidP="009A24D1">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Número de defectos menores pendientes</w:t>
      </w:r>
    </w:p>
    <w:p w14:paraId="0F8AC6B5" w14:textId="77777777" w:rsidR="00E75303" w:rsidRPr="009A24D1" w:rsidRDefault="00E75303" w:rsidP="009A24D1">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Se cuenta con el aval de la Unidad Interna de Seguridad Informática luego de las pruebas de Vulnerabilidades</w:t>
      </w:r>
    </w:p>
    <w:p w14:paraId="59F5BEFB" w14:textId="77777777" w:rsidR="00E75303" w:rsidRPr="009A24D1" w:rsidRDefault="00E75303" w:rsidP="009A24D1">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9A24D1">
        <w:rPr>
          <w:rFonts w:ascii="Century Gothic" w:eastAsia="Times New Roman" w:hAnsi="Century Gothic" w:cs="Open Sans"/>
          <w:color w:val="6E6E7C"/>
          <w:sz w:val="21"/>
          <w:szCs w:val="21"/>
          <w:shd w:val="clear" w:color="auto" w:fill="FFFFFF"/>
          <w:lang w:eastAsia="es-ES_tradnl"/>
        </w:rPr>
        <w:t>Se cuenta con el acta de aceptación de usuario firmada en donde consta que el Sistema cumple con lo solicitado.</w:t>
      </w:r>
    </w:p>
    <w:p w14:paraId="610D765E" w14:textId="77777777" w:rsidR="00B038BE" w:rsidRDefault="00B038BE" w:rsidP="004B7EEE"/>
    <w:p w14:paraId="722580F0" w14:textId="77777777" w:rsidR="00876AA0" w:rsidRPr="00B40C14" w:rsidRDefault="00876AA0" w:rsidP="004B7EEE"/>
    <w:p w14:paraId="47B523DA" w14:textId="77777777" w:rsidR="00090E42" w:rsidRPr="00B40C14" w:rsidRDefault="00090E42" w:rsidP="004B7EEE"/>
    <w:p w14:paraId="0B2D3957" w14:textId="77777777" w:rsidR="00090E42" w:rsidRPr="00B40C14" w:rsidRDefault="00090E42" w:rsidP="004B7EEE"/>
    <w:p w14:paraId="60FD7B98" w14:textId="77777777" w:rsidR="00090E42" w:rsidRPr="00B40C14" w:rsidRDefault="00090E42" w:rsidP="004B7EEE"/>
    <w:p w14:paraId="777B70E0" w14:textId="77777777" w:rsidR="00090E42" w:rsidRPr="00B40C14" w:rsidRDefault="00090E42" w:rsidP="004B7EEE"/>
    <w:p w14:paraId="55A6287A" w14:textId="77777777" w:rsidR="00090E42" w:rsidRPr="00B40C14" w:rsidRDefault="00090E42" w:rsidP="004B7EEE"/>
    <w:p w14:paraId="626BA7C3" w14:textId="77777777" w:rsidR="00090E42" w:rsidRPr="00B40C14" w:rsidRDefault="00090E42" w:rsidP="004B7EEE"/>
    <w:p w14:paraId="570FBCB4" w14:textId="77777777" w:rsidR="00090E42" w:rsidRPr="00B40C14" w:rsidRDefault="00090E42" w:rsidP="004B7EEE"/>
    <w:p w14:paraId="11C72F91" w14:textId="77777777" w:rsidR="00090E42" w:rsidRPr="00B40C14" w:rsidRDefault="00090E42" w:rsidP="004B7EEE"/>
    <w:p w14:paraId="21788FEA" w14:textId="77777777" w:rsidR="00090E42" w:rsidRPr="00B40C14" w:rsidRDefault="00090E42" w:rsidP="004B7EEE"/>
    <w:p w14:paraId="2935CD5D" w14:textId="77777777" w:rsidR="00090E42" w:rsidRPr="00B40C14" w:rsidRDefault="00090E42" w:rsidP="004B7EEE"/>
    <w:p w14:paraId="10143BF5" w14:textId="77777777" w:rsidR="00090E42" w:rsidRPr="00B40C14" w:rsidRDefault="00090E42" w:rsidP="004B7EEE"/>
    <w:p w14:paraId="734CF14E" w14:textId="77777777" w:rsidR="00090E42" w:rsidRPr="00B40C14" w:rsidRDefault="00090E42" w:rsidP="004B7EEE"/>
    <w:p w14:paraId="69D22C3A" w14:textId="77777777" w:rsidR="00090E42" w:rsidRPr="00B40C14" w:rsidRDefault="00090E42" w:rsidP="004B7EEE"/>
    <w:p w14:paraId="0DBA18F0" w14:textId="77777777" w:rsidR="00090E42" w:rsidRPr="00B40C14" w:rsidRDefault="00090E42" w:rsidP="00876AA0">
      <w:pPr>
        <w:pStyle w:val="Heading4"/>
        <w:shd w:val="clear" w:color="auto" w:fill="FFFFFF"/>
        <w:spacing w:before="0" w:line="384" w:lineRule="atLeast"/>
        <w:rPr>
          <w:rFonts w:ascii="Arial" w:hAnsi="Arial" w:cs="Arial"/>
          <w:color w:val="FF6600"/>
          <w:sz w:val="33"/>
          <w:szCs w:val="33"/>
          <w:bdr w:val="none" w:sz="0" w:space="0" w:color="auto" w:frame="1"/>
        </w:rPr>
      </w:pPr>
    </w:p>
    <w:p w14:paraId="375B60CA" w14:textId="77777777" w:rsidR="00090E42" w:rsidRPr="00B40C14" w:rsidRDefault="00090E42" w:rsidP="00876AA0">
      <w:pPr>
        <w:pStyle w:val="Heading4"/>
        <w:shd w:val="clear" w:color="auto" w:fill="FFFFFF"/>
        <w:spacing w:before="0" w:line="384" w:lineRule="atLeast"/>
        <w:rPr>
          <w:rFonts w:ascii="Arial" w:hAnsi="Arial" w:cs="Arial"/>
          <w:color w:val="FF6600"/>
          <w:sz w:val="33"/>
          <w:szCs w:val="33"/>
          <w:bdr w:val="none" w:sz="0" w:space="0" w:color="auto" w:frame="1"/>
        </w:rPr>
      </w:pPr>
    </w:p>
    <w:p w14:paraId="479D08AA" w14:textId="77777777" w:rsidR="00090E42" w:rsidRPr="00B40C14" w:rsidRDefault="00090E42" w:rsidP="00876AA0">
      <w:pPr>
        <w:pStyle w:val="Heading4"/>
        <w:shd w:val="clear" w:color="auto" w:fill="FFFFFF"/>
        <w:spacing w:before="0" w:line="384" w:lineRule="atLeast"/>
        <w:rPr>
          <w:rFonts w:ascii="Arial" w:hAnsi="Arial" w:cs="Arial"/>
          <w:color w:val="FF6600"/>
          <w:sz w:val="33"/>
          <w:szCs w:val="33"/>
          <w:bdr w:val="none" w:sz="0" w:space="0" w:color="auto" w:frame="1"/>
        </w:rPr>
      </w:pPr>
    </w:p>
    <w:p w14:paraId="44754F58" w14:textId="77777777" w:rsidR="003728B1" w:rsidRDefault="003728B1" w:rsidP="004B7EEE"/>
    <w:p w14:paraId="6371B29E" w14:textId="77777777" w:rsidR="003728B1" w:rsidRDefault="003728B1" w:rsidP="004B7EEE"/>
    <w:p w14:paraId="1BDE3476" w14:textId="77777777" w:rsidR="003728B1" w:rsidRDefault="003728B1" w:rsidP="004B7EEE"/>
    <w:p w14:paraId="368F5D46" w14:textId="77777777" w:rsidR="003728B1" w:rsidRDefault="003728B1" w:rsidP="004B7EEE"/>
    <w:p w14:paraId="65DEB3ED" w14:textId="77777777" w:rsidR="003728B1" w:rsidRPr="00C57B54" w:rsidRDefault="003728B1" w:rsidP="0047567D">
      <w:pPr>
        <w:pStyle w:val="Heading1"/>
        <w:numPr>
          <w:ilvl w:val="0"/>
          <w:numId w:val="19"/>
        </w:numPr>
        <w:spacing w:before="480"/>
        <w:ind w:left="357" w:hanging="357"/>
        <w:jc w:val="both"/>
        <w:rPr>
          <w:rFonts w:ascii="Century Gothic" w:hAnsi="Century Gothic"/>
          <w:b/>
          <w:bCs/>
          <w:color w:val="595959" w:themeColor="text1" w:themeTint="A6"/>
          <w:sz w:val="21"/>
          <w:szCs w:val="21"/>
        </w:rPr>
      </w:pPr>
      <w:bookmarkStart w:id="88" w:name="_Toc107824672"/>
      <w:bookmarkStart w:id="89" w:name="_Toc112835883"/>
      <w:bookmarkStart w:id="90" w:name="_Toc155142414"/>
      <w:r w:rsidRPr="00C57B54">
        <w:rPr>
          <w:rFonts w:ascii="Century Gothic" w:hAnsi="Century Gothic"/>
          <w:b/>
          <w:bCs/>
          <w:color w:val="595959" w:themeColor="text1" w:themeTint="A6"/>
          <w:sz w:val="21"/>
          <w:szCs w:val="21"/>
        </w:rPr>
        <w:lastRenderedPageBreak/>
        <w:t>Personal</w:t>
      </w:r>
      <w:bookmarkEnd w:id="88"/>
      <w:bookmarkEnd w:id="89"/>
      <w:bookmarkEnd w:id="90"/>
    </w:p>
    <w:p w14:paraId="2BA9860E" w14:textId="77777777" w:rsidR="003728B1" w:rsidRDefault="003728B1" w:rsidP="003728B1">
      <w:pPr>
        <w:rPr>
          <w:rFonts w:ascii="Century Gothic" w:eastAsia="Times New Roman" w:hAnsi="Century Gothic" w:cs="Open Sans"/>
          <w:color w:val="6E6E7C"/>
          <w:sz w:val="21"/>
          <w:szCs w:val="21"/>
          <w:shd w:val="clear" w:color="auto" w:fill="FFFFFF"/>
          <w:lang w:eastAsia="es-ES_tradnl"/>
        </w:rPr>
      </w:pPr>
      <w:r w:rsidRPr="00FB35B9">
        <w:rPr>
          <w:rFonts w:ascii="Century Gothic" w:eastAsia="Times New Roman" w:hAnsi="Century Gothic" w:cs="Open Sans"/>
          <w:color w:val="6E6E7C"/>
          <w:sz w:val="21"/>
          <w:szCs w:val="21"/>
          <w:shd w:val="clear" w:color="auto" w:fill="FFFFFF"/>
          <w:lang w:eastAsia="es-ES_tradnl"/>
        </w:rPr>
        <w:t xml:space="preserve">El personal a cargo de la ejecución de las pruebas  de QA </w:t>
      </w:r>
      <w:r>
        <w:rPr>
          <w:rFonts w:ascii="Century Gothic" w:eastAsia="Times New Roman" w:hAnsi="Century Gothic" w:cs="Open Sans"/>
          <w:color w:val="6E6E7C"/>
          <w:sz w:val="21"/>
          <w:szCs w:val="21"/>
          <w:shd w:val="clear" w:color="auto" w:fill="FFFFFF"/>
          <w:lang w:eastAsia="es-ES_tradnl"/>
        </w:rPr>
        <w:t>es</w:t>
      </w:r>
      <w:r w:rsidRPr="00FB35B9">
        <w:rPr>
          <w:rFonts w:ascii="Century Gothic" w:eastAsia="Times New Roman" w:hAnsi="Century Gothic" w:cs="Open Sans"/>
          <w:color w:val="6E6E7C"/>
          <w:sz w:val="21"/>
          <w:szCs w:val="21"/>
          <w:shd w:val="clear" w:color="auto" w:fill="FFFFFF"/>
          <w:lang w:eastAsia="es-ES_tradnl"/>
        </w:rPr>
        <w:t>:</w:t>
      </w:r>
    </w:p>
    <w:p w14:paraId="2188A3B3" w14:textId="77777777" w:rsidR="003728B1" w:rsidRPr="00FB35B9" w:rsidRDefault="003728B1" w:rsidP="003728B1">
      <w:pPr>
        <w:rPr>
          <w:rFonts w:ascii="Century Gothic" w:eastAsia="Times New Roman" w:hAnsi="Century Gothic" w:cs="Open Sans"/>
          <w:color w:val="6E6E7C"/>
          <w:sz w:val="21"/>
          <w:szCs w:val="21"/>
          <w:shd w:val="clear" w:color="auto" w:fill="FFFFFF"/>
          <w:lang w:eastAsia="es-ES_tradnl"/>
        </w:rPr>
      </w:pPr>
    </w:p>
    <w:tbl>
      <w:tblPr>
        <w:tblStyle w:val="TableGrid"/>
        <w:tblW w:w="0" w:type="auto"/>
        <w:tblLook w:val="04A0" w:firstRow="1" w:lastRow="0" w:firstColumn="1" w:lastColumn="0" w:noHBand="0" w:noVBand="1"/>
      </w:tblPr>
      <w:tblGrid>
        <w:gridCol w:w="4244"/>
        <w:gridCol w:w="4244"/>
      </w:tblGrid>
      <w:tr w:rsidR="003728B1" w14:paraId="2AEA2DE9" w14:textId="77777777" w:rsidTr="000D094C">
        <w:tc>
          <w:tcPr>
            <w:tcW w:w="8488" w:type="dxa"/>
            <w:gridSpan w:val="2"/>
            <w:shd w:val="clear" w:color="auto" w:fill="44546A" w:themeFill="text2"/>
          </w:tcPr>
          <w:p w14:paraId="11FCD0FD" w14:textId="77777777" w:rsidR="003728B1" w:rsidRPr="00C53563" w:rsidRDefault="003728B1" w:rsidP="00355A57">
            <w:pPr>
              <w:rPr>
                <w:rFonts w:ascii="Century Gothic" w:eastAsia="Times New Roman" w:hAnsi="Century Gothic" w:cs="Calibri"/>
                <w:b/>
                <w:color w:val="FFFFFF" w:themeColor="background1"/>
                <w:sz w:val="21"/>
                <w:szCs w:val="21"/>
                <w:lang w:val="en-US"/>
              </w:rPr>
            </w:pPr>
            <w:proofErr w:type="spellStart"/>
            <w:r w:rsidRPr="00C53563">
              <w:rPr>
                <w:rFonts w:ascii="Century Gothic" w:eastAsia="Times New Roman" w:hAnsi="Century Gothic" w:cs="Calibri"/>
                <w:b/>
                <w:color w:val="FFFFFF" w:themeColor="background1"/>
                <w:sz w:val="21"/>
                <w:szCs w:val="21"/>
                <w:lang w:val="en-US"/>
              </w:rPr>
              <w:t>Nombres</w:t>
            </w:r>
            <w:proofErr w:type="spellEnd"/>
          </w:p>
        </w:tc>
      </w:tr>
      <w:tr w:rsidR="003728B1" w14:paraId="779227FE" w14:textId="77777777" w:rsidTr="00355A57">
        <w:tc>
          <w:tcPr>
            <w:tcW w:w="4244" w:type="dxa"/>
          </w:tcPr>
          <w:p w14:paraId="360C151B" w14:textId="77777777" w:rsidR="003728B1" w:rsidRPr="004022FF" w:rsidRDefault="003728B1" w:rsidP="00355A57">
            <w:pPr>
              <w:rPr>
                <w:rFonts w:ascii="Century Gothic" w:eastAsia="Times New Roman" w:hAnsi="Century Gothic" w:cs="Open Sans"/>
                <w:color w:val="6E6E7C"/>
                <w:sz w:val="21"/>
                <w:szCs w:val="21"/>
                <w:shd w:val="clear" w:color="auto" w:fill="FFFFFF"/>
                <w:lang w:eastAsia="es-ES_tradnl"/>
              </w:rPr>
            </w:pPr>
            <w:r w:rsidRPr="004022FF">
              <w:rPr>
                <w:rFonts w:ascii="Century Gothic" w:eastAsia="Times New Roman" w:hAnsi="Century Gothic" w:cs="Open Sans"/>
                <w:color w:val="6E6E7C"/>
                <w:sz w:val="21"/>
                <w:szCs w:val="21"/>
                <w:shd w:val="clear" w:color="auto" w:fill="FFFFFF"/>
                <w:lang w:eastAsia="es-ES_tradnl"/>
              </w:rPr>
              <w:t>Verónica Mejía</w:t>
            </w:r>
          </w:p>
        </w:tc>
        <w:tc>
          <w:tcPr>
            <w:tcW w:w="4244" w:type="dxa"/>
          </w:tcPr>
          <w:p w14:paraId="08928201" w14:textId="1070BAB0" w:rsidR="003728B1" w:rsidRPr="004022FF" w:rsidRDefault="003728B1" w:rsidP="00355A57">
            <w:pPr>
              <w:rPr>
                <w:rFonts w:ascii="Century Gothic" w:eastAsia="Times New Roman" w:hAnsi="Century Gothic" w:cs="Open Sans"/>
                <w:color w:val="6E6E7C"/>
                <w:sz w:val="21"/>
                <w:szCs w:val="21"/>
                <w:shd w:val="clear" w:color="auto" w:fill="FFFFFF"/>
                <w:lang w:eastAsia="es-ES_tradnl"/>
              </w:rPr>
            </w:pPr>
          </w:p>
        </w:tc>
      </w:tr>
    </w:tbl>
    <w:p w14:paraId="3D152DFD" w14:textId="77777777" w:rsidR="003728B1" w:rsidRPr="00C57B54" w:rsidRDefault="003728B1" w:rsidP="0047567D">
      <w:pPr>
        <w:pStyle w:val="Heading1"/>
        <w:numPr>
          <w:ilvl w:val="0"/>
          <w:numId w:val="19"/>
        </w:numPr>
        <w:spacing w:before="480"/>
        <w:ind w:left="357" w:hanging="357"/>
        <w:jc w:val="both"/>
        <w:rPr>
          <w:rFonts w:ascii="Century Gothic" w:hAnsi="Century Gothic"/>
          <w:b/>
          <w:bCs/>
          <w:color w:val="595959" w:themeColor="text1" w:themeTint="A6"/>
          <w:sz w:val="21"/>
          <w:szCs w:val="21"/>
        </w:rPr>
      </w:pPr>
      <w:r w:rsidRPr="00C57B54">
        <w:rPr>
          <w:rFonts w:ascii="Century Gothic" w:hAnsi="Century Gothic"/>
          <w:b/>
          <w:bCs/>
          <w:color w:val="595959" w:themeColor="text1" w:themeTint="A6"/>
          <w:sz w:val="21"/>
          <w:szCs w:val="21"/>
        </w:rPr>
        <w:t xml:space="preserve"> </w:t>
      </w:r>
      <w:bookmarkStart w:id="91" w:name="_Toc107824673"/>
      <w:bookmarkStart w:id="92" w:name="_Toc112835884"/>
      <w:bookmarkStart w:id="93" w:name="_Toc155142415"/>
      <w:r w:rsidRPr="00C57B54">
        <w:rPr>
          <w:rFonts w:ascii="Century Gothic" w:hAnsi="Century Gothic"/>
          <w:b/>
          <w:bCs/>
          <w:color w:val="595959" w:themeColor="text1" w:themeTint="A6"/>
          <w:sz w:val="21"/>
          <w:szCs w:val="21"/>
        </w:rPr>
        <w:t>Matriz de responsabilidades</w:t>
      </w:r>
      <w:bookmarkEnd w:id="91"/>
      <w:bookmarkEnd w:id="92"/>
      <w:bookmarkEnd w:id="93"/>
    </w:p>
    <w:tbl>
      <w:tblPr>
        <w:tblStyle w:val="TableGrid"/>
        <w:tblW w:w="8642" w:type="dxa"/>
        <w:tblLook w:val="04A0" w:firstRow="1" w:lastRow="0" w:firstColumn="1" w:lastColumn="0" w:noHBand="0" w:noVBand="1"/>
      </w:tblPr>
      <w:tblGrid>
        <w:gridCol w:w="5524"/>
        <w:gridCol w:w="3118"/>
      </w:tblGrid>
      <w:tr w:rsidR="003728B1" w14:paraId="783ABA86" w14:textId="77777777" w:rsidTr="00355A57">
        <w:tc>
          <w:tcPr>
            <w:tcW w:w="5524" w:type="dxa"/>
            <w:shd w:val="clear" w:color="auto" w:fill="44546A" w:themeFill="text2"/>
          </w:tcPr>
          <w:p w14:paraId="70922058" w14:textId="77777777" w:rsidR="003728B1" w:rsidRDefault="003728B1" w:rsidP="00355A57">
            <w:pPr>
              <w:rPr>
                <w:rFonts w:ascii="Century Gothic" w:eastAsia="Times New Roman" w:hAnsi="Century Gothic" w:cs="Calibri"/>
                <w:b/>
                <w:color w:val="FFFFFF" w:themeColor="background1"/>
                <w:sz w:val="21"/>
                <w:szCs w:val="21"/>
                <w:lang w:val="en-US"/>
              </w:rPr>
            </w:pPr>
            <w:r>
              <w:rPr>
                <w:rFonts w:ascii="Century Gothic" w:eastAsia="Times New Roman" w:hAnsi="Century Gothic" w:cs="Calibri"/>
                <w:b/>
                <w:color w:val="FFFFFF" w:themeColor="background1"/>
                <w:sz w:val="21"/>
                <w:szCs w:val="21"/>
                <w:lang w:val="en-US"/>
              </w:rPr>
              <w:t>TAREA</w:t>
            </w:r>
          </w:p>
        </w:tc>
        <w:tc>
          <w:tcPr>
            <w:tcW w:w="3118" w:type="dxa"/>
            <w:shd w:val="clear" w:color="auto" w:fill="44546A" w:themeFill="text2"/>
          </w:tcPr>
          <w:p w14:paraId="30EFBD37" w14:textId="77777777" w:rsidR="003728B1" w:rsidRDefault="003728B1" w:rsidP="00355A57">
            <w:pPr>
              <w:rPr>
                <w:rFonts w:ascii="Century Gothic" w:eastAsia="Times New Roman" w:hAnsi="Century Gothic" w:cs="Calibri"/>
                <w:b/>
                <w:color w:val="FFFFFF" w:themeColor="background1"/>
                <w:sz w:val="21"/>
                <w:szCs w:val="21"/>
                <w:lang w:val="en-US"/>
              </w:rPr>
            </w:pPr>
            <w:r>
              <w:rPr>
                <w:rFonts w:ascii="Century Gothic" w:eastAsia="Times New Roman" w:hAnsi="Century Gothic" w:cs="Calibri"/>
                <w:b/>
                <w:color w:val="FFFFFF" w:themeColor="background1"/>
                <w:sz w:val="21"/>
                <w:szCs w:val="21"/>
                <w:lang w:val="en-US"/>
              </w:rPr>
              <w:t>RESPONSABLE</w:t>
            </w:r>
          </w:p>
        </w:tc>
      </w:tr>
      <w:tr w:rsidR="00F24F38" w14:paraId="0885E52E" w14:textId="77777777" w:rsidTr="00355A57">
        <w:tc>
          <w:tcPr>
            <w:tcW w:w="5524" w:type="dxa"/>
          </w:tcPr>
          <w:p w14:paraId="6DB53A84" w14:textId="2D39C6ED" w:rsidR="00F24F38" w:rsidRDefault="00F24F38" w:rsidP="00355A57">
            <w:pPr>
              <w:rPr>
                <w:rFonts w:ascii="Century Gothic" w:eastAsia="Times New Roman" w:hAnsi="Century Gothic" w:cs="Open Sans"/>
                <w:color w:val="6E6E7C"/>
                <w:sz w:val="21"/>
                <w:szCs w:val="21"/>
                <w:shd w:val="clear" w:color="auto" w:fill="FFFFFF"/>
                <w:lang w:val="es-ES" w:eastAsia="es-ES_tradnl"/>
              </w:rPr>
            </w:pPr>
            <w:r>
              <w:rPr>
                <w:rFonts w:ascii="Century Gothic" w:eastAsia="Times New Roman" w:hAnsi="Century Gothic" w:cs="Open Sans"/>
                <w:color w:val="6E6E7C"/>
                <w:sz w:val="21"/>
                <w:szCs w:val="21"/>
                <w:shd w:val="clear" w:color="auto" w:fill="FFFFFF"/>
                <w:lang w:val="es-ES" w:eastAsia="es-ES_tradnl"/>
              </w:rPr>
              <w:t>Documento de Estrategia de pruebas</w:t>
            </w:r>
          </w:p>
        </w:tc>
        <w:tc>
          <w:tcPr>
            <w:tcW w:w="3118" w:type="dxa"/>
          </w:tcPr>
          <w:p w14:paraId="5C92D86E" w14:textId="2BD69A7D" w:rsidR="00F24F38" w:rsidRPr="0099494E" w:rsidRDefault="00F24F38" w:rsidP="00355A57">
            <w:pPr>
              <w:rPr>
                <w:rFonts w:ascii="Century Gothic" w:eastAsia="Times New Roman" w:hAnsi="Century Gothic" w:cs="Open Sans"/>
                <w:color w:val="6E6E7C"/>
                <w:sz w:val="21"/>
                <w:szCs w:val="21"/>
                <w:shd w:val="clear" w:color="auto" w:fill="FFFFFF"/>
                <w:lang w:val="es-ES" w:eastAsia="es-ES_tradnl"/>
              </w:rPr>
            </w:pPr>
          </w:p>
        </w:tc>
      </w:tr>
      <w:tr w:rsidR="003728B1" w14:paraId="46087E69" w14:textId="77777777" w:rsidTr="00355A57">
        <w:tc>
          <w:tcPr>
            <w:tcW w:w="5524" w:type="dxa"/>
          </w:tcPr>
          <w:p w14:paraId="001294D4" w14:textId="77777777"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r>
              <w:rPr>
                <w:rFonts w:ascii="Century Gothic" w:eastAsia="Times New Roman" w:hAnsi="Century Gothic" w:cs="Open Sans"/>
                <w:color w:val="6E6E7C"/>
                <w:sz w:val="21"/>
                <w:szCs w:val="21"/>
                <w:shd w:val="clear" w:color="auto" w:fill="FFFFFF"/>
                <w:lang w:val="es-ES" w:eastAsia="es-ES_tradnl"/>
              </w:rPr>
              <w:t>Plan de pruebas Sistema de Reclutamiento</w:t>
            </w:r>
            <w:r w:rsidRPr="0099494E">
              <w:rPr>
                <w:rFonts w:ascii="Century Gothic" w:eastAsia="Times New Roman" w:hAnsi="Century Gothic" w:cs="Open Sans"/>
                <w:color w:val="6E6E7C"/>
                <w:sz w:val="21"/>
                <w:szCs w:val="21"/>
                <w:shd w:val="clear" w:color="auto" w:fill="FFFFFF"/>
                <w:lang w:val="es-ES" w:eastAsia="es-ES_tradnl"/>
              </w:rPr>
              <w:t>.</w:t>
            </w:r>
          </w:p>
        </w:tc>
        <w:tc>
          <w:tcPr>
            <w:tcW w:w="3118" w:type="dxa"/>
          </w:tcPr>
          <w:p w14:paraId="63E43D17" w14:textId="62F18A65"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p>
        </w:tc>
      </w:tr>
      <w:tr w:rsidR="003728B1" w14:paraId="3BD6669E" w14:textId="77777777" w:rsidTr="00355A57">
        <w:tc>
          <w:tcPr>
            <w:tcW w:w="5524" w:type="dxa"/>
          </w:tcPr>
          <w:p w14:paraId="4EE66E91" w14:textId="77777777"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r w:rsidRPr="0099494E">
              <w:rPr>
                <w:rFonts w:ascii="Century Gothic" w:eastAsia="Times New Roman" w:hAnsi="Century Gothic" w:cs="Open Sans"/>
                <w:color w:val="6E6E7C"/>
                <w:sz w:val="21"/>
                <w:szCs w:val="21"/>
                <w:shd w:val="clear" w:color="auto" w:fill="FFFFFF"/>
                <w:lang w:val="es-ES" w:eastAsia="es-ES_tradnl"/>
              </w:rPr>
              <w:t>Elaboración de casos de pruebas.</w:t>
            </w:r>
          </w:p>
        </w:tc>
        <w:tc>
          <w:tcPr>
            <w:tcW w:w="3118" w:type="dxa"/>
          </w:tcPr>
          <w:p w14:paraId="792C8425" w14:textId="67572E7D"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p>
        </w:tc>
      </w:tr>
      <w:tr w:rsidR="003728B1" w14:paraId="26CB67FE" w14:textId="77777777" w:rsidTr="00355A57">
        <w:trPr>
          <w:trHeight w:val="433"/>
        </w:trPr>
        <w:tc>
          <w:tcPr>
            <w:tcW w:w="5524" w:type="dxa"/>
          </w:tcPr>
          <w:p w14:paraId="2B2B99E2" w14:textId="77777777"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r w:rsidRPr="0099494E">
              <w:rPr>
                <w:rFonts w:ascii="Century Gothic" w:eastAsia="Times New Roman" w:hAnsi="Century Gothic" w:cs="Open Sans"/>
                <w:color w:val="6E6E7C"/>
                <w:sz w:val="21"/>
                <w:szCs w:val="21"/>
                <w:shd w:val="clear" w:color="auto" w:fill="FFFFFF"/>
                <w:lang w:val="es-ES" w:eastAsia="es-ES_tradnl"/>
              </w:rPr>
              <w:t xml:space="preserve">Creación del proyecto y carga del plan de pruebas en la herramienta </w:t>
            </w:r>
            <w:proofErr w:type="spellStart"/>
            <w:r w:rsidRPr="0099494E">
              <w:rPr>
                <w:rFonts w:ascii="Century Gothic" w:eastAsia="Times New Roman" w:hAnsi="Century Gothic" w:cs="Open Sans"/>
                <w:color w:val="6E6E7C"/>
                <w:sz w:val="21"/>
                <w:szCs w:val="21"/>
                <w:shd w:val="clear" w:color="auto" w:fill="FFFFFF"/>
                <w:lang w:val="es-ES" w:eastAsia="es-ES_tradnl"/>
              </w:rPr>
              <w:t>TestLink</w:t>
            </w:r>
            <w:proofErr w:type="spellEnd"/>
            <w:r w:rsidRPr="0099494E">
              <w:rPr>
                <w:rFonts w:ascii="Century Gothic" w:eastAsia="Times New Roman" w:hAnsi="Century Gothic" w:cs="Open Sans"/>
                <w:color w:val="6E6E7C"/>
                <w:sz w:val="21"/>
                <w:szCs w:val="21"/>
                <w:shd w:val="clear" w:color="auto" w:fill="FFFFFF"/>
                <w:lang w:val="es-ES" w:eastAsia="es-ES_tradnl"/>
              </w:rPr>
              <w:t>.</w:t>
            </w:r>
          </w:p>
        </w:tc>
        <w:tc>
          <w:tcPr>
            <w:tcW w:w="3118" w:type="dxa"/>
          </w:tcPr>
          <w:p w14:paraId="42BB4ED0" w14:textId="169F5D89"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p>
        </w:tc>
      </w:tr>
      <w:tr w:rsidR="003728B1" w14:paraId="4B881EAD" w14:textId="77777777" w:rsidTr="00355A57">
        <w:trPr>
          <w:trHeight w:val="200"/>
        </w:trPr>
        <w:tc>
          <w:tcPr>
            <w:tcW w:w="5524" w:type="dxa"/>
          </w:tcPr>
          <w:p w14:paraId="64613A5C" w14:textId="77777777"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r w:rsidRPr="0099494E">
              <w:rPr>
                <w:rFonts w:ascii="Century Gothic" w:eastAsia="Times New Roman" w:hAnsi="Century Gothic" w:cs="Open Sans"/>
                <w:color w:val="6E6E7C"/>
                <w:sz w:val="21"/>
                <w:szCs w:val="21"/>
                <w:shd w:val="clear" w:color="auto" w:fill="FFFFFF"/>
                <w:lang w:val="es-ES" w:eastAsia="es-ES_tradnl"/>
              </w:rPr>
              <w:t>Creación del proyecto en Mantis.</w:t>
            </w:r>
          </w:p>
        </w:tc>
        <w:tc>
          <w:tcPr>
            <w:tcW w:w="3118" w:type="dxa"/>
          </w:tcPr>
          <w:p w14:paraId="0108D961" w14:textId="7AD4085D"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p>
        </w:tc>
      </w:tr>
      <w:tr w:rsidR="003728B1" w14:paraId="26B23A36" w14:textId="77777777" w:rsidTr="00355A57">
        <w:trPr>
          <w:trHeight w:val="360"/>
        </w:trPr>
        <w:tc>
          <w:tcPr>
            <w:tcW w:w="5524" w:type="dxa"/>
          </w:tcPr>
          <w:p w14:paraId="400DB4C8" w14:textId="77777777"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r w:rsidRPr="0099494E">
              <w:rPr>
                <w:rFonts w:ascii="Century Gothic" w:eastAsia="Times New Roman" w:hAnsi="Century Gothic" w:cs="Open Sans"/>
                <w:color w:val="6E6E7C"/>
                <w:sz w:val="21"/>
                <w:szCs w:val="21"/>
                <w:shd w:val="clear" w:color="auto" w:fill="FFFFFF"/>
                <w:lang w:val="es-ES" w:eastAsia="es-ES_tradnl"/>
              </w:rPr>
              <w:t>Ejecución de pruebas funcionales.</w:t>
            </w:r>
          </w:p>
        </w:tc>
        <w:tc>
          <w:tcPr>
            <w:tcW w:w="3118" w:type="dxa"/>
          </w:tcPr>
          <w:p w14:paraId="07CB8B78" w14:textId="3351CF72"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p>
        </w:tc>
      </w:tr>
      <w:tr w:rsidR="003728B1" w14:paraId="32C6F2CD" w14:textId="77777777" w:rsidTr="00355A57">
        <w:trPr>
          <w:trHeight w:val="396"/>
        </w:trPr>
        <w:tc>
          <w:tcPr>
            <w:tcW w:w="5524" w:type="dxa"/>
          </w:tcPr>
          <w:p w14:paraId="1E6FE543" w14:textId="77777777"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r w:rsidRPr="00653BA1">
              <w:rPr>
                <w:rFonts w:ascii="Century Gothic" w:eastAsia="Times New Roman" w:hAnsi="Century Gothic" w:cs="Open Sans"/>
                <w:color w:val="6E6E7C"/>
                <w:sz w:val="21"/>
                <w:szCs w:val="21"/>
                <w:shd w:val="clear" w:color="auto" w:fill="FFFFFF"/>
                <w:lang w:val="es-ES" w:eastAsia="es-ES_tradnl"/>
              </w:rPr>
              <w:t>Reporte de avance de las</w:t>
            </w:r>
            <w:r>
              <w:rPr>
                <w:rFonts w:ascii="Century Gothic" w:eastAsia="Times New Roman" w:hAnsi="Century Gothic" w:cs="Open Sans"/>
                <w:color w:val="6E6E7C"/>
                <w:sz w:val="21"/>
                <w:szCs w:val="21"/>
                <w:shd w:val="clear" w:color="auto" w:fill="FFFFFF"/>
                <w:lang w:val="es-ES" w:eastAsia="es-ES_tradnl"/>
              </w:rPr>
              <w:t xml:space="preserve"> </w:t>
            </w:r>
            <w:r w:rsidRPr="00653BA1">
              <w:rPr>
                <w:rFonts w:ascii="Century Gothic" w:eastAsia="Times New Roman" w:hAnsi="Century Gothic" w:cs="Open Sans"/>
                <w:color w:val="6E6E7C"/>
                <w:sz w:val="21"/>
                <w:szCs w:val="21"/>
                <w:shd w:val="clear" w:color="auto" w:fill="FFFFFF"/>
                <w:lang w:val="es-ES" w:eastAsia="es-ES_tradnl"/>
              </w:rPr>
              <w:t>pruebas</w:t>
            </w:r>
            <w:r>
              <w:rPr>
                <w:rFonts w:ascii="Century Gothic" w:eastAsia="Times New Roman" w:hAnsi="Century Gothic" w:cs="Open Sans"/>
                <w:color w:val="6E6E7C"/>
                <w:sz w:val="21"/>
                <w:szCs w:val="21"/>
                <w:shd w:val="clear" w:color="auto" w:fill="FFFFFF"/>
                <w:lang w:val="es-ES" w:eastAsia="es-ES_tradnl"/>
              </w:rPr>
              <w:t>.</w:t>
            </w:r>
          </w:p>
        </w:tc>
        <w:tc>
          <w:tcPr>
            <w:tcW w:w="3118" w:type="dxa"/>
          </w:tcPr>
          <w:p w14:paraId="45BB054B" w14:textId="64902566"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p>
        </w:tc>
      </w:tr>
      <w:tr w:rsidR="003728B1" w14:paraId="6DB0F06C" w14:textId="77777777" w:rsidTr="00355A57">
        <w:trPr>
          <w:trHeight w:val="396"/>
        </w:trPr>
        <w:tc>
          <w:tcPr>
            <w:tcW w:w="5524" w:type="dxa"/>
          </w:tcPr>
          <w:p w14:paraId="155D732C" w14:textId="77777777"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r w:rsidRPr="0099494E">
              <w:rPr>
                <w:rFonts w:ascii="Century Gothic" w:eastAsia="Times New Roman" w:hAnsi="Century Gothic" w:cs="Open Sans"/>
                <w:color w:val="6E6E7C"/>
                <w:sz w:val="21"/>
                <w:szCs w:val="21"/>
                <w:shd w:val="clear" w:color="auto" w:fill="FFFFFF"/>
                <w:lang w:val="es-ES" w:eastAsia="es-ES_tradnl"/>
              </w:rPr>
              <w:t>Reporte de incidencias al equipo de desarrollo.</w:t>
            </w:r>
          </w:p>
        </w:tc>
        <w:tc>
          <w:tcPr>
            <w:tcW w:w="3118" w:type="dxa"/>
          </w:tcPr>
          <w:p w14:paraId="6323C106" w14:textId="08F7A3DB"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p>
        </w:tc>
      </w:tr>
      <w:tr w:rsidR="003728B1" w14:paraId="14C6113E" w14:textId="77777777" w:rsidTr="00355A57">
        <w:tc>
          <w:tcPr>
            <w:tcW w:w="5524" w:type="dxa"/>
          </w:tcPr>
          <w:p w14:paraId="380458FE" w14:textId="77777777"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r>
              <w:rPr>
                <w:rFonts w:ascii="Century Gothic" w:eastAsia="Times New Roman" w:hAnsi="Century Gothic" w:cs="Open Sans"/>
                <w:color w:val="6E6E7C"/>
                <w:sz w:val="21"/>
                <w:szCs w:val="21"/>
                <w:shd w:val="clear" w:color="auto" w:fill="FFFFFF"/>
                <w:lang w:val="es-ES" w:eastAsia="es-ES_tradnl"/>
              </w:rPr>
              <w:t>Cierre de d</w:t>
            </w:r>
            <w:r w:rsidRPr="00E22873">
              <w:rPr>
                <w:rFonts w:ascii="Century Gothic" w:eastAsia="Times New Roman" w:hAnsi="Century Gothic" w:cs="Open Sans"/>
                <w:color w:val="6E6E7C"/>
                <w:sz w:val="21"/>
                <w:szCs w:val="21"/>
                <w:shd w:val="clear" w:color="auto" w:fill="FFFFFF"/>
                <w:lang w:val="es-ES" w:eastAsia="es-ES_tradnl"/>
              </w:rPr>
              <w:t>efectos</w:t>
            </w:r>
            <w:r>
              <w:rPr>
                <w:rFonts w:ascii="Century Gothic" w:eastAsia="Times New Roman" w:hAnsi="Century Gothic" w:cs="Open Sans"/>
                <w:color w:val="6E6E7C"/>
                <w:sz w:val="21"/>
                <w:szCs w:val="21"/>
                <w:shd w:val="clear" w:color="auto" w:fill="FFFFFF"/>
                <w:lang w:val="es-ES" w:eastAsia="es-ES_tradnl"/>
              </w:rPr>
              <w:t>.</w:t>
            </w:r>
          </w:p>
        </w:tc>
        <w:tc>
          <w:tcPr>
            <w:tcW w:w="3118" w:type="dxa"/>
          </w:tcPr>
          <w:p w14:paraId="64A47915" w14:textId="1F55CE52"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p>
        </w:tc>
      </w:tr>
      <w:tr w:rsidR="003728B1" w14:paraId="76690FCE" w14:textId="77777777" w:rsidTr="00355A57">
        <w:tc>
          <w:tcPr>
            <w:tcW w:w="5524" w:type="dxa"/>
          </w:tcPr>
          <w:p w14:paraId="0D903F9C" w14:textId="77777777"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r w:rsidRPr="0099494E">
              <w:rPr>
                <w:rFonts w:ascii="Century Gothic" w:eastAsia="Times New Roman" w:hAnsi="Century Gothic" w:cs="Open Sans"/>
                <w:color w:val="6E6E7C"/>
                <w:sz w:val="21"/>
                <w:szCs w:val="21"/>
                <w:shd w:val="clear" w:color="auto" w:fill="FFFFFF"/>
                <w:lang w:val="es-ES" w:eastAsia="es-ES_tradnl"/>
              </w:rPr>
              <w:t>Elaboración de informe de pruebas funcionales.</w:t>
            </w:r>
          </w:p>
        </w:tc>
        <w:tc>
          <w:tcPr>
            <w:tcW w:w="3118" w:type="dxa"/>
          </w:tcPr>
          <w:p w14:paraId="71E4ED1B" w14:textId="39D8D763"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p>
        </w:tc>
      </w:tr>
      <w:tr w:rsidR="003728B1" w14:paraId="4B448325" w14:textId="77777777" w:rsidTr="00355A57">
        <w:tc>
          <w:tcPr>
            <w:tcW w:w="5524" w:type="dxa"/>
          </w:tcPr>
          <w:p w14:paraId="37903A5D" w14:textId="77777777"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r w:rsidRPr="0099494E">
              <w:rPr>
                <w:rFonts w:ascii="Century Gothic" w:eastAsia="Times New Roman" w:hAnsi="Century Gothic" w:cs="Open Sans"/>
                <w:color w:val="6E6E7C"/>
                <w:sz w:val="21"/>
                <w:szCs w:val="21"/>
                <w:shd w:val="clear" w:color="auto" w:fill="FFFFFF"/>
                <w:lang w:val="es-ES" w:eastAsia="es-ES_tradnl"/>
              </w:rPr>
              <w:t>Configuración de equipos para pruebas de rendimiento.</w:t>
            </w:r>
          </w:p>
        </w:tc>
        <w:tc>
          <w:tcPr>
            <w:tcW w:w="3118" w:type="dxa"/>
          </w:tcPr>
          <w:p w14:paraId="331BC43F" w14:textId="4ECBC243"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p>
        </w:tc>
      </w:tr>
      <w:tr w:rsidR="003728B1" w14:paraId="3F698132" w14:textId="77777777" w:rsidTr="00355A57">
        <w:tc>
          <w:tcPr>
            <w:tcW w:w="5524" w:type="dxa"/>
          </w:tcPr>
          <w:p w14:paraId="1E680F9D" w14:textId="77777777"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r w:rsidRPr="0099494E">
              <w:rPr>
                <w:rFonts w:ascii="Century Gothic" w:eastAsia="Times New Roman" w:hAnsi="Century Gothic" w:cs="Open Sans"/>
                <w:color w:val="6E6E7C"/>
                <w:sz w:val="21"/>
                <w:szCs w:val="21"/>
                <w:shd w:val="clear" w:color="auto" w:fill="FFFFFF"/>
                <w:lang w:val="es-ES" w:eastAsia="es-ES_tradnl"/>
              </w:rPr>
              <w:t>Ejecución de pruebas de rendimiento.</w:t>
            </w:r>
          </w:p>
        </w:tc>
        <w:tc>
          <w:tcPr>
            <w:tcW w:w="3118" w:type="dxa"/>
          </w:tcPr>
          <w:p w14:paraId="192BC677" w14:textId="79E8613F"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p>
        </w:tc>
      </w:tr>
      <w:tr w:rsidR="003728B1" w14:paraId="18E4D186" w14:textId="77777777" w:rsidTr="00355A57">
        <w:tc>
          <w:tcPr>
            <w:tcW w:w="5524" w:type="dxa"/>
          </w:tcPr>
          <w:p w14:paraId="4D8E3D52" w14:textId="77777777"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r w:rsidRPr="0099494E">
              <w:rPr>
                <w:rFonts w:ascii="Century Gothic" w:eastAsia="Times New Roman" w:hAnsi="Century Gothic" w:cs="Open Sans"/>
                <w:color w:val="6E6E7C"/>
                <w:sz w:val="21"/>
                <w:szCs w:val="21"/>
                <w:shd w:val="clear" w:color="auto" w:fill="FFFFFF"/>
                <w:lang w:val="es-ES" w:eastAsia="es-ES_tradnl"/>
              </w:rPr>
              <w:t>Elaboración de informe de pruebas de rendimiento.</w:t>
            </w:r>
          </w:p>
        </w:tc>
        <w:tc>
          <w:tcPr>
            <w:tcW w:w="3118" w:type="dxa"/>
          </w:tcPr>
          <w:p w14:paraId="64D34AAE" w14:textId="62E7B714"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p>
        </w:tc>
      </w:tr>
      <w:tr w:rsidR="003728B1" w14:paraId="44F4C58C" w14:textId="77777777" w:rsidTr="00355A57">
        <w:tc>
          <w:tcPr>
            <w:tcW w:w="5524" w:type="dxa"/>
          </w:tcPr>
          <w:p w14:paraId="1D46D321" w14:textId="77777777"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r w:rsidRPr="0099494E">
              <w:rPr>
                <w:rFonts w:ascii="Century Gothic" w:eastAsia="Times New Roman" w:hAnsi="Century Gothic" w:cs="Open Sans"/>
                <w:color w:val="6E6E7C"/>
                <w:sz w:val="21"/>
                <w:szCs w:val="21"/>
                <w:shd w:val="clear" w:color="auto" w:fill="FFFFFF"/>
                <w:lang w:val="es-ES" w:eastAsia="es-ES_tradnl"/>
              </w:rPr>
              <w:t>Pruebas aceptación de usuario</w:t>
            </w:r>
          </w:p>
        </w:tc>
        <w:tc>
          <w:tcPr>
            <w:tcW w:w="3118" w:type="dxa"/>
          </w:tcPr>
          <w:p w14:paraId="411E5D79" w14:textId="6E676A95" w:rsidR="003728B1" w:rsidRPr="0099494E" w:rsidRDefault="003728B1" w:rsidP="00355A57">
            <w:pPr>
              <w:rPr>
                <w:rFonts w:ascii="Century Gothic" w:eastAsia="Times New Roman" w:hAnsi="Century Gothic" w:cs="Open Sans"/>
                <w:color w:val="6E6E7C"/>
                <w:sz w:val="21"/>
                <w:szCs w:val="21"/>
                <w:shd w:val="clear" w:color="auto" w:fill="FFFFFF"/>
                <w:lang w:val="es-ES" w:eastAsia="es-ES_tradnl"/>
              </w:rPr>
            </w:pPr>
          </w:p>
        </w:tc>
      </w:tr>
    </w:tbl>
    <w:p w14:paraId="6B8B27DB" w14:textId="788EBACC" w:rsidR="009C4BA9" w:rsidRDefault="003728B1" w:rsidP="009D445F">
      <w:pPr>
        <w:pStyle w:val="Heading1"/>
        <w:spacing w:before="480"/>
        <w:jc w:val="both"/>
      </w:pPr>
      <w:r w:rsidRPr="00C57B54">
        <w:rPr>
          <w:rFonts w:ascii="Century Gothic" w:hAnsi="Century Gothic"/>
          <w:b/>
          <w:bCs/>
          <w:color w:val="595959" w:themeColor="text1" w:themeTint="A6"/>
          <w:sz w:val="21"/>
          <w:szCs w:val="21"/>
        </w:rPr>
        <w:t xml:space="preserve"> </w:t>
      </w:r>
    </w:p>
    <w:p w14:paraId="5484E1B6" w14:textId="77777777" w:rsidR="009C4BA9" w:rsidRDefault="009C4BA9" w:rsidP="009C4BA9"/>
    <w:p w14:paraId="08D3E55A" w14:textId="77777777" w:rsidR="009C4BA9" w:rsidRDefault="009C4BA9" w:rsidP="009C4BA9"/>
    <w:p w14:paraId="3F1C9992" w14:textId="77777777" w:rsidR="00B40C14" w:rsidRDefault="00B40C14" w:rsidP="00B40C14"/>
    <w:p w14:paraId="119EBDE2" w14:textId="77777777" w:rsidR="00B40C14" w:rsidRDefault="00B40C14" w:rsidP="00B40C14"/>
    <w:p w14:paraId="11E74C90" w14:textId="77777777" w:rsidR="00B40C14" w:rsidRDefault="00B40C14" w:rsidP="00B40C14"/>
    <w:p w14:paraId="7170F266" w14:textId="77777777" w:rsidR="00B40C14" w:rsidRDefault="00B40C14" w:rsidP="00B40C14"/>
    <w:p w14:paraId="151014D7" w14:textId="77777777" w:rsidR="00B40C14" w:rsidRDefault="00B40C14" w:rsidP="00B40C14"/>
    <w:p w14:paraId="255580E2" w14:textId="77777777" w:rsidR="009D445F" w:rsidRDefault="009D445F" w:rsidP="00B40C14"/>
    <w:p w14:paraId="24FC313B" w14:textId="77777777" w:rsidR="00B40C14" w:rsidRDefault="00B40C14" w:rsidP="00B40C14"/>
    <w:p w14:paraId="79F975F4" w14:textId="77777777" w:rsidR="00B40C14" w:rsidRDefault="00B40C14" w:rsidP="00B40C14"/>
    <w:p w14:paraId="722F0374" w14:textId="77777777" w:rsidR="00B40C14" w:rsidRDefault="00B40C14" w:rsidP="00B40C14"/>
    <w:p w14:paraId="2B9BB4B3" w14:textId="77777777" w:rsidR="00121E07" w:rsidRDefault="00121E07" w:rsidP="00B40C14"/>
    <w:p w14:paraId="10A4760D" w14:textId="77777777" w:rsidR="00B40C14" w:rsidRDefault="00B40C14" w:rsidP="00B40C14"/>
    <w:p w14:paraId="10517C69" w14:textId="77777777" w:rsidR="00B40C14" w:rsidRDefault="00B40C14" w:rsidP="00B40C14"/>
    <w:p w14:paraId="211E77A7" w14:textId="77777777" w:rsidR="00B40C14" w:rsidRDefault="00B40C14" w:rsidP="00B40C14"/>
    <w:p w14:paraId="28E0FB4A" w14:textId="77777777" w:rsidR="00B40C14" w:rsidRDefault="00B40C14" w:rsidP="00B40C14"/>
    <w:p w14:paraId="5A151382" w14:textId="77777777" w:rsidR="00B40C14" w:rsidRDefault="00B40C14" w:rsidP="00B40C14"/>
    <w:p w14:paraId="759A42F5" w14:textId="77777777" w:rsidR="00B40C14" w:rsidRDefault="00B40C14" w:rsidP="00B40C14"/>
    <w:p w14:paraId="3A079DF3" w14:textId="77777777" w:rsidR="00B40C14" w:rsidRDefault="00B40C14" w:rsidP="00B40C14"/>
    <w:p w14:paraId="473C4550" w14:textId="77777777" w:rsidR="00B40C14" w:rsidRDefault="00B40C14" w:rsidP="00B40C14"/>
    <w:p w14:paraId="6E3BEEA4" w14:textId="51C3F0ED" w:rsidR="00B40C14" w:rsidRDefault="00B40C14" w:rsidP="00B40C14">
      <w:pPr>
        <w:tabs>
          <w:tab w:val="left" w:pos="1335"/>
        </w:tabs>
      </w:pPr>
      <w:r>
        <w:rPr>
          <w:noProof/>
          <w:lang w:val="en-US"/>
        </w:rPr>
        <w:lastRenderedPageBreak/>
        <mc:AlternateContent>
          <mc:Choice Requires="wps">
            <w:drawing>
              <wp:anchor distT="0" distB="0" distL="114300" distR="114300" simplePos="0" relativeHeight="251726848" behindDoc="0" locked="0" layoutInCell="1" allowOverlap="1" wp14:anchorId="594E16B3" wp14:editId="64FE9248">
                <wp:simplePos x="0" y="0"/>
                <wp:positionH relativeFrom="column">
                  <wp:posOffset>424815</wp:posOffset>
                </wp:positionH>
                <wp:positionV relativeFrom="paragraph">
                  <wp:posOffset>99695</wp:posOffset>
                </wp:positionV>
                <wp:extent cx="1458930" cy="1047964"/>
                <wp:effectExtent l="0" t="0" r="1905" b="6350"/>
                <wp:wrapNone/>
                <wp:docPr id="17" name="Cuadro de texto 17"/>
                <wp:cNvGraphicFramePr/>
                <a:graphic xmlns:a="http://schemas.openxmlformats.org/drawingml/2006/main">
                  <a:graphicData uri="http://schemas.microsoft.com/office/word/2010/wordprocessingShape">
                    <wps:wsp>
                      <wps:cNvSpPr txBox="1"/>
                      <wps:spPr>
                        <a:xfrm>
                          <a:off x="0" y="0"/>
                          <a:ext cx="1458930" cy="1047964"/>
                        </a:xfrm>
                        <a:prstGeom prst="rect">
                          <a:avLst/>
                        </a:prstGeom>
                        <a:noFill/>
                        <a:ln w="6350">
                          <a:noFill/>
                        </a:ln>
                      </wps:spPr>
                      <wps:txbx>
                        <w:txbxContent>
                          <w:p w14:paraId="62A331CB" w14:textId="77777777" w:rsidR="007718F6" w:rsidRPr="002E5659" w:rsidRDefault="007718F6" w:rsidP="00B40C14">
                            <w:pPr>
                              <w:rPr>
                                <w:rFonts w:ascii="Century Gothic" w:hAnsi="Century Gothic"/>
                                <w:b/>
                                <w:bCs/>
                                <w:sz w:val="160"/>
                                <w:szCs w:val="160"/>
                                <w:lang w:val="es-ES"/>
                              </w:rPr>
                            </w:pPr>
                            <w:r w:rsidRPr="002E5659">
                              <w:rPr>
                                <w:rFonts w:ascii="Century Gothic" w:hAnsi="Century Gothic"/>
                                <w:b/>
                                <w:bCs/>
                                <w:sz w:val="160"/>
                                <w:szCs w:val="160"/>
                                <w:lang w:val="es-ES"/>
                              </w:rPr>
                              <w:t>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E16B3" id="Cuadro de texto 17" o:spid="_x0000_s1040" type="#_x0000_t202" style="position:absolute;margin-left:33.45pt;margin-top:7.85pt;width:114.9pt;height:8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" filled="f" stroked="f" strokeweight=".5pt">
                <v:textbox inset="0,0,0,0">
                  <w:txbxContent>
                    <w:p w14:paraId="62A331CB" w14:textId="77777777" w:rsidR="007718F6" w:rsidRPr="002E5659" w:rsidRDefault="007718F6" w:rsidP="00B40C14">
                      <w:pPr>
                        <w:rPr>
                          <w:rFonts w:ascii="Century Gothic" w:hAnsi="Century Gothic"/>
                          <w:b/>
                          <w:bCs/>
                          <w:sz w:val="160"/>
                          <w:szCs w:val="160"/>
                          <w:lang w:val="es-ES"/>
                        </w:rPr>
                      </w:pPr>
                      <w:r w:rsidRPr="002E5659">
                        <w:rPr>
                          <w:rFonts w:ascii="Century Gothic" w:hAnsi="Century Gothic"/>
                          <w:b/>
                          <w:bCs/>
                          <w:sz w:val="160"/>
                          <w:szCs w:val="160"/>
                          <w:lang w:val="es-ES"/>
                        </w:rPr>
                        <w:t>04.</w:t>
                      </w:r>
                    </w:p>
                  </w:txbxContent>
                </v:textbox>
              </v:shape>
            </w:pict>
          </mc:Fallback>
        </mc:AlternateContent>
      </w:r>
    </w:p>
    <w:p w14:paraId="0C3F0EF4" w14:textId="77777777" w:rsidR="00B40C14" w:rsidRDefault="00B40C14" w:rsidP="00B40C14"/>
    <w:p w14:paraId="6A2D6667" w14:textId="77777777" w:rsidR="00B40C14" w:rsidRDefault="00B40C14" w:rsidP="00B40C14"/>
    <w:p w14:paraId="6ABE6D5C" w14:textId="77777777" w:rsidR="00B40C14" w:rsidRDefault="00B40C14" w:rsidP="00B40C14"/>
    <w:p w14:paraId="26764A80" w14:textId="77777777" w:rsidR="00B40C14" w:rsidRDefault="00B40C14" w:rsidP="00B40C14"/>
    <w:p w14:paraId="2314CF71" w14:textId="77777777" w:rsidR="00B40C14" w:rsidRDefault="00B40C14" w:rsidP="00B40C14"/>
    <w:p w14:paraId="7066EBB4" w14:textId="77777777" w:rsidR="00B40C14" w:rsidRDefault="00B40C14" w:rsidP="00B40C14"/>
    <w:p w14:paraId="376D476F" w14:textId="77777777" w:rsidR="00B40C14" w:rsidRDefault="00B40C14" w:rsidP="00B40C14"/>
    <w:p w14:paraId="765A4EA7" w14:textId="77777777" w:rsidR="00B40C14" w:rsidRDefault="00B40C14" w:rsidP="00B40C14"/>
    <w:p w14:paraId="01885B00" w14:textId="77777777" w:rsidR="00B40C14" w:rsidRDefault="00B40C14" w:rsidP="00B40C14">
      <w:r>
        <w:rPr>
          <w:noProof/>
          <w:lang w:val="en-US"/>
        </w:rPr>
        <mc:AlternateContent>
          <mc:Choice Requires="wps">
            <w:drawing>
              <wp:anchor distT="0" distB="0" distL="114300" distR="114300" simplePos="0" relativeHeight="251727872" behindDoc="0" locked="0" layoutInCell="1" allowOverlap="1" wp14:anchorId="0A735AE9" wp14:editId="6207C18F">
                <wp:simplePos x="0" y="0"/>
                <wp:positionH relativeFrom="margin">
                  <wp:align>right</wp:align>
                </wp:positionH>
                <wp:positionV relativeFrom="paragraph">
                  <wp:posOffset>121285</wp:posOffset>
                </wp:positionV>
                <wp:extent cx="5067300" cy="1119669"/>
                <wp:effectExtent l="0" t="0" r="0" b="4445"/>
                <wp:wrapNone/>
                <wp:docPr id="19" name="Cuadro de texto 19"/>
                <wp:cNvGraphicFramePr/>
                <a:graphic xmlns:a="http://schemas.openxmlformats.org/drawingml/2006/main">
                  <a:graphicData uri="http://schemas.microsoft.com/office/word/2010/wordprocessingShape">
                    <wps:wsp>
                      <wps:cNvSpPr txBox="1"/>
                      <wps:spPr>
                        <a:xfrm>
                          <a:off x="0" y="0"/>
                          <a:ext cx="5067300" cy="1119669"/>
                        </a:xfrm>
                        <a:prstGeom prst="rect">
                          <a:avLst/>
                        </a:prstGeom>
                        <a:noFill/>
                        <a:ln w="6350">
                          <a:noFill/>
                        </a:ln>
                      </wps:spPr>
                      <wps:txbx>
                        <w:txbxContent>
                          <w:p w14:paraId="66502928" w14:textId="3128B88B" w:rsidR="007718F6" w:rsidRPr="002E5659" w:rsidRDefault="007718F6" w:rsidP="00B40C14">
                            <w:pPr>
                              <w:rPr>
                                <w:rFonts w:ascii="Century Gothic" w:hAnsi="Century Gothic"/>
                                <w:b/>
                                <w:bCs/>
                                <w:sz w:val="72"/>
                                <w:szCs w:val="72"/>
                                <w:lang w:val="es-ES"/>
                              </w:rPr>
                            </w:pPr>
                            <w:r w:rsidRPr="002E5659">
                              <w:rPr>
                                <w:rFonts w:ascii="Century Gothic" w:hAnsi="Century Gothic"/>
                                <w:b/>
                                <w:bCs/>
                                <w:sz w:val="72"/>
                                <w:szCs w:val="72"/>
                                <w:lang w:val="es-ES"/>
                              </w:rPr>
                              <w:t>Pruebas de aceptación de usuario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35AE9" id="Cuadro de texto 19" o:spid="_x0000_s1041" type="#_x0000_t202" style="position:absolute;margin-left:347.8pt;margin-top:9.55pt;width:399pt;height:88.15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" filled="f" stroked="f" strokeweight=".5pt">
                <v:textbox inset="0,0,0,0">
                  <w:txbxContent>
                    <w:p w14:paraId="66502928" w14:textId="3128B88B" w:rsidR="007718F6" w:rsidRPr="002E5659" w:rsidRDefault="007718F6" w:rsidP="00B40C14">
                      <w:pPr>
                        <w:rPr>
                          <w:rFonts w:ascii="Century Gothic" w:hAnsi="Century Gothic"/>
                          <w:b/>
                          <w:bCs/>
                          <w:sz w:val="72"/>
                          <w:szCs w:val="72"/>
                          <w:lang w:val="es-ES"/>
                        </w:rPr>
                      </w:pPr>
                      <w:r w:rsidRPr="002E5659">
                        <w:rPr>
                          <w:rFonts w:ascii="Century Gothic" w:hAnsi="Century Gothic"/>
                          <w:b/>
                          <w:bCs/>
                          <w:sz w:val="72"/>
                          <w:szCs w:val="72"/>
                          <w:lang w:val="es-ES"/>
                        </w:rPr>
                        <w:t>Pruebas de aceptación de usuario</w:t>
                      </w:r>
                    </w:p>
                  </w:txbxContent>
                </v:textbox>
                <w10:wrap anchorx="margin"/>
              </v:shape>
            </w:pict>
          </mc:Fallback>
        </mc:AlternateContent>
      </w:r>
    </w:p>
    <w:p w14:paraId="6717CC11" w14:textId="77777777" w:rsidR="00B40C14" w:rsidRDefault="00B40C14" w:rsidP="00B40C14"/>
    <w:p w14:paraId="16FC8371" w14:textId="77777777" w:rsidR="00B40C14" w:rsidRDefault="00B40C14" w:rsidP="00B40C14"/>
    <w:p w14:paraId="704B4E21" w14:textId="77777777" w:rsidR="00B40C14" w:rsidRDefault="00B40C14" w:rsidP="00B40C14"/>
    <w:p w14:paraId="14013E27" w14:textId="77777777" w:rsidR="00B40C14" w:rsidRDefault="00B40C14" w:rsidP="00B40C14"/>
    <w:p w14:paraId="0EBA22E1" w14:textId="77777777" w:rsidR="00B40C14" w:rsidRDefault="00B40C14" w:rsidP="00B40C14"/>
    <w:p w14:paraId="15D8DADF" w14:textId="77777777" w:rsidR="00B40C14" w:rsidRDefault="00B40C14" w:rsidP="00B40C14"/>
    <w:p w14:paraId="3B515B47" w14:textId="77777777" w:rsidR="00B40C14" w:rsidRDefault="00B40C14" w:rsidP="00B40C14"/>
    <w:p w14:paraId="3B278A76" w14:textId="77777777" w:rsidR="00B40C14" w:rsidRDefault="00B40C14" w:rsidP="00B40C14"/>
    <w:p w14:paraId="76F79845" w14:textId="77777777" w:rsidR="00B40C14" w:rsidRDefault="00B40C14" w:rsidP="00B40C14"/>
    <w:p w14:paraId="1399933E" w14:textId="77777777" w:rsidR="00B40C14" w:rsidRDefault="00B40C14" w:rsidP="00B40C14"/>
    <w:p w14:paraId="05B274E3" w14:textId="77777777" w:rsidR="00B40C14" w:rsidRDefault="00B40C14" w:rsidP="00B40C14">
      <w:pPr>
        <w:tabs>
          <w:tab w:val="left" w:pos="2039"/>
        </w:tabs>
      </w:pPr>
      <w:r>
        <w:tab/>
      </w:r>
    </w:p>
    <w:p w14:paraId="2A3AE742" w14:textId="77777777" w:rsidR="00B40C14" w:rsidRDefault="00B40C14" w:rsidP="00B40C14">
      <w:pPr>
        <w:tabs>
          <w:tab w:val="left" w:pos="2039"/>
        </w:tabs>
      </w:pPr>
    </w:p>
    <w:p w14:paraId="30C68AB2" w14:textId="77777777" w:rsidR="00B40C14" w:rsidRDefault="00B40C14" w:rsidP="00B40C14">
      <w:pPr>
        <w:tabs>
          <w:tab w:val="left" w:pos="2039"/>
        </w:tabs>
      </w:pPr>
    </w:p>
    <w:p w14:paraId="4BC39F96" w14:textId="77777777" w:rsidR="00B40C14" w:rsidRDefault="00B40C14" w:rsidP="00B40C14">
      <w:pPr>
        <w:tabs>
          <w:tab w:val="left" w:pos="2039"/>
        </w:tabs>
      </w:pPr>
    </w:p>
    <w:p w14:paraId="2ACE1DED" w14:textId="77777777" w:rsidR="00B40C14" w:rsidRDefault="00B40C14" w:rsidP="00B40C14">
      <w:pPr>
        <w:tabs>
          <w:tab w:val="left" w:pos="2039"/>
        </w:tabs>
      </w:pPr>
    </w:p>
    <w:p w14:paraId="405EDE2C" w14:textId="77777777" w:rsidR="00B40C14" w:rsidRDefault="00B40C14" w:rsidP="00B40C14"/>
    <w:p w14:paraId="127E05FE" w14:textId="77777777" w:rsidR="00B40C14" w:rsidRDefault="00B40C14" w:rsidP="00B40C14"/>
    <w:p w14:paraId="07B8AA1C" w14:textId="77777777" w:rsidR="00B40C14" w:rsidRDefault="00B40C14" w:rsidP="00B40C14"/>
    <w:p w14:paraId="52629690" w14:textId="77777777" w:rsidR="00B40C14" w:rsidRDefault="00B40C14" w:rsidP="00B40C14"/>
    <w:p w14:paraId="2B36FA77" w14:textId="77777777" w:rsidR="00B40C14" w:rsidRDefault="00B40C14" w:rsidP="00B40C14"/>
    <w:p w14:paraId="77336D23" w14:textId="77777777" w:rsidR="00B40C14" w:rsidRDefault="00B40C14" w:rsidP="00B40C14"/>
    <w:p w14:paraId="0AEEC39D" w14:textId="77777777" w:rsidR="00B40C14" w:rsidRDefault="00B40C14" w:rsidP="00B40C14"/>
    <w:p w14:paraId="04D32718" w14:textId="77777777" w:rsidR="00B40C14" w:rsidRDefault="00B40C14" w:rsidP="00B40C14"/>
    <w:p w14:paraId="338F7B04" w14:textId="77777777" w:rsidR="00B40C14" w:rsidRDefault="00B40C14" w:rsidP="00B40C14"/>
    <w:p w14:paraId="226F243E" w14:textId="77777777" w:rsidR="00B40C14" w:rsidRDefault="00B40C14" w:rsidP="00B40C14"/>
    <w:p w14:paraId="1CCE258F" w14:textId="77777777" w:rsidR="00B40C14" w:rsidRDefault="00B40C14" w:rsidP="00B40C14"/>
    <w:p w14:paraId="2B8399EB" w14:textId="77777777" w:rsidR="00B40C14" w:rsidRDefault="00B40C14" w:rsidP="00B40C14"/>
    <w:p w14:paraId="72B4A456" w14:textId="77777777" w:rsidR="00B40C14" w:rsidRDefault="00B40C14" w:rsidP="00B40C14"/>
    <w:p w14:paraId="17115A86" w14:textId="77777777" w:rsidR="00B40C14" w:rsidRDefault="00B40C14" w:rsidP="00B40C14"/>
    <w:p w14:paraId="0FCA9415" w14:textId="77777777" w:rsidR="00B40C14" w:rsidRDefault="00B40C14" w:rsidP="00B40C14"/>
    <w:p w14:paraId="699FB574" w14:textId="77777777" w:rsidR="00B40C14" w:rsidRDefault="00B40C14" w:rsidP="00B40C14"/>
    <w:p w14:paraId="2F011C73" w14:textId="77777777" w:rsidR="00B40C14" w:rsidRDefault="00B40C14" w:rsidP="00B40C14"/>
    <w:p w14:paraId="0A2B3708" w14:textId="2230095B" w:rsidR="00B40C14" w:rsidRDefault="00065128" w:rsidP="00065128">
      <w:pPr>
        <w:tabs>
          <w:tab w:val="left" w:pos="3750"/>
        </w:tabs>
      </w:pPr>
      <w:r>
        <w:tab/>
      </w:r>
    </w:p>
    <w:p w14:paraId="287B9AC2" w14:textId="77777777" w:rsidR="009473BB" w:rsidRDefault="009473BB" w:rsidP="009473BB">
      <w:pPr>
        <w:tabs>
          <w:tab w:val="left" w:pos="1970"/>
        </w:tabs>
      </w:pPr>
    </w:p>
    <w:p w14:paraId="28ECC8BD" w14:textId="77777777" w:rsidR="009473BB" w:rsidRDefault="009473BB" w:rsidP="009473BB">
      <w:pPr>
        <w:tabs>
          <w:tab w:val="left" w:pos="1970"/>
        </w:tabs>
      </w:pPr>
    </w:p>
    <w:p w14:paraId="65938090" w14:textId="77777777" w:rsidR="00675F42" w:rsidRDefault="00675F42" w:rsidP="004B7EEE"/>
    <w:p w14:paraId="66B7FCE9" w14:textId="77777777" w:rsidR="00675F42" w:rsidRDefault="00675F42" w:rsidP="004B7EEE"/>
    <w:p w14:paraId="3AC6C2CE" w14:textId="153EBA5D" w:rsidR="0043759F" w:rsidRDefault="00EA5772" w:rsidP="00EA5772">
      <w:pPr>
        <w:tabs>
          <w:tab w:val="left" w:pos="1428"/>
        </w:tabs>
      </w:pPr>
      <w:r>
        <w:lastRenderedPageBreak/>
        <w:tab/>
      </w:r>
      <w:r w:rsidR="0043759F">
        <w:rPr>
          <w:noProof/>
          <w:lang w:val="en-US"/>
        </w:rPr>
        <mc:AlternateContent>
          <mc:Choice Requires="wps">
            <w:drawing>
              <wp:anchor distT="0" distB="0" distL="114300" distR="114300" simplePos="0" relativeHeight="251722752" behindDoc="0" locked="0" layoutInCell="1" allowOverlap="1" wp14:anchorId="3EF37D96" wp14:editId="22802BF9">
                <wp:simplePos x="0" y="0"/>
                <wp:positionH relativeFrom="column">
                  <wp:posOffset>424815</wp:posOffset>
                </wp:positionH>
                <wp:positionV relativeFrom="paragraph">
                  <wp:posOffset>99695</wp:posOffset>
                </wp:positionV>
                <wp:extent cx="1458930" cy="1047964"/>
                <wp:effectExtent l="0" t="0" r="1905" b="6350"/>
                <wp:wrapNone/>
                <wp:docPr id="53" name="Cuadro de texto 53"/>
                <wp:cNvGraphicFramePr/>
                <a:graphic xmlns:a="http://schemas.openxmlformats.org/drawingml/2006/main">
                  <a:graphicData uri="http://schemas.microsoft.com/office/word/2010/wordprocessingShape">
                    <wps:wsp>
                      <wps:cNvSpPr txBox="1"/>
                      <wps:spPr>
                        <a:xfrm>
                          <a:off x="0" y="0"/>
                          <a:ext cx="1458930" cy="1047964"/>
                        </a:xfrm>
                        <a:prstGeom prst="rect">
                          <a:avLst/>
                        </a:prstGeom>
                        <a:noFill/>
                        <a:ln w="6350">
                          <a:noFill/>
                        </a:ln>
                      </wps:spPr>
                      <wps:txbx>
                        <w:txbxContent>
                          <w:p w14:paraId="7B99496D" w14:textId="5754487C" w:rsidR="007718F6" w:rsidRPr="002E5659" w:rsidRDefault="007718F6" w:rsidP="0043759F">
                            <w:pPr>
                              <w:rPr>
                                <w:rFonts w:ascii="Century Gothic" w:hAnsi="Century Gothic"/>
                                <w:b/>
                                <w:bCs/>
                                <w:sz w:val="160"/>
                                <w:szCs w:val="160"/>
                                <w:lang w:val="es-ES"/>
                              </w:rPr>
                            </w:pPr>
                            <w:r w:rsidRPr="002E5659">
                              <w:rPr>
                                <w:rFonts w:ascii="Century Gothic" w:hAnsi="Century Gothic"/>
                                <w:b/>
                                <w:bCs/>
                                <w:sz w:val="160"/>
                                <w:szCs w:val="160"/>
                                <w:lang w:val="es-ES"/>
                              </w:rPr>
                              <w:t>0</w:t>
                            </w:r>
                            <w:r w:rsidR="009D445F">
                              <w:rPr>
                                <w:rFonts w:ascii="Century Gothic" w:hAnsi="Century Gothic"/>
                                <w:b/>
                                <w:bCs/>
                                <w:sz w:val="160"/>
                                <w:szCs w:val="160"/>
                                <w:lang w:val="es-ES"/>
                              </w:rPr>
                              <w:t>5</w:t>
                            </w:r>
                            <w:r w:rsidRPr="002E5659">
                              <w:rPr>
                                <w:rFonts w:ascii="Century Gothic" w:hAnsi="Century Gothic"/>
                                <w:b/>
                                <w:bCs/>
                                <w:sz w:val="160"/>
                                <w:szCs w:val="160"/>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37D96" id="Cuadro de texto 53" o:spid="_x0000_s1042" type="#_x0000_t202" style="position:absolute;margin-left:33.45pt;margin-top:7.85pt;width:114.9pt;height:8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" filled="f" stroked="f" strokeweight=".5pt">
                <v:textbox inset="0,0,0,0">
                  <w:txbxContent>
                    <w:p w14:paraId="7B99496D" w14:textId="5754487C" w:rsidR="007718F6" w:rsidRPr="002E5659" w:rsidRDefault="007718F6" w:rsidP="0043759F">
                      <w:pPr>
                        <w:rPr>
                          <w:rFonts w:ascii="Century Gothic" w:hAnsi="Century Gothic"/>
                          <w:b/>
                          <w:bCs/>
                          <w:sz w:val="160"/>
                          <w:szCs w:val="160"/>
                          <w:lang w:val="es-ES"/>
                        </w:rPr>
                      </w:pPr>
                      <w:r w:rsidRPr="002E5659">
                        <w:rPr>
                          <w:rFonts w:ascii="Century Gothic" w:hAnsi="Century Gothic"/>
                          <w:b/>
                          <w:bCs/>
                          <w:sz w:val="160"/>
                          <w:szCs w:val="160"/>
                          <w:lang w:val="es-ES"/>
                        </w:rPr>
                        <w:t>0</w:t>
                      </w:r>
                      <w:r w:rsidR="009D445F">
                        <w:rPr>
                          <w:rFonts w:ascii="Century Gothic" w:hAnsi="Century Gothic"/>
                          <w:b/>
                          <w:bCs/>
                          <w:sz w:val="160"/>
                          <w:szCs w:val="160"/>
                          <w:lang w:val="es-ES"/>
                        </w:rPr>
                        <w:t>5</w:t>
                      </w:r>
                      <w:r w:rsidRPr="002E5659">
                        <w:rPr>
                          <w:rFonts w:ascii="Century Gothic" w:hAnsi="Century Gothic"/>
                          <w:b/>
                          <w:bCs/>
                          <w:sz w:val="160"/>
                          <w:szCs w:val="160"/>
                          <w:lang w:val="es-ES"/>
                        </w:rPr>
                        <w:t>.</w:t>
                      </w:r>
                    </w:p>
                  </w:txbxContent>
                </v:textbox>
              </v:shape>
            </w:pict>
          </mc:Fallback>
        </mc:AlternateContent>
      </w:r>
    </w:p>
    <w:p w14:paraId="762C3EE3" w14:textId="77777777" w:rsidR="0043759F" w:rsidRDefault="0043759F" w:rsidP="0043759F"/>
    <w:p w14:paraId="1A757371" w14:textId="77777777" w:rsidR="0043759F" w:rsidRDefault="0043759F" w:rsidP="0043759F"/>
    <w:p w14:paraId="26DA7BF6" w14:textId="77777777" w:rsidR="0043759F" w:rsidRDefault="0043759F" w:rsidP="0043759F"/>
    <w:p w14:paraId="26D251E7" w14:textId="77777777" w:rsidR="0043759F" w:rsidRDefault="0043759F" w:rsidP="0043759F"/>
    <w:p w14:paraId="6D9CD3F8" w14:textId="77777777" w:rsidR="0043759F" w:rsidRDefault="0043759F" w:rsidP="0043759F"/>
    <w:p w14:paraId="347CD51E" w14:textId="62437CD5" w:rsidR="0043759F" w:rsidRDefault="00EA5772" w:rsidP="00EA5772">
      <w:pPr>
        <w:tabs>
          <w:tab w:val="left" w:pos="3560"/>
        </w:tabs>
      </w:pPr>
      <w:r>
        <w:tab/>
      </w:r>
    </w:p>
    <w:p w14:paraId="5218E60C" w14:textId="77777777" w:rsidR="00EA5772" w:rsidRDefault="00EA5772" w:rsidP="00EA5772">
      <w:pPr>
        <w:tabs>
          <w:tab w:val="left" w:pos="3560"/>
        </w:tabs>
      </w:pPr>
    </w:p>
    <w:p w14:paraId="203E3F11" w14:textId="77777777" w:rsidR="00EA5772" w:rsidRDefault="00EA5772" w:rsidP="00EA5772">
      <w:pPr>
        <w:tabs>
          <w:tab w:val="left" w:pos="3560"/>
        </w:tabs>
      </w:pPr>
    </w:p>
    <w:p w14:paraId="0F062773" w14:textId="77777777" w:rsidR="00EA5772" w:rsidRDefault="00EA5772" w:rsidP="00EA5772">
      <w:pPr>
        <w:tabs>
          <w:tab w:val="left" w:pos="3560"/>
        </w:tabs>
      </w:pPr>
    </w:p>
    <w:p w14:paraId="7A242A0F" w14:textId="77777777" w:rsidR="00EA5772" w:rsidRDefault="00EA5772" w:rsidP="00EA5772">
      <w:pPr>
        <w:tabs>
          <w:tab w:val="left" w:pos="3560"/>
        </w:tabs>
      </w:pPr>
    </w:p>
    <w:p w14:paraId="586E85FF" w14:textId="77777777" w:rsidR="00EA5772" w:rsidRDefault="00EA5772" w:rsidP="00EA5772">
      <w:pPr>
        <w:tabs>
          <w:tab w:val="left" w:pos="3560"/>
        </w:tabs>
      </w:pPr>
    </w:p>
    <w:p w14:paraId="3408BBD6" w14:textId="77777777" w:rsidR="0043759F" w:rsidRDefault="0043759F" w:rsidP="0043759F">
      <w:r>
        <w:rPr>
          <w:noProof/>
          <w:lang w:val="en-US"/>
        </w:rPr>
        <mc:AlternateContent>
          <mc:Choice Requires="wps">
            <w:drawing>
              <wp:anchor distT="0" distB="0" distL="114300" distR="114300" simplePos="0" relativeHeight="251723776" behindDoc="0" locked="0" layoutInCell="1" allowOverlap="1" wp14:anchorId="28F9F642" wp14:editId="18691885">
                <wp:simplePos x="0" y="0"/>
                <wp:positionH relativeFrom="column">
                  <wp:posOffset>316865</wp:posOffset>
                </wp:positionH>
                <wp:positionV relativeFrom="paragraph">
                  <wp:posOffset>122555</wp:posOffset>
                </wp:positionV>
                <wp:extent cx="4254500" cy="1119669"/>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4254500" cy="1119669"/>
                        </a:xfrm>
                        <a:prstGeom prst="rect">
                          <a:avLst/>
                        </a:prstGeom>
                        <a:noFill/>
                        <a:ln w="6350">
                          <a:noFill/>
                        </a:ln>
                      </wps:spPr>
                      <wps:txbx>
                        <w:txbxContent>
                          <w:p w14:paraId="7B748A71" w14:textId="6A375476" w:rsidR="007718F6" w:rsidRPr="002E5659" w:rsidRDefault="007718F6" w:rsidP="0043759F">
                            <w:pPr>
                              <w:rPr>
                                <w:rFonts w:ascii="Century Gothic" w:hAnsi="Century Gothic"/>
                                <w:b/>
                                <w:bCs/>
                                <w:sz w:val="72"/>
                                <w:szCs w:val="72"/>
                                <w:lang w:val="es-ES"/>
                              </w:rPr>
                            </w:pPr>
                            <w:r w:rsidRPr="002E5659">
                              <w:rPr>
                                <w:rFonts w:ascii="Century Gothic" w:hAnsi="Century Gothic"/>
                                <w:b/>
                                <w:bCs/>
                                <w:sz w:val="72"/>
                                <w:szCs w:val="72"/>
                                <w:lang w:val="es-ES"/>
                              </w:rPr>
                              <w:t>Infraestructura y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9F642" id="Cuadro de texto 54" o:spid="_x0000_s1043" type="#_x0000_t202" style="position:absolute;margin-left:24.95pt;margin-top:9.65pt;width:335pt;height:88.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" filled="f" stroked="f" strokeweight=".5pt">
                <v:textbox inset="0,0,0,0">
                  <w:txbxContent>
                    <w:p w14:paraId="7B748A71" w14:textId="6A375476" w:rsidR="007718F6" w:rsidRPr="002E5659" w:rsidRDefault="007718F6" w:rsidP="0043759F">
                      <w:pPr>
                        <w:rPr>
                          <w:rFonts w:ascii="Century Gothic" w:hAnsi="Century Gothic"/>
                          <w:b/>
                          <w:bCs/>
                          <w:sz w:val="72"/>
                          <w:szCs w:val="72"/>
                          <w:lang w:val="es-ES"/>
                        </w:rPr>
                      </w:pPr>
                      <w:r w:rsidRPr="002E5659">
                        <w:rPr>
                          <w:rFonts w:ascii="Century Gothic" w:hAnsi="Century Gothic"/>
                          <w:b/>
                          <w:bCs/>
                          <w:sz w:val="72"/>
                          <w:szCs w:val="72"/>
                          <w:lang w:val="es-ES"/>
                        </w:rPr>
                        <w:t>Infraestructura y Software</w:t>
                      </w:r>
                    </w:p>
                  </w:txbxContent>
                </v:textbox>
              </v:shape>
            </w:pict>
          </mc:Fallback>
        </mc:AlternateContent>
      </w:r>
    </w:p>
    <w:p w14:paraId="4E1AD5B6" w14:textId="77777777" w:rsidR="0043759F" w:rsidRDefault="0043759F" w:rsidP="0043759F"/>
    <w:p w14:paraId="76858034" w14:textId="77777777" w:rsidR="0043759F" w:rsidRDefault="0043759F" w:rsidP="0043759F"/>
    <w:p w14:paraId="7A9449F7" w14:textId="77777777" w:rsidR="0043759F" w:rsidRDefault="0043759F" w:rsidP="0043759F"/>
    <w:p w14:paraId="25E68B55" w14:textId="77777777" w:rsidR="0043759F" w:rsidRDefault="0043759F" w:rsidP="0043759F"/>
    <w:p w14:paraId="187C066F" w14:textId="77777777" w:rsidR="0043759F" w:rsidRDefault="0043759F" w:rsidP="0043759F"/>
    <w:p w14:paraId="690F9FE5" w14:textId="77777777" w:rsidR="0043759F" w:rsidRDefault="0043759F" w:rsidP="0043759F"/>
    <w:p w14:paraId="177610A6" w14:textId="77777777" w:rsidR="0043759F" w:rsidRDefault="0043759F" w:rsidP="0043759F"/>
    <w:p w14:paraId="27697ED5" w14:textId="77777777" w:rsidR="0043759F" w:rsidRDefault="0043759F" w:rsidP="0043759F"/>
    <w:p w14:paraId="153372A5" w14:textId="77777777" w:rsidR="0043759F" w:rsidRDefault="0043759F" w:rsidP="0043759F"/>
    <w:p w14:paraId="71C1DF6F" w14:textId="77777777" w:rsidR="0043759F" w:rsidRDefault="0043759F" w:rsidP="0043759F"/>
    <w:p w14:paraId="35A587B5" w14:textId="23176DEA" w:rsidR="0043759F" w:rsidRDefault="00EA5772" w:rsidP="00EA5772">
      <w:pPr>
        <w:tabs>
          <w:tab w:val="left" w:pos="1002"/>
        </w:tabs>
      </w:pPr>
      <w:r>
        <w:tab/>
      </w:r>
    </w:p>
    <w:p w14:paraId="54E08186" w14:textId="77777777" w:rsidR="00EA5772" w:rsidRDefault="00EA5772" w:rsidP="00EA5772">
      <w:pPr>
        <w:tabs>
          <w:tab w:val="left" w:pos="1002"/>
        </w:tabs>
      </w:pPr>
    </w:p>
    <w:p w14:paraId="43D5D183" w14:textId="77777777" w:rsidR="00EA5772" w:rsidRDefault="00EA5772" w:rsidP="00EA5772">
      <w:pPr>
        <w:tabs>
          <w:tab w:val="left" w:pos="1002"/>
        </w:tabs>
      </w:pPr>
    </w:p>
    <w:p w14:paraId="7CD374A4" w14:textId="77777777" w:rsidR="00EA5772" w:rsidRDefault="00EA5772" w:rsidP="00EA5772">
      <w:pPr>
        <w:tabs>
          <w:tab w:val="left" w:pos="1002"/>
        </w:tabs>
      </w:pPr>
    </w:p>
    <w:p w14:paraId="572EA08D" w14:textId="77777777" w:rsidR="00EA5772" w:rsidRDefault="00EA5772" w:rsidP="00EA5772">
      <w:pPr>
        <w:tabs>
          <w:tab w:val="left" w:pos="1002"/>
        </w:tabs>
      </w:pPr>
    </w:p>
    <w:p w14:paraId="32D22D7F" w14:textId="77777777" w:rsidR="00EA5772" w:rsidRDefault="00EA5772" w:rsidP="00EA5772">
      <w:pPr>
        <w:tabs>
          <w:tab w:val="left" w:pos="1002"/>
        </w:tabs>
      </w:pPr>
    </w:p>
    <w:p w14:paraId="442826AC" w14:textId="77777777" w:rsidR="00EA5772" w:rsidRDefault="00EA5772" w:rsidP="00EA5772">
      <w:pPr>
        <w:tabs>
          <w:tab w:val="left" w:pos="1002"/>
        </w:tabs>
      </w:pPr>
    </w:p>
    <w:p w14:paraId="53605D8A" w14:textId="77777777" w:rsidR="00EA5772" w:rsidRDefault="00EA5772" w:rsidP="00EA5772">
      <w:pPr>
        <w:tabs>
          <w:tab w:val="left" w:pos="1002"/>
        </w:tabs>
      </w:pPr>
    </w:p>
    <w:p w14:paraId="32F154CB" w14:textId="77777777" w:rsidR="00EA5772" w:rsidRDefault="00EA5772" w:rsidP="00EA5772">
      <w:pPr>
        <w:tabs>
          <w:tab w:val="left" w:pos="1002"/>
        </w:tabs>
      </w:pPr>
    </w:p>
    <w:p w14:paraId="6F4ECB88" w14:textId="77777777" w:rsidR="00EA5772" w:rsidRDefault="00EA5772" w:rsidP="00EA5772">
      <w:pPr>
        <w:tabs>
          <w:tab w:val="left" w:pos="1002"/>
        </w:tabs>
      </w:pPr>
    </w:p>
    <w:p w14:paraId="3CE30DCD" w14:textId="77777777" w:rsidR="00EA5772" w:rsidRDefault="00EA5772" w:rsidP="00EA5772">
      <w:pPr>
        <w:tabs>
          <w:tab w:val="left" w:pos="1002"/>
        </w:tabs>
      </w:pPr>
    </w:p>
    <w:p w14:paraId="6D9552CD" w14:textId="77777777" w:rsidR="00EA5772" w:rsidRDefault="00EA5772" w:rsidP="00EA5772">
      <w:pPr>
        <w:tabs>
          <w:tab w:val="left" w:pos="1002"/>
        </w:tabs>
      </w:pPr>
    </w:p>
    <w:p w14:paraId="6CD81BE6" w14:textId="77777777" w:rsidR="00EA5772" w:rsidRDefault="00EA5772" w:rsidP="00EA5772">
      <w:pPr>
        <w:tabs>
          <w:tab w:val="left" w:pos="1002"/>
        </w:tabs>
      </w:pPr>
    </w:p>
    <w:p w14:paraId="467C8FE9" w14:textId="77777777" w:rsidR="000D094C" w:rsidRDefault="000D094C" w:rsidP="00EA5772">
      <w:pPr>
        <w:tabs>
          <w:tab w:val="left" w:pos="1002"/>
        </w:tabs>
      </w:pPr>
    </w:p>
    <w:p w14:paraId="33A9B84F" w14:textId="77777777" w:rsidR="000D094C" w:rsidRDefault="000D094C" w:rsidP="00EA5772">
      <w:pPr>
        <w:tabs>
          <w:tab w:val="left" w:pos="1002"/>
        </w:tabs>
      </w:pPr>
    </w:p>
    <w:p w14:paraId="39B3482E" w14:textId="77777777" w:rsidR="00EA5772" w:rsidRDefault="00EA5772" w:rsidP="00EA5772">
      <w:pPr>
        <w:tabs>
          <w:tab w:val="left" w:pos="1002"/>
        </w:tabs>
      </w:pPr>
    </w:p>
    <w:p w14:paraId="2DE4EFD8" w14:textId="77777777" w:rsidR="00EA5772" w:rsidRDefault="00EA5772" w:rsidP="00EA5772">
      <w:pPr>
        <w:tabs>
          <w:tab w:val="left" w:pos="1002"/>
        </w:tabs>
      </w:pPr>
    </w:p>
    <w:p w14:paraId="42D1F0DC" w14:textId="77777777" w:rsidR="00EA5772" w:rsidRDefault="00EA5772" w:rsidP="00EA5772">
      <w:pPr>
        <w:tabs>
          <w:tab w:val="left" w:pos="1002"/>
        </w:tabs>
      </w:pPr>
    </w:p>
    <w:p w14:paraId="2A53F143" w14:textId="77777777" w:rsidR="0043759F" w:rsidRDefault="0043759F" w:rsidP="000E3699">
      <w:pPr>
        <w:ind w:firstLine="708"/>
      </w:pPr>
    </w:p>
    <w:p w14:paraId="71FA2E74" w14:textId="77777777" w:rsidR="000E3699" w:rsidRDefault="000E3699" w:rsidP="000E3699">
      <w:pPr>
        <w:ind w:firstLine="708"/>
      </w:pPr>
    </w:p>
    <w:p w14:paraId="25D50E28" w14:textId="77777777" w:rsidR="000E3699" w:rsidRDefault="000E3699" w:rsidP="000E3699">
      <w:pPr>
        <w:ind w:firstLine="708"/>
      </w:pPr>
    </w:p>
    <w:p w14:paraId="798CCB4D" w14:textId="77777777" w:rsidR="000E3699" w:rsidRDefault="000E3699" w:rsidP="000E3699">
      <w:pPr>
        <w:ind w:firstLine="708"/>
      </w:pPr>
    </w:p>
    <w:p w14:paraId="715B6E41" w14:textId="77777777" w:rsidR="0043759F" w:rsidRDefault="0043759F" w:rsidP="0043759F"/>
    <w:p w14:paraId="5BA1A86D" w14:textId="77777777" w:rsidR="0043759F" w:rsidRDefault="0043759F" w:rsidP="0043759F"/>
    <w:p w14:paraId="12FD5737" w14:textId="77777777" w:rsidR="00675F42" w:rsidRPr="000E3699" w:rsidRDefault="00436AEC" w:rsidP="00675F42">
      <w:pPr>
        <w:jc w:val="both"/>
        <w:rPr>
          <w:rFonts w:eastAsia="Times New Roman" w:cs="Open Sans"/>
          <w:b/>
          <w:color w:val="6E6E7C"/>
          <w:sz w:val="21"/>
          <w:szCs w:val="21"/>
          <w:shd w:val="clear" w:color="auto" w:fill="FFFFFF"/>
          <w:lang w:eastAsia="es-ES_tradnl"/>
        </w:rPr>
      </w:pPr>
      <w:bookmarkStart w:id="94" w:name="_Toc107824675"/>
      <w:bookmarkStart w:id="95" w:name="_Toc112835886"/>
      <w:r w:rsidRPr="00C57B54">
        <w:rPr>
          <w:rFonts w:ascii="Century Gothic" w:hAnsi="Century Gothic"/>
          <w:b/>
          <w:bCs/>
          <w:color w:val="595959" w:themeColor="text1" w:themeTint="A6"/>
          <w:sz w:val="21"/>
          <w:szCs w:val="21"/>
        </w:rPr>
        <w:lastRenderedPageBreak/>
        <w:t>Entornos – Hardware</w:t>
      </w:r>
      <w:bookmarkEnd w:id="94"/>
      <w:bookmarkEnd w:id="95"/>
      <w:r w:rsidRPr="00C57B54">
        <w:rPr>
          <w:rFonts w:ascii="Century Gothic" w:hAnsi="Century Gothic"/>
          <w:b/>
          <w:bCs/>
          <w:color w:val="595959" w:themeColor="text1" w:themeTint="A6"/>
          <w:sz w:val="21"/>
          <w:szCs w:val="21"/>
        </w:rPr>
        <w:t> </w:t>
      </w:r>
      <w:r w:rsidR="00675F42">
        <w:rPr>
          <w:rFonts w:ascii="Century Gothic" w:hAnsi="Century Gothic"/>
          <w:b/>
          <w:bCs/>
          <w:color w:val="595959" w:themeColor="text1" w:themeTint="A6"/>
          <w:sz w:val="21"/>
          <w:szCs w:val="21"/>
        </w:rPr>
        <w:t xml:space="preserve">- </w:t>
      </w:r>
      <w:r w:rsidR="00675F42" w:rsidRPr="000E3699">
        <w:rPr>
          <w:rFonts w:eastAsia="Times New Roman" w:cs="Open Sans"/>
          <w:b/>
          <w:color w:val="6E6E7C"/>
          <w:sz w:val="21"/>
          <w:szCs w:val="21"/>
          <w:shd w:val="clear" w:color="auto" w:fill="FFFFFF"/>
          <w:lang w:eastAsia="es-ES_tradnl"/>
        </w:rPr>
        <w:t>Pruebas Funcionales</w:t>
      </w:r>
    </w:p>
    <w:p w14:paraId="454D2995" w14:textId="77777777" w:rsidR="00436AEC" w:rsidRDefault="00436AEC" w:rsidP="00436AEC">
      <w:pPr>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Equipos con los que cuenta el personal de QA para</w:t>
      </w:r>
      <w:r w:rsidRPr="00F17335">
        <w:rPr>
          <w:rFonts w:ascii="Century Gothic" w:eastAsia="Times New Roman" w:hAnsi="Century Gothic" w:cs="Open Sans"/>
          <w:color w:val="6E6E7C"/>
          <w:sz w:val="21"/>
          <w:szCs w:val="21"/>
          <w:shd w:val="clear" w:color="auto" w:fill="FFFFFF"/>
          <w:lang w:eastAsia="es-ES_tradnl"/>
        </w:rPr>
        <w:t xml:space="preserve"> la ejecución de pruebas funcionales:</w:t>
      </w:r>
    </w:p>
    <w:p w14:paraId="3C4102B6" w14:textId="77777777" w:rsidR="00436AEC" w:rsidRPr="00F17335" w:rsidRDefault="00436AEC" w:rsidP="00436AEC">
      <w:pPr>
        <w:tabs>
          <w:tab w:val="left" w:pos="1002"/>
        </w:tabs>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ab/>
      </w:r>
    </w:p>
    <w:p w14:paraId="2511C1D5" w14:textId="77777777" w:rsidR="00436AEC" w:rsidRDefault="00436AEC" w:rsidP="00436AEC">
      <w:pPr>
        <w:shd w:val="clear" w:color="auto" w:fill="FFFFFF"/>
        <w:rPr>
          <w:ins w:id="96" w:author="INEC Carlos Rivas Recalde" w:date="2022-06-21T15:15:00Z"/>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Equipo miembro 1 de QA:</w:t>
      </w:r>
    </w:p>
    <w:p w14:paraId="3545C752" w14:textId="77777777" w:rsidR="00436AEC" w:rsidRDefault="00436AEC" w:rsidP="00436AEC">
      <w:pPr>
        <w:shd w:val="clear" w:color="auto" w:fill="FFFFFF"/>
        <w:rPr>
          <w:rFonts w:ascii="Century Gothic" w:eastAsia="Times New Roman" w:hAnsi="Century Gothic" w:cs="Open Sans"/>
          <w:color w:val="6E6E7C"/>
          <w:sz w:val="21"/>
          <w:szCs w:val="21"/>
          <w:shd w:val="clear" w:color="auto" w:fill="FFFFFF"/>
          <w:lang w:eastAsia="es-ES_tradnl"/>
        </w:rPr>
      </w:pPr>
    </w:p>
    <w:tbl>
      <w:tblPr>
        <w:tblW w:w="8400" w:type="dxa"/>
        <w:tblLook w:val="04A0" w:firstRow="1" w:lastRow="0" w:firstColumn="1" w:lastColumn="0" w:noHBand="0" w:noVBand="1"/>
      </w:tblPr>
      <w:tblGrid>
        <w:gridCol w:w="3760"/>
        <w:gridCol w:w="4640"/>
      </w:tblGrid>
      <w:tr w:rsidR="00436AEC" w:rsidRPr="00095A1A" w14:paraId="7CC00417" w14:textId="77777777" w:rsidTr="00355A57">
        <w:trPr>
          <w:trHeight w:val="330"/>
        </w:trPr>
        <w:tc>
          <w:tcPr>
            <w:tcW w:w="8400" w:type="dxa"/>
            <w:gridSpan w:val="2"/>
            <w:tcBorders>
              <w:top w:val="single" w:sz="4" w:space="0" w:color="auto"/>
              <w:left w:val="single" w:sz="4" w:space="0" w:color="auto"/>
              <w:bottom w:val="single" w:sz="4" w:space="0" w:color="auto"/>
              <w:right w:val="single" w:sz="4" w:space="0" w:color="auto"/>
            </w:tcBorders>
            <w:shd w:val="clear" w:color="auto" w:fill="44546A" w:themeFill="text2"/>
            <w:noWrap/>
            <w:vAlign w:val="center"/>
            <w:hideMark/>
          </w:tcPr>
          <w:p w14:paraId="50FC5E71" w14:textId="77777777" w:rsidR="00436AEC" w:rsidRPr="00095A1A" w:rsidRDefault="00436AEC" w:rsidP="00355A57">
            <w:pPr>
              <w:rPr>
                <w:rFonts w:ascii="Century Gothic" w:eastAsia="Times New Roman" w:hAnsi="Century Gothic" w:cs="Calibri"/>
                <w:b/>
                <w:color w:val="6E6E7C"/>
                <w:sz w:val="21"/>
                <w:szCs w:val="21"/>
                <w:lang w:val="en-US"/>
              </w:rPr>
            </w:pPr>
            <w:r w:rsidRPr="004C1692">
              <w:rPr>
                <w:rFonts w:ascii="Century Gothic" w:eastAsia="Times New Roman" w:hAnsi="Century Gothic" w:cs="Calibri"/>
                <w:b/>
                <w:color w:val="FFFFFF" w:themeColor="background1"/>
                <w:sz w:val="21"/>
                <w:szCs w:val="21"/>
                <w:lang w:val="en-US"/>
              </w:rPr>
              <w:t>PC DE ESCRITORIO</w:t>
            </w:r>
            <w:r w:rsidRPr="00095A1A">
              <w:rPr>
                <w:rFonts w:ascii="Century Gothic" w:eastAsia="Times New Roman" w:hAnsi="Century Gothic" w:cs="Calibri"/>
                <w:b/>
                <w:color w:val="6E6E7C"/>
                <w:sz w:val="21"/>
                <w:szCs w:val="21"/>
                <w:lang w:val="en-US"/>
              </w:rPr>
              <w:t> </w:t>
            </w:r>
          </w:p>
        </w:tc>
      </w:tr>
      <w:tr w:rsidR="00436AEC" w:rsidRPr="00AC512A" w14:paraId="73DA8F61" w14:textId="77777777" w:rsidTr="00355A57">
        <w:trPr>
          <w:trHeight w:val="370"/>
        </w:trPr>
        <w:tc>
          <w:tcPr>
            <w:tcW w:w="3760" w:type="dxa"/>
            <w:tcBorders>
              <w:top w:val="single" w:sz="4" w:space="0" w:color="auto"/>
              <w:left w:val="single" w:sz="8" w:space="0" w:color="auto"/>
              <w:bottom w:val="single" w:sz="4" w:space="0" w:color="000000" w:themeColor="text1"/>
              <w:right w:val="single" w:sz="8" w:space="0" w:color="auto"/>
            </w:tcBorders>
            <w:shd w:val="clear" w:color="auto" w:fill="auto"/>
            <w:noWrap/>
            <w:vAlign w:val="center"/>
            <w:hideMark/>
          </w:tcPr>
          <w:p w14:paraId="6D69EDE6" w14:textId="77777777" w:rsidR="00436AEC" w:rsidRPr="00095A1A" w:rsidRDefault="00436AEC" w:rsidP="00355A57">
            <w:pPr>
              <w:rPr>
                <w:rFonts w:ascii="Century Gothic" w:eastAsia="Times New Roman" w:hAnsi="Century Gothic" w:cs="Calibri"/>
                <w:color w:val="6E6E7C"/>
                <w:sz w:val="21"/>
                <w:szCs w:val="21"/>
                <w:lang w:val="en-US"/>
              </w:rPr>
            </w:pPr>
            <w:r w:rsidRPr="00095A1A">
              <w:rPr>
                <w:rFonts w:ascii="Century Gothic" w:eastAsia="Times New Roman" w:hAnsi="Century Gothic" w:cs="Calibri"/>
                <w:color w:val="6E6E7C"/>
                <w:sz w:val="21"/>
                <w:szCs w:val="21"/>
              </w:rPr>
              <w:t>Procesador</w:t>
            </w:r>
          </w:p>
        </w:tc>
        <w:tc>
          <w:tcPr>
            <w:tcW w:w="4640" w:type="dxa"/>
            <w:tcBorders>
              <w:top w:val="single" w:sz="4" w:space="0" w:color="auto"/>
              <w:left w:val="nil"/>
              <w:bottom w:val="single" w:sz="4" w:space="0" w:color="000000" w:themeColor="text1"/>
              <w:right w:val="single" w:sz="8" w:space="0" w:color="auto"/>
            </w:tcBorders>
            <w:shd w:val="clear" w:color="auto" w:fill="auto"/>
            <w:vAlign w:val="center"/>
            <w:hideMark/>
          </w:tcPr>
          <w:p w14:paraId="13D88106" w14:textId="77777777" w:rsidR="00436AEC" w:rsidRPr="00095A1A" w:rsidRDefault="00436AEC" w:rsidP="00355A57">
            <w:pPr>
              <w:rPr>
                <w:rFonts w:ascii="Century Gothic" w:eastAsia="Times New Roman" w:hAnsi="Century Gothic" w:cs="Calibri"/>
                <w:color w:val="6E6E7C"/>
                <w:sz w:val="21"/>
                <w:szCs w:val="21"/>
                <w:lang w:val="en-US"/>
              </w:rPr>
            </w:pPr>
            <w:r w:rsidRPr="00095A1A">
              <w:rPr>
                <w:rFonts w:ascii="Century Gothic" w:eastAsia="Times New Roman" w:hAnsi="Century Gothic" w:cs="Calibri"/>
                <w:color w:val="6E6E7C"/>
                <w:sz w:val="21"/>
                <w:szCs w:val="21"/>
                <w:lang w:val="en-US"/>
              </w:rPr>
              <w:t>Intel(R) Core(TM) i7-8700 CPU @ 3.20GHz   3.19 GHz</w:t>
            </w:r>
          </w:p>
        </w:tc>
      </w:tr>
      <w:tr w:rsidR="00436AEC" w:rsidRPr="00095A1A" w14:paraId="32FC2FCC" w14:textId="77777777" w:rsidTr="00355A57">
        <w:trPr>
          <w:trHeight w:val="56"/>
        </w:trPr>
        <w:tc>
          <w:tcPr>
            <w:tcW w:w="3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2BB7207" w14:textId="77777777" w:rsidR="00436AEC" w:rsidRPr="00095A1A" w:rsidRDefault="00436AEC" w:rsidP="00355A57">
            <w:pPr>
              <w:rPr>
                <w:rFonts w:ascii="Century Gothic" w:eastAsia="Times New Roman" w:hAnsi="Century Gothic" w:cs="Calibri"/>
                <w:color w:val="6E6E7C"/>
                <w:sz w:val="21"/>
                <w:szCs w:val="21"/>
                <w:lang w:val="en-US"/>
              </w:rPr>
            </w:pPr>
            <w:r>
              <w:rPr>
                <w:rFonts w:ascii="Century Gothic" w:eastAsia="Times New Roman" w:hAnsi="Century Gothic" w:cs="Calibri"/>
                <w:color w:val="6E6E7C"/>
                <w:sz w:val="21"/>
                <w:szCs w:val="21"/>
              </w:rPr>
              <w:t>RAM</w:t>
            </w:r>
          </w:p>
        </w:tc>
        <w:tc>
          <w:tcPr>
            <w:tcW w:w="46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C123EB4" w14:textId="77777777" w:rsidR="00436AEC" w:rsidRPr="00095A1A" w:rsidRDefault="00436AEC" w:rsidP="00355A57">
            <w:pPr>
              <w:rPr>
                <w:rFonts w:ascii="Century Gothic" w:eastAsia="Times New Roman" w:hAnsi="Century Gothic" w:cs="Calibri"/>
                <w:color w:val="6E6E7C"/>
                <w:sz w:val="21"/>
                <w:szCs w:val="21"/>
                <w:lang w:val="en-US"/>
              </w:rPr>
            </w:pPr>
            <w:r w:rsidRPr="00095A1A">
              <w:rPr>
                <w:rFonts w:ascii="Century Gothic" w:eastAsia="Times New Roman" w:hAnsi="Century Gothic" w:cs="Calibri"/>
                <w:color w:val="6E6E7C"/>
                <w:sz w:val="21"/>
                <w:szCs w:val="21"/>
                <w:lang w:val="en-US"/>
              </w:rPr>
              <w:t>16,0 GB (15,8 GB usable)</w:t>
            </w:r>
          </w:p>
        </w:tc>
      </w:tr>
      <w:tr w:rsidR="00436AEC" w:rsidRPr="00AC512A" w14:paraId="2A98D1A0" w14:textId="77777777" w:rsidTr="00355A57">
        <w:trPr>
          <w:trHeight w:val="271"/>
        </w:trPr>
        <w:tc>
          <w:tcPr>
            <w:tcW w:w="3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FC265A0" w14:textId="77777777" w:rsidR="00436AEC" w:rsidRPr="00095A1A" w:rsidRDefault="00436AEC" w:rsidP="00355A57">
            <w:pPr>
              <w:rPr>
                <w:rFonts w:ascii="Century Gothic" w:eastAsia="Times New Roman" w:hAnsi="Century Gothic" w:cs="Calibri"/>
                <w:color w:val="6E6E7C"/>
                <w:sz w:val="21"/>
                <w:szCs w:val="21"/>
                <w:lang w:val="en-US"/>
              </w:rPr>
            </w:pPr>
            <w:r w:rsidRPr="00095A1A">
              <w:rPr>
                <w:rFonts w:ascii="Century Gothic" w:eastAsia="Times New Roman" w:hAnsi="Century Gothic" w:cs="Calibri"/>
                <w:color w:val="6E6E7C"/>
                <w:sz w:val="21"/>
                <w:szCs w:val="21"/>
              </w:rPr>
              <w:t>Tipo de sistema</w:t>
            </w:r>
          </w:p>
        </w:tc>
        <w:tc>
          <w:tcPr>
            <w:tcW w:w="46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FC16DAA" w14:textId="77777777" w:rsidR="00436AEC" w:rsidRPr="00095A1A" w:rsidRDefault="00436AEC" w:rsidP="00355A57">
            <w:pPr>
              <w:rPr>
                <w:rFonts w:ascii="Century Gothic" w:eastAsia="Times New Roman" w:hAnsi="Century Gothic" w:cs="Calibri"/>
                <w:color w:val="6E6E7C"/>
                <w:sz w:val="21"/>
                <w:szCs w:val="21"/>
                <w:lang w:val="en-US"/>
              </w:rPr>
            </w:pPr>
            <w:r w:rsidRPr="00095A1A">
              <w:rPr>
                <w:rFonts w:ascii="Century Gothic" w:eastAsia="Times New Roman" w:hAnsi="Century Gothic" w:cs="Calibri"/>
                <w:color w:val="6E6E7C"/>
                <w:sz w:val="21"/>
                <w:szCs w:val="21"/>
                <w:lang w:val="en-US"/>
              </w:rPr>
              <w:t>64-bit operating system, x64-based processor</w:t>
            </w:r>
          </w:p>
        </w:tc>
      </w:tr>
      <w:tr w:rsidR="00436AEC" w:rsidRPr="00924B47" w14:paraId="2ECB9998" w14:textId="77777777" w:rsidTr="00355A57">
        <w:trPr>
          <w:trHeight w:val="271"/>
        </w:trPr>
        <w:tc>
          <w:tcPr>
            <w:tcW w:w="3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43AEA9D0" w14:textId="77777777" w:rsidR="00436AEC" w:rsidRPr="00095A1A" w:rsidRDefault="00436AEC" w:rsidP="00355A57">
            <w:pPr>
              <w:rPr>
                <w:rFonts w:ascii="Century Gothic" w:eastAsia="Times New Roman" w:hAnsi="Century Gothic" w:cs="Calibri"/>
                <w:color w:val="6E6E7C"/>
                <w:sz w:val="21"/>
                <w:szCs w:val="21"/>
              </w:rPr>
            </w:pPr>
            <w:r>
              <w:rPr>
                <w:rFonts w:ascii="Century Gothic" w:eastAsia="Times New Roman" w:hAnsi="Century Gothic" w:cs="Calibri"/>
                <w:color w:val="6E6E7C"/>
                <w:sz w:val="21"/>
                <w:szCs w:val="21"/>
              </w:rPr>
              <w:t>SO</w:t>
            </w:r>
          </w:p>
        </w:tc>
        <w:tc>
          <w:tcPr>
            <w:tcW w:w="46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EB55D5E" w14:textId="77777777" w:rsidR="00436AEC" w:rsidRPr="00095A1A" w:rsidRDefault="00436AEC" w:rsidP="00355A57">
            <w:pPr>
              <w:rPr>
                <w:rFonts w:ascii="Century Gothic" w:eastAsia="Times New Roman" w:hAnsi="Century Gothic" w:cs="Calibri"/>
                <w:color w:val="6E6E7C"/>
                <w:sz w:val="21"/>
                <w:szCs w:val="21"/>
                <w:lang w:val="en-US"/>
              </w:rPr>
            </w:pPr>
            <w:r w:rsidRPr="00095A1A">
              <w:rPr>
                <w:rFonts w:ascii="Century Gothic" w:eastAsia="Times New Roman" w:hAnsi="Century Gothic" w:cs="Calibri"/>
                <w:color w:val="6E6E7C"/>
                <w:sz w:val="21"/>
                <w:szCs w:val="21"/>
                <w:lang w:val="en-US"/>
              </w:rPr>
              <w:t>Windows 1</w:t>
            </w:r>
            <w:r>
              <w:rPr>
                <w:rFonts w:ascii="Century Gothic" w:eastAsia="Times New Roman" w:hAnsi="Century Gothic" w:cs="Calibri"/>
                <w:color w:val="6E6E7C"/>
                <w:sz w:val="21"/>
                <w:szCs w:val="21"/>
                <w:lang w:val="en-US"/>
              </w:rPr>
              <w:t>1</w:t>
            </w:r>
            <w:r w:rsidRPr="00095A1A">
              <w:rPr>
                <w:rFonts w:ascii="Century Gothic" w:eastAsia="Times New Roman" w:hAnsi="Century Gothic" w:cs="Calibri"/>
                <w:color w:val="6E6E7C"/>
                <w:sz w:val="21"/>
                <w:szCs w:val="21"/>
                <w:lang w:val="en-US"/>
              </w:rPr>
              <w:t xml:space="preserve"> Pro</w:t>
            </w:r>
          </w:p>
        </w:tc>
      </w:tr>
    </w:tbl>
    <w:p w14:paraId="53D029C5" w14:textId="77777777" w:rsidR="00436AEC" w:rsidRPr="002446DF" w:rsidRDefault="00436AEC" w:rsidP="00436AEC">
      <w:pPr>
        <w:shd w:val="clear" w:color="auto" w:fill="FFFFFF"/>
        <w:rPr>
          <w:rFonts w:ascii="Century Gothic" w:eastAsia="Times New Roman" w:hAnsi="Century Gothic" w:cs="Open Sans"/>
          <w:color w:val="6E6E7C"/>
          <w:sz w:val="21"/>
          <w:szCs w:val="21"/>
          <w:shd w:val="clear" w:color="auto" w:fill="FFFFFF"/>
          <w:lang w:val="en-US" w:eastAsia="es-ES_tradnl"/>
        </w:rPr>
      </w:pPr>
    </w:p>
    <w:p w14:paraId="536033DA" w14:textId="77777777" w:rsidR="00436AEC" w:rsidRDefault="00436AEC" w:rsidP="00436AEC">
      <w:pPr>
        <w:rPr>
          <w:ins w:id="97" w:author="INEC Carlos Rivas Recalde" w:date="2022-06-21T15:15:00Z"/>
          <w:rFonts w:ascii="Century Gothic" w:eastAsia="Times New Roman" w:hAnsi="Century Gothic" w:cs="Open Sans"/>
          <w:color w:val="6E6E7C"/>
          <w:sz w:val="21"/>
          <w:szCs w:val="21"/>
          <w:shd w:val="clear" w:color="auto" w:fill="FFFFFF"/>
          <w:lang w:eastAsia="es-ES_tradnl"/>
        </w:rPr>
      </w:pPr>
      <w:r w:rsidRPr="00171276">
        <w:rPr>
          <w:rFonts w:ascii="Century Gothic" w:eastAsia="Times New Roman" w:hAnsi="Century Gothic" w:cs="Open Sans"/>
          <w:color w:val="6E6E7C"/>
          <w:sz w:val="21"/>
          <w:szCs w:val="21"/>
          <w:shd w:val="clear" w:color="auto" w:fill="FFFFFF"/>
          <w:lang w:eastAsia="es-ES_tradnl"/>
        </w:rPr>
        <w:t>Servidores en los que se encuentra instalado el “Sistema de Reclutamiento” en el ambiente de QA</w:t>
      </w:r>
      <w:r>
        <w:rPr>
          <w:rFonts w:ascii="Century Gothic" w:eastAsia="Times New Roman" w:hAnsi="Century Gothic" w:cs="Open Sans"/>
          <w:color w:val="6E6E7C"/>
          <w:sz w:val="21"/>
          <w:szCs w:val="21"/>
          <w:shd w:val="clear" w:color="auto" w:fill="FFFFFF"/>
          <w:lang w:eastAsia="es-ES_tradnl"/>
        </w:rPr>
        <w:t>.</w:t>
      </w:r>
    </w:p>
    <w:p w14:paraId="2CB2158D" w14:textId="77777777" w:rsidR="00436AEC" w:rsidRPr="00171276" w:rsidRDefault="00436AEC" w:rsidP="00436AEC">
      <w:pPr>
        <w:rPr>
          <w:rFonts w:ascii="Century Gothic" w:eastAsia="Times New Roman" w:hAnsi="Century Gothic" w:cs="Open Sans"/>
          <w:color w:val="6E6E7C"/>
          <w:sz w:val="21"/>
          <w:szCs w:val="21"/>
          <w:shd w:val="clear" w:color="auto" w:fill="FFFFFF"/>
          <w:lang w:eastAsia="es-ES_tradnl"/>
        </w:rPr>
      </w:pPr>
    </w:p>
    <w:tbl>
      <w:tblPr>
        <w:tblW w:w="8400" w:type="dxa"/>
        <w:tblLook w:val="04A0" w:firstRow="1" w:lastRow="0" w:firstColumn="1" w:lastColumn="0" w:noHBand="0" w:noVBand="1"/>
      </w:tblPr>
      <w:tblGrid>
        <w:gridCol w:w="8400"/>
      </w:tblGrid>
      <w:tr w:rsidR="00436AEC" w:rsidRPr="00095A1A" w14:paraId="3D282D0E" w14:textId="77777777" w:rsidTr="00355A57">
        <w:trPr>
          <w:trHeight w:val="330"/>
        </w:trPr>
        <w:tc>
          <w:tcPr>
            <w:tcW w:w="8400" w:type="dxa"/>
            <w:tcBorders>
              <w:top w:val="single" w:sz="4" w:space="0" w:color="auto"/>
              <w:left w:val="single" w:sz="4" w:space="0" w:color="auto"/>
              <w:bottom w:val="single" w:sz="4" w:space="0" w:color="auto"/>
              <w:right w:val="single" w:sz="4" w:space="0" w:color="auto"/>
            </w:tcBorders>
            <w:shd w:val="clear" w:color="auto" w:fill="44546A" w:themeFill="text2"/>
            <w:noWrap/>
            <w:vAlign w:val="center"/>
            <w:hideMark/>
          </w:tcPr>
          <w:p w14:paraId="46F19684" w14:textId="77777777" w:rsidR="00436AEC" w:rsidRPr="0026308D" w:rsidRDefault="00436AEC" w:rsidP="00355A57">
            <w:pPr>
              <w:rPr>
                <w:rFonts w:ascii="Century Gothic" w:eastAsia="Times New Roman" w:hAnsi="Century Gothic" w:cs="Calibri"/>
                <w:b/>
                <w:color w:val="FFFFFF" w:themeColor="background1"/>
                <w:sz w:val="21"/>
                <w:szCs w:val="21"/>
              </w:rPr>
            </w:pPr>
            <w:r w:rsidRPr="0026308D">
              <w:rPr>
                <w:rFonts w:ascii="Century Gothic" w:eastAsia="Times New Roman" w:hAnsi="Century Gothic" w:cs="Calibri"/>
                <w:b/>
                <w:color w:val="FFFFFF" w:themeColor="background1"/>
                <w:sz w:val="21"/>
                <w:szCs w:val="21"/>
              </w:rPr>
              <w:t>SERVIDOR DE BASE DE DATOS</w:t>
            </w:r>
          </w:p>
        </w:tc>
      </w:tr>
      <w:tr w:rsidR="00436AEC" w:rsidRPr="00F126BC" w14:paraId="204E9030" w14:textId="77777777" w:rsidTr="00355A57">
        <w:trPr>
          <w:trHeight w:val="630"/>
        </w:trPr>
        <w:tc>
          <w:tcPr>
            <w:tcW w:w="84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9554987" w14:textId="77777777" w:rsidR="00436AEC" w:rsidRPr="00FA175A" w:rsidRDefault="00436AEC" w:rsidP="00355A57">
            <w:pPr>
              <w:pStyle w:val="ListParagraph"/>
              <w:ind w:left="171"/>
              <w:contextualSpacing w:val="0"/>
              <w:rPr>
                <w:rFonts w:eastAsia="Times New Roman" w:cs="Open Sans"/>
                <w:color w:val="6E6E7C"/>
                <w:sz w:val="21"/>
                <w:szCs w:val="21"/>
                <w:shd w:val="clear" w:color="auto" w:fill="FFFFFF"/>
                <w:lang w:val="en-US" w:eastAsia="es-ES_tradnl"/>
              </w:rPr>
            </w:pPr>
            <w:r w:rsidRPr="00FA175A">
              <w:rPr>
                <w:rFonts w:eastAsia="Times New Roman" w:cs="Open Sans"/>
                <w:color w:val="6E6E7C"/>
                <w:sz w:val="21"/>
                <w:szCs w:val="21"/>
                <w:shd w:val="clear" w:color="auto" w:fill="FFFFFF"/>
                <w:lang w:val="en-US" w:eastAsia="es-ES_tradnl"/>
              </w:rPr>
              <w:t>IP: 172.16.2.250</w:t>
            </w:r>
          </w:p>
          <w:p w14:paraId="67F298E8" w14:textId="77777777" w:rsidR="00436AEC" w:rsidRPr="00FA175A" w:rsidRDefault="00436AEC" w:rsidP="00355A57">
            <w:pPr>
              <w:pStyle w:val="ListParagraph"/>
              <w:ind w:left="171"/>
              <w:contextualSpacing w:val="0"/>
              <w:rPr>
                <w:rFonts w:eastAsia="Times New Roman" w:cs="Open Sans"/>
                <w:color w:val="6E6E7C"/>
                <w:sz w:val="21"/>
                <w:szCs w:val="21"/>
                <w:shd w:val="clear" w:color="auto" w:fill="FFFFFF"/>
                <w:lang w:val="en-US" w:eastAsia="es-ES_tradnl"/>
              </w:rPr>
            </w:pPr>
            <w:r w:rsidRPr="00FA175A">
              <w:rPr>
                <w:rFonts w:eastAsia="Times New Roman" w:cs="Open Sans"/>
                <w:color w:val="6E6E7C"/>
                <w:sz w:val="21"/>
                <w:szCs w:val="21"/>
                <w:shd w:val="clear" w:color="auto" w:fill="FFFFFF"/>
                <w:lang w:val="en-US" w:eastAsia="es-ES_tradnl"/>
              </w:rPr>
              <w:t>SO: Linux Centos 7</w:t>
            </w:r>
          </w:p>
          <w:p w14:paraId="60E0E674" w14:textId="77777777" w:rsidR="00436AEC" w:rsidRPr="00FA175A" w:rsidRDefault="00436AEC" w:rsidP="00355A57">
            <w:pPr>
              <w:pStyle w:val="ListParagraph"/>
              <w:ind w:left="171"/>
              <w:contextualSpacing w:val="0"/>
              <w:rPr>
                <w:rFonts w:eastAsia="Times New Roman" w:cs="Open Sans"/>
                <w:color w:val="6E6E7C"/>
                <w:sz w:val="21"/>
                <w:szCs w:val="21"/>
                <w:shd w:val="clear" w:color="auto" w:fill="FFFFFF"/>
                <w:lang w:val="en-US" w:eastAsia="es-ES_tradnl"/>
              </w:rPr>
            </w:pPr>
            <w:r w:rsidRPr="00FA175A">
              <w:rPr>
                <w:rFonts w:eastAsia="Times New Roman" w:cs="Open Sans"/>
                <w:color w:val="6E6E7C"/>
                <w:sz w:val="21"/>
                <w:szCs w:val="21"/>
                <w:shd w:val="clear" w:color="auto" w:fill="FFFFFF"/>
                <w:lang w:val="en-US" w:eastAsia="es-ES_tradnl"/>
              </w:rPr>
              <w:t>RAM: 16 Gb</w:t>
            </w:r>
          </w:p>
          <w:p w14:paraId="2EF5D8BE" w14:textId="77777777" w:rsidR="00436AEC" w:rsidRPr="00E45BEE" w:rsidRDefault="00436AEC" w:rsidP="00355A57">
            <w:pPr>
              <w:pStyle w:val="ListParagraph"/>
              <w:ind w:left="171"/>
              <w:contextualSpacing w:val="0"/>
              <w:rPr>
                <w:rFonts w:eastAsia="Times New Roman" w:cs="Open Sans"/>
                <w:color w:val="6E6E7C"/>
                <w:sz w:val="21"/>
                <w:szCs w:val="21"/>
                <w:shd w:val="clear" w:color="auto" w:fill="FFFFFF"/>
                <w:lang w:val="es-EC" w:eastAsia="es-ES_tradnl"/>
              </w:rPr>
            </w:pPr>
            <w:r w:rsidRPr="00E45BEE">
              <w:rPr>
                <w:rFonts w:eastAsia="Times New Roman" w:cs="Open Sans"/>
                <w:color w:val="6E6E7C"/>
                <w:sz w:val="21"/>
                <w:szCs w:val="21"/>
                <w:shd w:val="clear" w:color="auto" w:fill="FFFFFF"/>
                <w:lang w:val="es-EC" w:eastAsia="es-ES_tradnl"/>
              </w:rPr>
              <w:t>CPU: 10 CPU</w:t>
            </w:r>
          </w:p>
          <w:p w14:paraId="2888BA61" w14:textId="77777777" w:rsidR="00436AEC" w:rsidRPr="00E45BEE" w:rsidRDefault="00436AEC" w:rsidP="00355A57">
            <w:pPr>
              <w:pStyle w:val="ListParagraph"/>
              <w:ind w:left="171"/>
              <w:contextualSpacing w:val="0"/>
              <w:rPr>
                <w:rFonts w:eastAsia="Times New Roman" w:cs="Open Sans"/>
                <w:color w:val="6E6E7C"/>
                <w:sz w:val="21"/>
                <w:szCs w:val="21"/>
                <w:shd w:val="clear" w:color="auto" w:fill="FFFFFF"/>
                <w:lang w:val="es-EC" w:eastAsia="es-ES_tradnl"/>
              </w:rPr>
            </w:pPr>
            <w:r w:rsidRPr="00E45BEE">
              <w:rPr>
                <w:rFonts w:eastAsia="Times New Roman" w:cs="Open Sans"/>
                <w:color w:val="6E6E7C"/>
                <w:sz w:val="21"/>
                <w:szCs w:val="21"/>
                <w:shd w:val="clear" w:color="auto" w:fill="FFFFFF"/>
                <w:lang w:val="es-EC" w:eastAsia="es-ES_tradnl"/>
              </w:rPr>
              <w:t>Espacio en Disco: 76 GB</w:t>
            </w:r>
          </w:p>
          <w:p w14:paraId="2062EE69" w14:textId="77777777" w:rsidR="00436AEC" w:rsidRPr="00E45BEE" w:rsidRDefault="00436AEC" w:rsidP="00355A57">
            <w:pPr>
              <w:pStyle w:val="ListParagraph"/>
              <w:ind w:left="171"/>
              <w:contextualSpacing w:val="0"/>
              <w:rPr>
                <w:rFonts w:eastAsia="Times New Roman" w:cs="Open Sans"/>
                <w:color w:val="6E6E7C"/>
                <w:sz w:val="21"/>
                <w:szCs w:val="21"/>
                <w:shd w:val="clear" w:color="auto" w:fill="FFFFFF"/>
                <w:lang w:val="es-EC" w:eastAsia="es-ES_tradnl"/>
              </w:rPr>
            </w:pPr>
            <w:r w:rsidRPr="00E45BEE">
              <w:rPr>
                <w:rFonts w:eastAsia="Times New Roman" w:cs="Open Sans"/>
                <w:color w:val="6E6E7C"/>
                <w:sz w:val="21"/>
                <w:szCs w:val="21"/>
                <w:shd w:val="clear" w:color="auto" w:fill="FFFFFF"/>
                <w:lang w:val="es-EC" w:eastAsia="es-ES_tradnl"/>
              </w:rPr>
              <w:t xml:space="preserve">Motor de Base de Datos: </w:t>
            </w:r>
            <w:proofErr w:type="spellStart"/>
            <w:r w:rsidRPr="00E45BEE">
              <w:rPr>
                <w:rFonts w:eastAsia="Times New Roman" w:cs="Open Sans"/>
                <w:color w:val="6E6E7C"/>
                <w:sz w:val="21"/>
                <w:szCs w:val="21"/>
                <w:shd w:val="clear" w:color="auto" w:fill="FFFFFF"/>
                <w:lang w:val="es-EC" w:eastAsia="es-ES_tradnl"/>
              </w:rPr>
              <w:t>Postgresql</w:t>
            </w:r>
            <w:proofErr w:type="spellEnd"/>
            <w:r w:rsidRPr="00E45BEE">
              <w:rPr>
                <w:rFonts w:eastAsia="Times New Roman" w:cs="Open Sans"/>
                <w:color w:val="6E6E7C"/>
                <w:sz w:val="21"/>
                <w:szCs w:val="21"/>
                <w:shd w:val="clear" w:color="auto" w:fill="FFFFFF"/>
                <w:lang w:val="es-EC" w:eastAsia="es-ES_tradnl"/>
              </w:rPr>
              <w:t xml:space="preserve"> 13</w:t>
            </w:r>
          </w:p>
          <w:p w14:paraId="0E60FD73" w14:textId="77777777" w:rsidR="00436AEC" w:rsidRPr="00E45BEE" w:rsidRDefault="00436AEC" w:rsidP="00355A57">
            <w:pPr>
              <w:pStyle w:val="ListParagraph"/>
              <w:ind w:left="171"/>
              <w:contextualSpacing w:val="0"/>
              <w:rPr>
                <w:rFonts w:eastAsia="Times New Roman" w:cs="Open Sans"/>
                <w:color w:val="6E6E7C"/>
                <w:sz w:val="21"/>
                <w:szCs w:val="21"/>
                <w:shd w:val="clear" w:color="auto" w:fill="FFFFFF"/>
                <w:lang w:val="es-EC" w:eastAsia="es-ES_tradnl"/>
              </w:rPr>
            </w:pPr>
            <w:r w:rsidRPr="00E45BEE">
              <w:rPr>
                <w:rFonts w:eastAsia="Times New Roman" w:cs="Open Sans"/>
                <w:color w:val="6E6E7C"/>
                <w:sz w:val="21"/>
                <w:szCs w:val="21"/>
                <w:shd w:val="clear" w:color="auto" w:fill="FFFFFF"/>
                <w:lang w:val="es-EC" w:eastAsia="es-ES_tradnl"/>
              </w:rPr>
              <w:t>Puerto: 5432</w:t>
            </w:r>
          </w:p>
          <w:p w14:paraId="39E7ED4F" w14:textId="77777777" w:rsidR="00436AEC" w:rsidRPr="00E45BEE" w:rsidRDefault="00436AEC" w:rsidP="00355A57">
            <w:pPr>
              <w:pStyle w:val="ListParagraph"/>
              <w:ind w:left="171"/>
              <w:contextualSpacing w:val="0"/>
              <w:rPr>
                <w:rFonts w:eastAsia="Times New Roman" w:cs="Open Sans"/>
                <w:color w:val="6E6E7C"/>
                <w:sz w:val="21"/>
                <w:szCs w:val="21"/>
                <w:shd w:val="clear" w:color="auto" w:fill="FFFFFF"/>
                <w:lang w:val="es-EC" w:eastAsia="es-ES_tradnl"/>
              </w:rPr>
            </w:pPr>
            <w:r w:rsidRPr="00E45BEE">
              <w:rPr>
                <w:rFonts w:eastAsia="Times New Roman" w:cs="Open Sans"/>
                <w:color w:val="6E6E7C"/>
                <w:sz w:val="21"/>
                <w:szCs w:val="21"/>
                <w:shd w:val="clear" w:color="auto" w:fill="FFFFFF"/>
                <w:lang w:val="es-EC" w:eastAsia="es-ES_tradnl"/>
              </w:rPr>
              <w:t>Base de Datos: reclutamiento</w:t>
            </w:r>
          </w:p>
          <w:p w14:paraId="1187C2F3" w14:textId="77777777" w:rsidR="00436AEC" w:rsidRPr="00E45BEE" w:rsidRDefault="00436AEC" w:rsidP="00355A57">
            <w:pPr>
              <w:rPr>
                <w:rFonts w:ascii="Century Gothic" w:eastAsia="Times New Roman" w:hAnsi="Century Gothic" w:cs="Calibri"/>
                <w:color w:val="6E6E7C"/>
                <w:sz w:val="21"/>
                <w:szCs w:val="21"/>
              </w:rPr>
            </w:pPr>
          </w:p>
        </w:tc>
      </w:tr>
    </w:tbl>
    <w:p w14:paraId="00FE45DA" w14:textId="77777777" w:rsidR="00436AEC" w:rsidRDefault="00436AEC" w:rsidP="00436AEC">
      <w:pPr>
        <w:shd w:val="clear" w:color="auto" w:fill="FFFFFF"/>
        <w:rPr>
          <w:rFonts w:ascii="Century Gothic" w:eastAsia="Times New Roman" w:hAnsi="Century Gothic" w:cs="Open Sans"/>
          <w:color w:val="6E6E7C"/>
          <w:sz w:val="21"/>
          <w:szCs w:val="21"/>
          <w:shd w:val="clear" w:color="auto" w:fill="FFFFFF"/>
          <w:lang w:eastAsia="es-ES_tradnl"/>
        </w:rPr>
      </w:pPr>
    </w:p>
    <w:tbl>
      <w:tblPr>
        <w:tblW w:w="8400" w:type="dxa"/>
        <w:tblLook w:val="04A0" w:firstRow="1" w:lastRow="0" w:firstColumn="1" w:lastColumn="0" w:noHBand="0" w:noVBand="1"/>
      </w:tblPr>
      <w:tblGrid>
        <w:gridCol w:w="8400"/>
      </w:tblGrid>
      <w:tr w:rsidR="00436AEC" w:rsidRPr="00095A1A" w14:paraId="313C55E5" w14:textId="77777777" w:rsidTr="00355A57">
        <w:trPr>
          <w:trHeight w:val="330"/>
        </w:trPr>
        <w:tc>
          <w:tcPr>
            <w:tcW w:w="8400" w:type="dxa"/>
            <w:tcBorders>
              <w:top w:val="single" w:sz="4" w:space="0" w:color="auto"/>
              <w:left w:val="single" w:sz="4" w:space="0" w:color="auto"/>
              <w:bottom w:val="single" w:sz="4" w:space="0" w:color="auto"/>
              <w:right w:val="single" w:sz="4" w:space="0" w:color="auto"/>
            </w:tcBorders>
            <w:shd w:val="clear" w:color="auto" w:fill="44546A" w:themeFill="text2"/>
            <w:noWrap/>
            <w:vAlign w:val="center"/>
            <w:hideMark/>
          </w:tcPr>
          <w:p w14:paraId="35CA6974" w14:textId="77777777" w:rsidR="00436AEC" w:rsidRPr="0026308D" w:rsidRDefault="00436AEC" w:rsidP="00355A57">
            <w:pPr>
              <w:rPr>
                <w:rFonts w:ascii="Century Gothic" w:eastAsia="Times New Roman" w:hAnsi="Century Gothic" w:cs="Calibri"/>
                <w:b/>
                <w:color w:val="FFFFFF" w:themeColor="background1"/>
                <w:sz w:val="21"/>
                <w:szCs w:val="21"/>
              </w:rPr>
            </w:pPr>
            <w:r w:rsidRPr="0026308D">
              <w:rPr>
                <w:rFonts w:ascii="Century Gothic" w:eastAsia="Times New Roman" w:hAnsi="Century Gothic" w:cs="Calibri"/>
                <w:b/>
                <w:color w:val="FFFFFF" w:themeColor="background1"/>
                <w:sz w:val="21"/>
                <w:szCs w:val="21"/>
              </w:rPr>
              <w:t xml:space="preserve">SERVIDOR DE </w:t>
            </w:r>
            <w:r>
              <w:rPr>
                <w:rFonts w:ascii="Century Gothic" w:eastAsia="Times New Roman" w:hAnsi="Century Gothic" w:cs="Calibri"/>
                <w:b/>
                <w:color w:val="FFFFFF" w:themeColor="background1"/>
                <w:sz w:val="21"/>
                <w:szCs w:val="21"/>
              </w:rPr>
              <w:t>APLICACIONES</w:t>
            </w:r>
          </w:p>
        </w:tc>
      </w:tr>
      <w:tr w:rsidR="00436AEC" w:rsidRPr="00F126BC" w14:paraId="0DBC96FE" w14:textId="77777777" w:rsidTr="00355A57">
        <w:trPr>
          <w:trHeight w:val="630"/>
        </w:trPr>
        <w:tc>
          <w:tcPr>
            <w:tcW w:w="840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2B7ED75" w14:textId="77777777" w:rsidR="00436AEC" w:rsidRPr="00FA175A" w:rsidRDefault="00436AEC" w:rsidP="00355A57">
            <w:pPr>
              <w:pStyle w:val="ListParagraph"/>
              <w:ind w:left="171"/>
              <w:contextualSpacing w:val="0"/>
              <w:rPr>
                <w:rFonts w:eastAsia="Times New Roman" w:cs="Open Sans"/>
                <w:color w:val="6E6E7C"/>
                <w:sz w:val="21"/>
                <w:szCs w:val="21"/>
                <w:shd w:val="clear" w:color="auto" w:fill="FFFFFF"/>
                <w:lang w:val="en-US" w:eastAsia="es-ES_tradnl"/>
              </w:rPr>
            </w:pPr>
            <w:r w:rsidRPr="00FA175A">
              <w:rPr>
                <w:rFonts w:eastAsia="Times New Roman" w:cs="Open Sans"/>
                <w:color w:val="6E6E7C"/>
                <w:sz w:val="21"/>
                <w:szCs w:val="21"/>
                <w:shd w:val="clear" w:color="auto" w:fill="FFFFFF"/>
                <w:lang w:val="en-US" w:eastAsia="es-ES_tradnl"/>
              </w:rPr>
              <w:t>IP: 172.16.2.133</w:t>
            </w:r>
          </w:p>
          <w:p w14:paraId="151D9559" w14:textId="77777777" w:rsidR="00436AEC" w:rsidRPr="00FA175A" w:rsidRDefault="00436AEC" w:rsidP="00355A57">
            <w:pPr>
              <w:pStyle w:val="ListParagraph"/>
              <w:ind w:left="171"/>
              <w:contextualSpacing w:val="0"/>
              <w:rPr>
                <w:rFonts w:eastAsia="Times New Roman" w:cs="Open Sans"/>
                <w:color w:val="6E6E7C"/>
                <w:sz w:val="21"/>
                <w:szCs w:val="21"/>
                <w:shd w:val="clear" w:color="auto" w:fill="FFFFFF"/>
                <w:lang w:val="en-US" w:eastAsia="es-ES_tradnl"/>
              </w:rPr>
            </w:pPr>
            <w:r w:rsidRPr="00FA175A">
              <w:rPr>
                <w:rFonts w:eastAsia="Times New Roman" w:cs="Open Sans"/>
                <w:color w:val="6E6E7C"/>
                <w:sz w:val="21"/>
                <w:szCs w:val="21"/>
                <w:shd w:val="clear" w:color="auto" w:fill="FFFFFF"/>
                <w:lang w:val="en-US" w:eastAsia="es-ES_tradnl"/>
              </w:rPr>
              <w:t xml:space="preserve">SO: Windows Server  2019 </w:t>
            </w:r>
            <w:proofErr w:type="spellStart"/>
            <w:r w:rsidRPr="00FA175A">
              <w:rPr>
                <w:rFonts w:eastAsia="Times New Roman" w:cs="Open Sans"/>
                <w:color w:val="6E6E7C"/>
                <w:sz w:val="21"/>
                <w:szCs w:val="21"/>
                <w:shd w:val="clear" w:color="auto" w:fill="FFFFFF"/>
                <w:lang w:val="en-US" w:eastAsia="es-ES_tradnl"/>
              </w:rPr>
              <w:t>Standart</w:t>
            </w:r>
            <w:proofErr w:type="spellEnd"/>
          </w:p>
          <w:p w14:paraId="2AF723EA" w14:textId="77777777" w:rsidR="00436AEC" w:rsidRPr="00FA175A" w:rsidRDefault="00436AEC" w:rsidP="00355A57">
            <w:pPr>
              <w:pStyle w:val="ListParagraph"/>
              <w:ind w:left="171"/>
              <w:contextualSpacing w:val="0"/>
              <w:rPr>
                <w:rFonts w:eastAsia="Times New Roman" w:cs="Open Sans"/>
                <w:color w:val="6E6E7C"/>
                <w:sz w:val="21"/>
                <w:szCs w:val="21"/>
                <w:shd w:val="clear" w:color="auto" w:fill="FFFFFF"/>
                <w:lang w:val="en-US" w:eastAsia="es-ES_tradnl"/>
              </w:rPr>
            </w:pPr>
            <w:r w:rsidRPr="00FA175A">
              <w:rPr>
                <w:rFonts w:eastAsia="Times New Roman" w:cs="Open Sans"/>
                <w:color w:val="6E6E7C"/>
                <w:sz w:val="21"/>
                <w:szCs w:val="21"/>
                <w:shd w:val="clear" w:color="auto" w:fill="FFFFFF"/>
                <w:lang w:val="en-US" w:eastAsia="es-ES_tradnl"/>
              </w:rPr>
              <w:t>RAM: 8 Gb</w:t>
            </w:r>
          </w:p>
          <w:p w14:paraId="6629A4C4" w14:textId="77777777" w:rsidR="00436AEC" w:rsidRPr="00E45BEE" w:rsidRDefault="00436AEC" w:rsidP="00355A57">
            <w:pPr>
              <w:pStyle w:val="ListParagraph"/>
              <w:ind w:left="171"/>
              <w:contextualSpacing w:val="0"/>
              <w:rPr>
                <w:rFonts w:eastAsia="Times New Roman" w:cs="Open Sans"/>
                <w:color w:val="6E6E7C"/>
                <w:sz w:val="21"/>
                <w:szCs w:val="21"/>
                <w:shd w:val="clear" w:color="auto" w:fill="FFFFFF"/>
                <w:lang w:val="es-EC" w:eastAsia="es-ES_tradnl"/>
              </w:rPr>
            </w:pPr>
            <w:r w:rsidRPr="00E45BEE">
              <w:rPr>
                <w:rFonts w:eastAsia="Times New Roman" w:cs="Open Sans"/>
                <w:color w:val="6E6E7C"/>
                <w:sz w:val="21"/>
                <w:szCs w:val="21"/>
                <w:shd w:val="clear" w:color="auto" w:fill="FFFFFF"/>
                <w:lang w:val="es-EC" w:eastAsia="es-ES_tradnl"/>
              </w:rPr>
              <w:t>CPU: 4 CPU</w:t>
            </w:r>
          </w:p>
          <w:p w14:paraId="66A2EE75" w14:textId="77777777" w:rsidR="00436AEC" w:rsidRPr="00E45BEE" w:rsidRDefault="00436AEC" w:rsidP="00355A57">
            <w:pPr>
              <w:pStyle w:val="ListParagraph"/>
              <w:ind w:left="171"/>
              <w:contextualSpacing w:val="0"/>
              <w:rPr>
                <w:rFonts w:eastAsia="Times New Roman" w:cs="Open Sans"/>
                <w:color w:val="6E6E7C"/>
                <w:sz w:val="21"/>
                <w:szCs w:val="21"/>
                <w:shd w:val="clear" w:color="auto" w:fill="FFFFFF"/>
                <w:lang w:val="es-EC" w:eastAsia="es-ES_tradnl"/>
              </w:rPr>
            </w:pPr>
            <w:r w:rsidRPr="00E45BEE">
              <w:rPr>
                <w:rFonts w:eastAsia="Times New Roman" w:cs="Open Sans"/>
                <w:color w:val="6E6E7C"/>
                <w:sz w:val="21"/>
                <w:szCs w:val="21"/>
                <w:shd w:val="clear" w:color="auto" w:fill="FFFFFF"/>
                <w:lang w:val="es-EC" w:eastAsia="es-ES_tradnl"/>
              </w:rPr>
              <w:t>Espacio en Disco: 100 GB</w:t>
            </w:r>
          </w:p>
          <w:p w14:paraId="13A2F6FE" w14:textId="77777777" w:rsidR="00436AEC" w:rsidRPr="00E45BEE" w:rsidRDefault="00436AEC" w:rsidP="00355A57">
            <w:pPr>
              <w:pStyle w:val="ListParagraph"/>
              <w:ind w:left="171"/>
              <w:contextualSpacing w:val="0"/>
              <w:rPr>
                <w:rFonts w:eastAsia="Times New Roman" w:cs="Open Sans"/>
                <w:color w:val="6E6E7C"/>
                <w:sz w:val="21"/>
                <w:szCs w:val="21"/>
                <w:shd w:val="clear" w:color="auto" w:fill="FFFFFF"/>
                <w:lang w:val="es-EC" w:eastAsia="es-ES_tradnl"/>
              </w:rPr>
            </w:pPr>
            <w:r w:rsidRPr="00E45BEE">
              <w:rPr>
                <w:rFonts w:eastAsia="Times New Roman" w:cs="Open Sans"/>
                <w:color w:val="6E6E7C"/>
                <w:sz w:val="21"/>
                <w:szCs w:val="21"/>
                <w:shd w:val="clear" w:color="auto" w:fill="FFFFFF"/>
                <w:lang w:val="es-EC" w:eastAsia="es-ES_tradnl"/>
              </w:rPr>
              <w:t>Framework de Desarrollo: .Net Framework 4.5</w:t>
            </w:r>
          </w:p>
          <w:p w14:paraId="6DEA24BE" w14:textId="77777777" w:rsidR="00436AEC" w:rsidRPr="00E45BEE" w:rsidRDefault="00436AEC" w:rsidP="00355A57">
            <w:pPr>
              <w:pStyle w:val="ListParagraph"/>
              <w:ind w:left="171"/>
              <w:contextualSpacing w:val="0"/>
              <w:rPr>
                <w:rFonts w:eastAsia="Times New Roman" w:cs="Open Sans"/>
                <w:color w:val="6E6E7C"/>
                <w:sz w:val="21"/>
                <w:szCs w:val="21"/>
                <w:shd w:val="clear" w:color="auto" w:fill="FFFFFF"/>
                <w:lang w:val="es-EC" w:eastAsia="es-ES_tradnl"/>
              </w:rPr>
            </w:pPr>
            <w:r w:rsidRPr="00E45BEE">
              <w:rPr>
                <w:rFonts w:eastAsia="Times New Roman" w:cs="Open Sans"/>
                <w:color w:val="6E6E7C"/>
                <w:sz w:val="21"/>
                <w:szCs w:val="21"/>
                <w:shd w:val="clear" w:color="auto" w:fill="FFFFFF"/>
                <w:lang w:val="es-EC" w:eastAsia="es-ES_tradnl"/>
              </w:rPr>
              <w:t>Servidor Web: IIS</w:t>
            </w:r>
          </w:p>
          <w:p w14:paraId="4A908F40" w14:textId="77777777" w:rsidR="00436AEC" w:rsidRPr="00E45BEE" w:rsidRDefault="00436AEC" w:rsidP="00355A57">
            <w:pPr>
              <w:pStyle w:val="ListParagraph"/>
              <w:ind w:left="171"/>
              <w:contextualSpacing w:val="0"/>
              <w:rPr>
                <w:rFonts w:eastAsia="Times New Roman" w:cs="Open Sans"/>
                <w:color w:val="6E6E7C"/>
                <w:sz w:val="21"/>
                <w:szCs w:val="21"/>
                <w:shd w:val="clear" w:color="auto" w:fill="FFFFFF"/>
                <w:lang w:val="es-EC" w:eastAsia="es-ES_tradnl"/>
              </w:rPr>
            </w:pPr>
            <w:r w:rsidRPr="00E45BEE">
              <w:rPr>
                <w:rFonts w:eastAsia="Times New Roman" w:cs="Open Sans"/>
                <w:color w:val="6E6E7C"/>
                <w:sz w:val="21"/>
                <w:szCs w:val="21"/>
                <w:shd w:val="clear" w:color="auto" w:fill="FFFFFF"/>
                <w:lang w:val="es-EC" w:eastAsia="es-ES_tradnl"/>
              </w:rPr>
              <w:t>Puerto: 80</w:t>
            </w:r>
          </w:p>
          <w:p w14:paraId="26D45867" w14:textId="77777777" w:rsidR="00436AEC" w:rsidRPr="00E45BEE" w:rsidRDefault="00436AEC" w:rsidP="00355A57">
            <w:pPr>
              <w:pStyle w:val="ListParagraph"/>
              <w:ind w:left="171"/>
              <w:contextualSpacing w:val="0"/>
              <w:rPr>
                <w:rFonts w:eastAsia="Times New Roman" w:cs="Open Sans"/>
                <w:color w:val="6E6E7C"/>
                <w:sz w:val="21"/>
                <w:szCs w:val="21"/>
                <w:shd w:val="clear" w:color="auto" w:fill="FFFFFF"/>
                <w:lang w:val="es-EC" w:eastAsia="es-ES_tradnl"/>
              </w:rPr>
            </w:pPr>
            <w:r w:rsidRPr="00E45BEE">
              <w:rPr>
                <w:rFonts w:eastAsia="Times New Roman" w:cs="Open Sans"/>
                <w:color w:val="6E6E7C"/>
                <w:sz w:val="21"/>
                <w:szCs w:val="21"/>
                <w:shd w:val="clear" w:color="auto" w:fill="FFFFFF"/>
                <w:lang w:val="es-EC" w:eastAsia="es-ES_tradnl"/>
              </w:rPr>
              <w:t xml:space="preserve">URL: </w:t>
            </w:r>
            <w:hyperlink r:id="rId12" w:history="1">
              <w:r w:rsidRPr="00E45BEE">
                <w:rPr>
                  <w:rFonts w:eastAsia="Times New Roman" w:cs="Open Sans"/>
                  <w:color w:val="6E6E7C"/>
                  <w:sz w:val="21"/>
                  <w:szCs w:val="21"/>
                  <w:shd w:val="clear" w:color="auto" w:fill="FFFFFF"/>
                  <w:lang w:eastAsia="es-ES_tradnl"/>
                </w:rPr>
                <w:t>http://172.16.2.133/Default.aspx</w:t>
              </w:r>
            </w:hyperlink>
          </w:p>
          <w:p w14:paraId="3B502C34" w14:textId="77777777" w:rsidR="00436AEC" w:rsidRPr="00E45BEE" w:rsidRDefault="00436AEC" w:rsidP="00355A57">
            <w:pPr>
              <w:pStyle w:val="ListParagraph"/>
              <w:ind w:left="171"/>
              <w:contextualSpacing w:val="0"/>
              <w:rPr>
                <w:rFonts w:eastAsia="Times New Roman" w:cs="Calibri"/>
                <w:color w:val="6E6E7C"/>
                <w:sz w:val="21"/>
                <w:szCs w:val="21"/>
                <w:lang w:val="es-EC"/>
              </w:rPr>
            </w:pPr>
          </w:p>
        </w:tc>
      </w:tr>
    </w:tbl>
    <w:p w14:paraId="6A006737" w14:textId="77777777" w:rsidR="00675F42" w:rsidRDefault="00675F42" w:rsidP="00675F42">
      <w:pPr>
        <w:rPr>
          <w:rFonts w:ascii="Century Gothic" w:hAnsi="Century Gothic"/>
          <w:b/>
          <w:bCs/>
          <w:color w:val="595959" w:themeColor="text1" w:themeTint="A6"/>
          <w:sz w:val="21"/>
          <w:szCs w:val="21"/>
        </w:rPr>
      </w:pPr>
    </w:p>
    <w:p w14:paraId="7F6532B4" w14:textId="5B2D0AB3" w:rsidR="00DB3F39" w:rsidRPr="00675F42" w:rsidRDefault="00DB3F39" w:rsidP="00675F42">
      <w:pPr>
        <w:rPr>
          <w:rFonts w:ascii="Century Gothic" w:eastAsia="Times New Roman" w:hAnsi="Century Gothic" w:cs="Open Sans"/>
          <w:b/>
          <w:color w:val="6E6E7C"/>
          <w:sz w:val="21"/>
          <w:szCs w:val="21"/>
          <w:shd w:val="clear" w:color="auto" w:fill="FFFFFF"/>
          <w:lang w:eastAsia="es-ES_tradnl"/>
        </w:rPr>
      </w:pPr>
      <w:r w:rsidRPr="00C57B54">
        <w:rPr>
          <w:rFonts w:ascii="Century Gothic" w:hAnsi="Century Gothic"/>
          <w:b/>
          <w:bCs/>
          <w:color w:val="595959" w:themeColor="text1" w:themeTint="A6"/>
          <w:sz w:val="21"/>
          <w:szCs w:val="21"/>
        </w:rPr>
        <w:t>Entornos – Hardware</w:t>
      </w:r>
      <w:r w:rsidR="00675F42">
        <w:rPr>
          <w:rFonts w:ascii="Century Gothic" w:hAnsi="Century Gothic"/>
          <w:b/>
          <w:bCs/>
          <w:color w:val="595959" w:themeColor="text1" w:themeTint="A6"/>
          <w:sz w:val="21"/>
          <w:szCs w:val="21"/>
        </w:rPr>
        <w:t xml:space="preserve"> -</w:t>
      </w:r>
      <w:r w:rsidRPr="00C57B54">
        <w:rPr>
          <w:rFonts w:ascii="Century Gothic" w:hAnsi="Century Gothic"/>
          <w:b/>
          <w:bCs/>
          <w:color w:val="595959" w:themeColor="text1" w:themeTint="A6"/>
          <w:sz w:val="21"/>
          <w:szCs w:val="21"/>
        </w:rPr>
        <w:t> </w:t>
      </w:r>
      <w:r w:rsidR="00675F42">
        <w:rPr>
          <w:rFonts w:ascii="Century Gothic" w:eastAsia="Times New Roman" w:hAnsi="Century Gothic" w:cs="Open Sans"/>
          <w:b/>
          <w:color w:val="6E6E7C"/>
          <w:sz w:val="21"/>
          <w:szCs w:val="21"/>
          <w:shd w:val="clear" w:color="auto" w:fill="FFFFFF"/>
          <w:lang w:eastAsia="es-ES_tradnl"/>
        </w:rPr>
        <w:t>Pruebas de Rendimiento</w:t>
      </w:r>
    </w:p>
    <w:p w14:paraId="745C08E9" w14:textId="77777777" w:rsidR="00436AEC" w:rsidRDefault="00436AEC" w:rsidP="00436AEC">
      <w:pPr>
        <w:rPr>
          <w:rFonts w:ascii="Century Gothic" w:eastAsia="Times New Roman" w:hAnsi="Century Gothic" w:cs="Open Sans"/>
          <w:b/>
          <w:color w:val="6E6E7C"/>
          <w:sz w:val="21"/>
          <w:szCs w:val="21"/>
          <w:shd w:val="clear" w:color="auto" w:fill="FFFFFF"/>
          <w:lang w:eastAsia="es-ES_tradnl"/>
        </w:rPr>
      </w:pPr>
      <w:r>
        <w:rPr>
          <w:rFonts w:ascii="Century Gothic" w:eastAsia="Times New Roman" w:hAnsi="Century Gothic" w:cs="Open Sans"/>
          <w:b/>
          <w:color w:val="6E6E7C"/>
          <w:sz w:val="21"/>
          <w:szCs w:val="21"/>
          <w:shd w:val="clear" w:color="auto" w:fill="FFFFFF"/>
          <w:lang w:eastAsia="es-ES_tradnl"/>
        </w:rPr>
        <w:t>SERVIDOR DE CARGA</w:t>
      </w:r>
    </w:p>
    <w:p w14:paraId="09CEBCE6" w14:textId="77777777" w:rsidR="00436AEC" w:rsidRDefault="00436AEC" w:rsidP="00436AEC">
      <w:pPr>
        <w:rPr>
          <w:rFonts w:ascii="Century Gothic" w:eastAsia="Times New Roman" w:hAnsi="Century Gothic" w:cs="Open Sans"/>
          <w:b/>
          <w:color w:val="6E6E7C"/>
          <w:sz w:val="21"/>
          <w:szCs w:val="21"/>
          <w:shd w:val="clear" w:color="auto" w:fill="FFFFFF"/>
          <w:lang w:eastAsia="es-ES_tradnl"/>
        </w:rPr>
      </w:pPr>
    </w:p>
    <w:p w14:paraId="5B31668B" w14:textId="77777777" w:rsidR="00436AEC" w:rsidRDefault="00436AEC" w:rsidP="00436AEC">
      <w:pPr>
        <w:shd w:val="clear" w:color="auto" w:fill="FFFFFF"/>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 xml:space="preserve">Equipos </w:t>
      </w:r>
      <w:r w:rsidRPr="00F17335">
        <w:rPr>
          <w:rFonts w:ascii="Century Gothic" w:eastAsia="Times New Roman" w:hAnsi="Century Gothic" w:cs="Open Sans"/>
          <w:color w:val="6E6E7C"/>
          <w:sz w:val="21"/>
          <w:szCs w:val="21"/>
          <w:shd w:val="clear" w:color="auto" w:fill="FFFFFF"/>
          <w:lang w:eastAsia="es-ES_tradnl"/>
        </w:rPr>
        <w:t xml:space="preserve">para la ejecución de pruebas </w:t>
      </w:r>
      <w:r>
        <w:rPr>
          <w:rFonts w:ascii="Century Gothic" w:eastAsia="Times New Roman" w:hAnsi="Century Gothic" w:cs="Open Sans"/>
          <w:color w:val="6E6E7C"/>
          <w:sz w:val="21"/>
          <w:szCs w:val="21"/>
          <w:shd w:val="clear" w:color="auto" w:fill="FFFFFF"/>
          <w:lang w:eastAsia="es-ES_tradnl"/>
        </w:rPr>
        <w:t>de rendimiento</w:t>
      </w:r>
      <w:r w:rsidRPr="00F17335">
        <w:rPr>
          <w:rFonts w:ascii="Century Gothic" w:eastAsia="Times New Roman" w:hAnsi="Century Gothic" w:cs="Open Sans"/>
          <w:color w:val="6E6E7C"/>
          <w:sz w:val="21"/>
          <w:szCs w:val="21"/>
          <w:shd w:val="clear" w:color="auto" w:fill="FFFFFF"/>
          <w:lang w:eastAsia="es-ES_tradnl"/>
        </w:rPr>
        <w:t>:</w:t>
      </w:r>
    </w:p>
    <w:p w14:paraId="1137DC08" w14:textId="77777777" w:rsidR="00436AEC" w:rsidRDefault="00436AEC" w:rsidP="00436AEC">
      <w:pPr>
        <w:shd w:val="clear" w:color="auto" w:fill="FFFFFF"/>
        <w:rPr>
          <w:rFonts w:cs="Arial"/>
          <w:color w:val="222222"/>
          <w:sz w:val="19"/>
          <w:szCs w:val="19"/>
          <w:lang w:eastAsia="es-VE"/>
        </w:rPr>
      </w:pPr>
    </w:p>
    <w:tbl>
      <w:tblPr>
        <w:tblW w:w="8400" w:type="dxa"/>
        <w:tblLook w:val="04A0" w:firstRow="1" w:lastRow="0" w:firstColumn="1" w:lastColumn="0" w:noHBand="0" w:noVBand="1"/>
      </w:tblPr>
      <w:tblGrid>
        <w:gridCol w:w="3760"/>
        <w:gridCol w:w="4640"/>
      </w:tblGrid>
      <w:tr w:rsidR="00436AEC" w:rsidRPr="00095A1A" w14:paraId="6925E225" w14:textId="77777777" w:rsidTr="00355A57">
        <w:trPr>
          <w:trHeight w:val="330"/>
        </w:trPr>
        <w:tc>
          <w:tcPr>
            <w:tcW w:w="8400" w:type="dxa"/>
            <w:gridSpan w:val="2"/>
            <w:tcBorders>
              <w:top w:val="single" w:sz="4" w:space="0" w:color="auto"/>
              <w:left w:val="single" w:sz="4" w:space="0" w:color="auto"/>
              <w:bottom w:val="single" w:sz="4" w:space="0" w:color="auto"/>
              <w:right w:val="single" w:sz="4" w:space="0" w:color="auto"/>
            </w:tcBorders>
            <w:shd w:val="clear" w:color="auto" w:fill="44546A" w:themeFill="text2"/>
            <w:noWrap/>
            <w:vAlign w:val="center"/>
            <w:hideMark/>
          </w:tcPr>
          <w:p w14:paraId="2700EA36" w14:textId="77777777" w:rsidR="00436AEC" w:rsidRPr="004C1692" w:rsidRDefault="00436AEC" w:rsidP="00355A57">
            <w:pPr>
              <w:rPr>
                <w:rFonts w:ascii="Century Gothic" w:eastAsia="Times New Roman" w:hAnsi="Century Gothic" w:cs="Calibri"/>
                <w:b/>
                <w:color w:val="FFFFFF" w:themeColor="background1"/>
                <w:sz w:val="21"/>
                <w:szCs w:val="21"/>
                <w:lang w:val="en-US"/>
              </w:rPr>
            </w:pPr>
            <w:r>
              <w:rPr>
                <w:rFonts w:ascii="Century Gothic" w:eastAsia="Times New Roman" w:hAnsi="Century Gothic" w:cs="Calibri"/>
                <w:b/>
                <w:color w:val="FFFFFF" w:themeColor="background1"/>
                <w:sz w:val="21"/>
                <w:szCs w:val="21"/>
                <w:lang w:val="en-US"/>
              </w:rPr>
              <w:t>SERVIDOR DE CARGA</w:t>
            </w:r>
          </w:p>
        </w:tc>
      </w:tr>
      <w:tr w:rsidR="00436AEC" w:rsidRPr="00DD37B3" w14:paraId="35B10632" w14:textId="77777777" w:rsidTr="00355A57">
        <w:trPr>
          <w:trHeight w:val="394"/>
        </w:trPr>
        <w:tc>
          <w:tcPr>
            <w:tcW w:w="37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D619F0C" w14:textId="77777777" w:rsidR="00436AEC" w:rsidRPr="00095A1A" w:rsidRDefault="00436AEC" w:rsidP="00355A57">
            <w:pPr>
              <w:rPr>
                <w:rFonts w:ascii="Century Gothic" w:eastAsia="Times New Roman" w:hAnsi="Century Gothic" w:cs="Calibri"/>
                <w:color w:val="6E6E7C"/>
                <w:sz w:val="21"/>
                <w:szCs w:val="21"/>
                <w:lang w:val="en-US"/>
              </w:rPr>
            </w:pPr>
            <w:r w:rsidRPr="00095A1A">
              <w:rPr>
                <w:rFonts w:ascii="Century Gothic" w:eastAsia="Times New Roman" w:hAnsi="Century Gothic" w:cs="Calibri"/>
                <w:color w:val="6E6E7C"/>
                <w:sz w:val="21"/>
                <w:szCs w:val="21"/>
              </w:rPr>
              <w:t>Procesador</w:t>
            </w:r>
          </w:p>
        </w:tc>
        <w:tc>
          <w:tcPr>
            <w:tcW w:w="4640" w:type="dxa"/>
            <w:tcBorders>
              <w:top w:val="single" w:sz="4" w:space="0" w:color="auto"/>
              <w:left w:val="nil"/>
              <w:bottom w:val="single" w:sz="4" w:space="0" w:color="auto"/>
              <w:right w:val="single" w:sz="8" w:space="0" w:color="auto"/>
            </w:tcBorders>
            <w:shd w:val="clear" w:color="auto" w:fill="auto"/>
            <w:vAlign w:val="center"/>
            <w:hideMark/>
          </w:tcPr>
          <w:p w14:paraId="551F87FE" w14:textId="77777777" w:rsidR="00436AEC" w:rsidRPr="002446DF" w:rsidRDefault="00436AEC" w:rsidP="00355A57">
            <w:pPr>
              <w:rPr>
                <w:rFonts w:ascii="Century Gothic" w:eastAsia="Times New Roman" w:hAnsi="Century Gothic" w:cs="Calibri"/>
                <w:color w:val="6E6E7C"/>
                <w:sz w:val="21"/>
                <w:szCs w:val="21"/>
              </w:rPr>
            </w:pPr>
            <w:r w:rsidRPr="002446DF">
              <w:rPr>
                <w:rFonts w:ascii="Century Gothic" w:eastAsia="Times New Roman" w:hAnsi="Century Gothic" w:cs="Calibri"/>
                <w:color w:val="6E6E7C"/>
                <w:sz w:val="21"/>
                <w:szCs w:val="21"/>
              </w:rPr>
              <w:t xml:space="preserve">Intel® Xeon(r) </w:t>
            </w:r>
            <w:proofErr w:type="spellStart"/>
            <w:r w:rsidRPr="002446DF">
              <w:rPr>
                <w:rFonts w:ascii="Century Gothic" w:eastAsia="Times New Roman" w:hAnsi="Century Gothic" w:cs="Calibri"/>
                <w:color w:val="6E6E7C"/>
                <w:sz w:val="21"/>
                <w:szCs w:val="21"/>
              </w:rPr>
              <w:t>cpu</w:t>
            </w:r>
            <w:proofErr w:type="spellEnd"/>
            <w:r w:rsidRPr="002446DF">
              <w:rPr>
                <w:rFonts w:ascii="Century Gothic" w:eastAsia="Times New Roman" w:hAnsi="Century Gothic" w:cs="Calibri"/>
                <w:color w:val="6E6E7C"/>
                <w:sz w:val="21"/>
                <w:szCs w:val="21"/>
              </w:rPr>
              <w:t xml:space="preserve"> E5-470 2.3GHz</w:t>
            </w:r>
          </w:p>
        </w:tc>
      </w:tr>
      <w:tr w:rsidR="00436AEC" w:rsidRPr="00095A1A" w14:paraId="74FF1B65" w14:textId="77777777" w:rsidTr="00355A57">
        <w:trPr>
          <w:trHeight w:val="315"/>
        </w:trPr>
        <w:tc>
          <w:tcPr>
            <w:tcW w:w="3760" w:type="dxa"/>
            <w:tcBorders>
              <w:top w:val="nil"/>
              <w:left w:val="single" w:sz="8" w:space="0" w:color="auto"/>
              <w:bottom w:val="single" w:sz="4" w:space="0" w:color="000000" w:themeColor="text1"/>
              <w:right w:val="single" w:sz="8" w:space="0" w:color="auto"/>
            </w:tcBorders>
            <w:shd w:val="clear" w:color="auto" w:fill="auto"/>
            <w:noWrap/>
            <w:vAlign w:val="center"/>
            <w:hideMark/>
          </w:tcPr>
          <w:p w14:paraId="63478DB8" w14:textId="77777777" w:rsidR="00436AEC" w:rsidRPr="00095A1A" w:rsidRDefault="00436AEC" w:rsidP="00355A57">
            <w:pPr>
              <w:rPr>
                <w:rFonts w:ascii="Century Gothic" w:eastAsia="Times New Roman" w:hAnsi="Century Gothic" w:cs="Calibri"/>
                <w:color w:val="6E6E7C"/>
                <w:sz w:val="21"/>
                <w:szCs w:val="21"/>
                <w:lang w:val="en-US"/>
              </w:rPr>
            </w:pPr>
            <w:r>
              <w:rPr>
                <w:rFonts w:ascii="Century Gothic" w:eastAsia="Times New Roman" w:hAnsi="Century Gothic" w:cs="Calibri"/>
                <w:color w:val="6E6E7C"/>
                <w:sz w:val="21"/>
                <w:szCs w:val="21"/>
              </w:rPr>
              <w:t xml:space="preserve">RAM </w:t>
            </w:r>
          </w:p>
        </w:tc>
        <w:tc>
          <w:tcPr>
            <w:tcW w:w="4640" w:type="dxa"/>
            <w:tcBorders>
              <w:top w:val="nil"/>
              <w:left w:val="nil"/>
              <w:bottom w:val="single" w:sz="4" w:space="0" w:color="000000" w:themeColor="text1"/>
              <w:right w:val="single" w:sz="8" w:space="0" w:color="auto"/>
            </w:tcBorders>
            <w:shd w:val="clear" w:color="auto" w:fill="auto"/>
            <w:vAlign w:val="center"/>
            <w:hideMark/>
          </w:tcPr>
          <w:p w14:paraId="4B14B8B7" w14:textId="77777777" w:rsidR="00436AEC" w:rsidRPr="00095A1A" w:rsidRDefault="00436AEC" w:rsidP="00355A57">
            <w:pPr>
              <w:rPr>
                <w:rFonts w:ascii="Century Gothic" w:eastAsia="Times New Roman" w:hAnsi="Century Gothic" w:cs="Calibri"/>
                <w:color w:val="6E6E7C"/>
                <w:sz w:val="21"/>
                <w:szCs w:val="21"/>
                <w:lang w:val="en-US"/>
              </w:rPr>
            </w:pPr>
            <w:r w:rsidRPr="00C01D1D">
              <w:rPr>
                <w:rFonts w:ascii="Century Gothic" w:eastAsia="Times New Roman" w:hAnsi="Century Gothic" w:cs="Calibri"/>
                <w:color w:val="6E6E7C"/>
                <w:sz w:val="21"/>
                <w:szCs w:val="21"/>
                <w:lang w:val="en-US"/>
              </w:rPr>
              <w:t>12</w:t>
            </w:r>
          </w:p>
        </w:tc>
      </w:tr>
      <w:tr w:rsidR="00436AEC" w:rsidRPr="00924B47" w14:paraId="43D18B3D" w14:textId="77777777" w:rsidTr="00355A57">
        <w:trPr>
          <w:trHeight w:val="294"/>
        </w:trPr>
        <w:tc>
          <w:tcPr>
            <w:tcW w:w="3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9CAE680" w14:textId="77777777" w:rsidR="00436AEC" w:rsidRPr="00095A1A" w:rsidRDefault="00436AEC" w:rsidP="00355A57">
            <w:pPr>
              <w:rPr>
                <w:rFonts w:ascii="Century Gothic" w:eastAsia="Times New Roman" w:hAnsi="Century Gothic" w:cs="Calibri"/>
                <w:color w:val="6E6E7C"/>
                <w:sz w:val="21"/>
                <w:szCs w:val="21"/>
                <w:lang w:val="en-US"/>
              </w:rPr>
            </w:pPr>
            <w:r>
              <w:rPr>
                <w:rFonts w:ascii="Century Gothic" w:eastAsia="Times New Roman" w:hAnsi="Century Gothic" w:cs="Calibri"/>
                <w:color w:val="6E6E7C"/>
                <w:sz w:val="21"/>
                <w:szCs w:val="21"/>
              </w:rPr>
              <w:t>IP</w:t>
            </w:r>
          </w:p>
        </w:tc>
        <w:tc>
          <w:tcPr>
            <w:tcW w:w="46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7F9C398" w14:textId="77777777" w:rsidR="00436AEC" w:rsidRPr="00095A1A" w:rsidRDefault="00436AEC" w:rsidP="00355A57">
            <w:pPr>
              <w:rPr>
                <w:rFonts w:ascii="Century Gothic" w:eastAsia="Times New Roman" w:hAnsi="Century Gothic" w:cs="Calibri"/>
                <w:color w:val="6E6E7C"/>
                <w:sz w:val="21"/>
                <w:szCs w:val="21"/>
                <w:lang w:val="en-US"/>
              </w:rPr>
            </w:pPr>
            <w:r w:rsidRPr="00C01D1D">
              <w:rPr>
                <w:rFonts w:ascii="Century Gothic" w:eastAsia="Times New Roman" w:hAnsi="Century Gothic" w:cs="Calibri"/>
                <w:color w:val="6E6E7C"/>
                <w:sz w:val="21"/>
                <w:szCs w:val="21"/>
                <w:lang w:val="en-US"/>
              </w:rPr>
              <w:t>172.16.2.85</w:t>
            </w:r>
          </w:p>
        </w:tc>
      </w:tr>
      <w:tr w:rsidR="00436AEC" w:rsidRPr="00924B47" w14:paraId="3203E9B1" w14:textId="77777777" w:rsidTr="00355A57">
        <w:trPr>
          <w:trHeight w:val="294"/>
        </w:trPr>
        <w:tc>
          <w:tcPr>
            <w:tcW w:w="3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tcPr>
          <w:p w14:paraId="58D78816" w14:textId="77777777" w:rsidR="00436AEC" w:rsidRDefault="00436AEC" w:rsidP="00355A57">
            <w:pPr>
              <w:rPr>
                <w:rFonts w:ascii="Century Gothic" w:eastAsia="Times New Roman" w:hAnsi="Century Gothic" w:cs="Calibri"/>
                <w:color w:val="6E6E7C"/>
                <w:sz w:val="21"/>
                <w:szCs w:val="21"/>
              </w:rPr>
            </w:pPr>
            <w:r>
              <w:rPr>
                <w:rFonts w:ascii="Century Gothic" w:eastAsia="Times New Roman" w:hAnsi="Century Gothic" w:cs="Calibri"/>
                <w:color w:val="6E6E7C"/>
                <w:sz w:val="21"/>
                <w:szCs w:val="21"/>
              </w:rPr>
              <w:t>SO</w:t>
            </w:r>
          </w:p>
        </w:tc>
        <w:tc>
          <w:tcPr>
            <w:tcW w:w="46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8CA788" w14:textId="77777777" w:rsidR="00436AEC" w:rsidRPr="00C01D1D" w:rsidRDefault="00436AEC" w:rsidP="00355A57">
            <w:pPr>
              <w:rPr>
                <w:rFonts w:ascii="Century Gothic" w:eastAsia="Times New Roman" w:hAnsi="Century Gothic" w:cs="Calibri"/>
                <w:color w:val="6E6E7C"/>
                <w:sz w:val="21"/>
                <w:szCs w:val="21"/>
                <w:lang w:val="en-US"/>
              </w:rPr>
            </w:pPr>
            <w:r w:rsidRPr="00A62009">
              <w:rPr>
                <w:rFonts w:ascii="Century Gothic" w:eastAsia="Times New Roman" w:hAnsi="Century Gothic" w:cs="Calibri"/>
                <w:color w:val="6E6E7C"/>
                <w:sz w:val="21"/>
                <w:szCs w:val="21"/>
                <w:lang w:val="en-US"/>
              </w:rPr>
              <w:t>Microsoft Windows Server 2012 Standard</w:t>
            </w:r>
          </w:p>
        </w:tc>
      </w:tr>
    </w:tbl>
    <w:p w14:paraId="5B290A9C" w14:textId="77777777" w:rsidR="00436AEC" w:rsidRDefault="00436AEC" w:rsidP="00436AEC">
      <w:pPr>
        <w:shd w:val="clear" w:color="auto" w:fill="FFFFFF"/>
        <w:rPr>
          <w:rFonts w:ascii="Century Gothic" w:eastAsia="Times New Roman" w:hAnsi="Century Gothic" w:cs="Open Sans"/>
          <w:color w:val="6E6E7C"/>
          <w:sz w:val="21"/>
          <w:szCs w:val="21"/>
          <w:shd w:val="clear" w:color="auto" w:fill="FFFFFF"/>
          <w:lang w:eastAsia="es-ES_tradnl"/>
        </w:rPr>
      </w:pPr>
    </w:p>
    <w:p w14:paraId="5088DE4F" w14:textId="77777777" w:rsidR="00436AEC" w:rsidRDefault="00436AEC" w:rsidP="00436AEC">
      <w:pPr>
        <w:rPr>
          <w:rFonts w:ascii="Century Gothic" w:eastAsia="Times New Roman" w:hAnsi="Century Gothic" w:cs="Open Sans"/>
          <w:b/>
          <w:color w:val="6E6E7C"/>
          <w:sz w:val="21"/>
          <w:szCs w:val="21"/>
          <w:shd w:val="clear" w:color="auto" w:fill="FFFFFF"/>
          <w:lang w:eastAsia="es-ES_tradnl"/>
        </w:rPr>
      </w:pPr>
      <w:r w:rsidRPr="005561C5">
        <w:rPr>
          <w:rFonts w:ascii="Century Gothic" w:eastAsia="Times New Roman" w:hAnsi="Century Gothic" w:cs="Open Sans"/>
          <w:b/>
          <w:color w:val="6E6E7C"/>
          <w:sz w:val="21"/>
          <w:szCs w:val="21"/>
          <w:shd w:val="clear" w:color="auto" w:fill="FFFFFF"/>
          <w:lang w:eastAsia="es-ES_tradnl"/>
        </w:rPr>
        <w:t>GENERADORES DE CARGA</w:t>
      </w:r>
    </w:p>
    <w:p w14:paraId="2DC55C29" w14:textId="77777777" w:rsidR="00436AEC" w:rsidRDefault="00436AEC" w:rsidP="00436AEC">
      <w:pPr>
        <w:jc w:val="both"/>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lastRenderedPageBreak/>
        <w:t xml:space="preserve">Al momento nos asignaron 5 </w:t>
      </w:r>
      <w:proofErr w:type="spellStart"/>
      <w:r>
        <w:rPr>
          <w:rFonts w:ascii="Century Gothic" w:eastAsia="Times New Roman" w:hAnsi="Century Gothic" w:cs="Open Sans"/>
          <w:color w:val="6E6E7C"/>
          <w:sz w:val="21"/>
          <w:szCs w:val="21"/>
          <w:shd w:val="clear" w:color="auto" w:fill="FFFFFF"/>
          <w:lang w:eastAsia="es-ES_tradnl"/>
        </w:rPr>
        <w:t>PCs</w:t>
      </w:r>
      <w:proofErr w:type="spellEnd"/>
      <w:r>
        <w:rPr>
          <w:rFonts w:ascii="Century Gothic" w:eastAsia="Times New Roman" w:hAnsi="Century Gothic" w:cs="Open Sans"/>
          <w:color w:val="6E6E7C"/>
          <w:sz w:val="21"/>
          <w:szCs w:val="21"/>
          <w:shd w:val="clear" w:color="auto" w:fill="FFFFFF"/>
          <w:lang w:eastAsia="es-ES_tradnl"/>
        </w:rPr>
        <w:t>, de las cuales dos presentan problemas técnicos y  las restantes tienen 4 G de RAM.</w:t>
      </w:r>
    </w:p>
    <w:p w14:paraId="076D541C" w14:textId="77777777" w:rsidR="00436AEC" w:rsidRDefault="00436AEC" w:rsidP="00436AEC">
      <w:pPr>
        <w:shd w:val="clear" w:color="auto" w:fill="FFFFFF"/>
        <w:rPr>
          <w:rFonts w:ascii="Century Gothic" w:eastAsia="Times New Roman" w:hAnsi="Century Gothic" w:cs="Open Sans"/>
          <w:color w:val="6E6E7C"/>
          <w:sz w:val="21"/>
          <w:szCs w:val="21"/>
          <w:shd w:val="clear" w:color="auto" w:fill="FFFFFF"/>
          <w:lang w:eastAsia="es-ES_tradnl"/>
        </w:rPr>
      </w:pPr>
    </w:p>
    <w:p w14:paraId="08406707" w14:textId="77777777" w:rsidR="00436AEC" w:rsidRPr="007E37A7" w:rsidRDefault="00436AEC" w:rsidP="00436AEC">
      <w:pPr>
        <w:shd w:val="clear" w:color="auto" w:fill="FFFFFF"/>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Se procederá a hacer la revisión de estos equipos para determinar si son aptas para la ejecución de pruebas de rendimiento.</w:t>
      </w:r>
    </w:p>
    <w:p w14:paraId="29BD3B81" w14:textId="77777777" w:rsidR="00436AEC" w:rsidRPr="00C57B54" w:rsidRDefault="00436AEC" w:rsidP="0047567D">
      <w:pPr>
        <w:pStyle w:val="Heading1"/>
        <w:numPr>
          <w:ilvl w:val="0"/>
          <w:numId w:val="19"/>
        </w:numPr>
        <w:spacing w:before="480"/>
        <w:ind w:left="357" w:hanging="357"/>
        <w:jc w:val="both"/>
        <w:rPr>
          <w:rFonts w:ascii="Century Gothic" w:hAnsi="Century Gothic"/>
          <w:b/>
          <w:bCs/>
          <w:color w:val="595959" w:themeColor="text1" w:themeTint="A6"/>
          <w:sz w:val="21"/>
          <w:szCs w:val="21"/>
        </w:rPr>
      </w:pPr>
      <w:r w:rsidRPr="00C57B54">
        <w:rPr>
          <w:rFonts w:ascii="Century Gothic" w:hAnsi="Century Gothic"/>
          <w:b/>
          <w:bCs/>
          <w:color w:val="595959" w:themeColor="text1" w:themeTint="A6"/>
          <w:sz w:val="21"/>
          <w:szCs w:val="21"/>
        </w:rPr>
        <w:t xml:space="preserve"> </w:t>
      </w:r>
      <w:bookmarkStart w:id="98" w:name="_Toc107824676"/>
      <w:bookmarkStart w:id="99" w:name="_Toc112835887"/>
      <w:bookmarkStart w:id="100" w:name="_Toc155142416"/>
      <w:r w:rsidRPr="00C57B54">
        <w:rPr>
          <w:rFonts w:ascii="Century Gothic" w:hAnsi="Century Gothic"/>
          <w:b/>
          <w:bCs/>
          <w:color w:val="595959" w:themeColor="text1" w:themeTint="A6"/>
          <w:sz w:val="21"/>
          <w:szCs w:val="21"/>
        </w:rPr>
        <w:t>Entornos – Software</w:t>
      </w:r>
      <w:bookmarkEnd w:id="98"/>
      <w:bookmarkEnd w:id="99"/>
      <w:bookmarkEnd w:id="100"/>
      <w:r w:rsidRPr="00C57B54">
        <w:rPr>
          <w:rFonts w:ascii="Century Gothic" w:hAnsi="Century Gothic"/>
          <w:b/>
          <w:bCs/>
          <w:color w:val="595959" w:themeColor="text1" w:themeTint="A6"/>
          <w:sz w:val="21"/>
          <w:szCs w:val="21"/>
        </w:rPr>
        <w:t> </w:t>
      </w:r>
    </w:p>
    <w:p w14:paraId="772EE74E" w14:textId="77777777" w:rsidR="00436AEC" w:rsidRDefault="00436AEC" w:rsidP="00436AEC">
      <w:pPr>
        <w:rPr>
          <w:rFonts w:ascii="Century Gothic" w:eastAsia="Times New Roman" w:hAnsi="Century Gothic" w:cs="Open Sans"/>
          <w:color w:val="6E6E7C"/>
          <w:sz w:val="21"/>
          <w:szCs w:val="21"/>
          <w:shd w:val="clear" w:color="auto" w:fill="FFFFFF"/>
          <w:lang w:eastAsia="es-ES_tradnl"/>
        </w:rPr>
      </w:pPr>
    </w:p>
    <w:p w14:paraId="5D6C85F5" w14:textId="77777777" w:rsidR="00436AEC" w:rsidRPr="009A4180" w:rsidRDefault="00436AEC" w:rsidP="00436AEC">
      <w:pPr>
        <w:rPr>
          <w:rFonts w:ascii="Century Gothic" w:eastAsia="Times New Roman" w:hAnsi="Century Gothic" w:cs="Open Sans"/>
          <w:color w:val="6E6E7C"/>
          <w:sz w:val="21"/>
          <w:szCs w:val="21"/>
          <w:shd w:val="clear" w:color="auto" w:fill="FFFFFF"/>
          <w:lang w:eastAsia="es-ES_tradnl"/>
        </w:rPr>
      </w:pPr>
      <w:r>
        <w:rPr>
          <w:rFonts w:ascii="Century Gothic" w:eastAsia="Times New Roman" w:hAnsi="Century Gothic" w:cs="Open Sans"/>
          <w:color w:val="6E6E7C"/>
          <w:sz w:val="21"/>
          <w:szCs w:val="21"/>
          <w:shd w:val="clear" w:color="auto" w:fill="FFFFFF"/>
          <w:lang w:eastAsia="es-ES_tradnl"/>
        </w:rPr>
        <w:t>Los navegadores web en los cuales se harán las pruebas son:</w:t>
      </w:r>
    </w:p>
    <w:p w14:paraId="275BF421" w14:textId="77777777" w:rsidR="00436AEC" w:rsidRDefault="00436AEC" w:rsidP="00436AEC">
      <w:pPr>
        <w:shd w:val="clear" w:color="auto" w:fill="FFFFFF"/>
        <w:rPr>
          <w:rFonts w:cs="Arial"/>
          <w:sz w:val="20"/>
          <w:szCs w:val="20"/>
          <w:lang w:val="es-ES_tradnl" w:eastAsia="x-none"/>
        </w:rPr>
      </w:pPr>
    </w:p>
    <w:tbl>
      <w:tblPr>
        <w:tblW w:w="8400" w:type="dxa"/>
        <w:tblLook w:val="04A0" w:firstRow="1" w:lastRow="0" w:firstColumn="1" w:lastColumn="0" w:noHBand="0" w:noVBand="1"/>
      </w:tblPr>
      <w:tblGrid>
        <w:gridCol w:w="3760"/>
        <w:gridCol w:w="4640"/>
      </w:tblGrid>
      <w:tr w:rsidR="00436AEC" w:rsidRPr="00095A1A" w14:paraId="4D2DD64B" w14:textId="77777777" w:rsidTr="00355A57">
        <w:trPr>
          <w:trHeight w:val="315"/>
        </w:trPr>
        <w:tc>
          <w:tcPr>
            <w:tcW w:w="3760" w:type="dxa"/>
            <w:tcBorders>
              <w:top w:val="single" w:sz="8" w:space="0" w:color="auto"/>
              <w:left w:val="single" w:sz="8" w:space="0" w:color="auto"/>
              <w:bottom w:val="nil"/>
              <w:right w:val="nil"/>
            </w:tcBorders>
            <w:shd w:val="clear" w:color="auto" w:fill="44546A" w:themeFill="text2"/>
            <w:noWrap/>
            <w:vAlign w:val="bottom"/>
            <w:hideMark/>
          </w:tcPr>
          <w:p w14:paraId="0DB14D97" w14:textId="77777777" w:rsidR="00436AEC" w:rsidRPr="004C1692" w:rsidRDefault="00436AEC" w:rsidP="00355A57">
            <w:pPr>
              <w:rPr>
                <w:rFonts w:ascii="Century Gothic" w:eastAsia="Times New Roman" w:hAnsi="Century Gothic" w:cs="Calibri"/>
                <w:b/>
                <w:color w:val="FFFFFF" w:themeColor="background1"/>
                <w:sz w:val="21"/>
                <w:szCs w:val="21"/>
                <w:lang w:val="en-US"/>
              </w:rPr>
            </w:pPr>
            <w:r w:rsidRPr="004C1692">
              <w:rPr>
                <w:rFonts w:ascii="Century Gothic" w:eastAsia="Times New Roman" w:hAnsi="Century Gothic" w:cs="Calibri"/>
                <w:b/>
                <w:color w:val="FFFFFF" w:themeColor="background1"/>
                <w:sz w:val="21"/>
                <w:szCs w:val="21"/>
                <w:lang w:val="en-US"/>
              </w:rPr>
              <w:t>NAVEGADOR</w:t>
            </w:r>
          </w:p>
        </w:tc>
        <w:tc>
          <w:tcPr>
            <w:tcW w:w="4640" w:type="dxa"/>
            <w:tcBorders>
              <w:top w:val="single" w:sz="8" w:space="0" w:color="auto"/>
              <w:left w:val="nil"/>
              <w:bottom w:val="nil"/>
              <w:right w:val="single" w:sz="8" w:space="0" w:color="auto"/>
            </w:tcBorders>
            <w:shd w:val="clear" w:color="auto" w:fill="44546A" w:themeFill="text2"/>
            <w:vAlign w:val="bottom"/>
            <w:hideMark/>
          </w:tcPr>
          <w:p w14:paraId="65FA44CA" w14:textId="77777777" w:rsidR="00436AEC" w:rsidRPr="004C1692" w:rsidRDefault="00436AEC" w:rsidP="00355A57">
            <w:pPr>
              <w:rPr>
                <w:rFonts w:ascii="Century Gothic" w:eastAsia="Times New Roman" w:hAnsi="Century Gothic" w:cs="Calibri"/>
                <w:b/>
                <w:color w:val="FFFFFF" w:themeColor="background1"/>
                <w:sz w:val="21"/>
                <w:szCs w:val="21"/>
                <w:lang w:val="en-US"/>
              </w:rPr>
            </w:pPr>
            <w:r w:rsidRPr="004C1692">
              <w:rPr>
                <w:rFonts w:ascii="Century Gothic" w:eastAsia="Times New Roman" w:hAnsi="Century Gothic" w:cs="Calibri"/>
                <w:b/>
                <w:color w:val="FFFFFF" w:themeColor="background1"/>
                <w:sz w:val="21"/>
                <w:szCs w:val="21"/>
                <w:lang w:val="en-US"/>
              </w:rPr>
              <w:t> </w:t>
            </w:r>
          </w:p>
        </w:tc>
      </w:tr>
      <w:tr w:rsidR="00436AEC" w:rsidRPr="00095A1A" w14:paraId="704ABC2D" w14:textId="77777777" w:rsidTr="00355A57">
        <w:trPr>
          <w:trHeight w:val="315"/>
        </w:trPr>
        <w:tc>
          <w:tcPr>
            <w:tcW w:w="37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82DE13" w14:textId="77777777" w:rsidR="00436AEC" w:rsidRPr="00095A1A" w:rsidRDefault="00436AEC" w:rsidP="00355A57">
            <w:pPr>
              <w:shd w:val="clear" w:color="auto" w:fill="FFFFFF"/>
              <w:rPr>
                <w:rFonts w:ascii="Century Gothic" w:eastAsia="Times New Roman" w:hAnsi="Century Gothic" w:cs="Open Sans"/>
                <w:color w:val="6E6E7C"/>
                <w:sz w:val="21"/>
                <w:szCs w:val="21"/>
                <w:shd w:val="clear" w:color="auto" w:fill="FFFFFF"/>
                <w:lang w:val="en-US" w:eastAsia="es-ES_tradnl"/>
              </w:rPr>
            </w:pPr>
            <w:r w:rsidRPr="000A7663">
              <w:rPr>
                <w:rFonts w:ascii="Century Gothic" w:eastAsia="Times New Roman" w:hAnsi="Century Gothic" w:cs="Open Sans"/>
                <w:color w:val="6E6E7C"/>
                <w:sz w:val="21"/>
                <w:szCs w:val="21"/>
                <w:shd w:val="clear" w:color="auto" w:fill="FFFFFF"/>
                <w:lang w:val="en-US" w:eastAsia="es-ES_tradnl"/>
              </w:rPr>
              <w:t>Firefox</w:t>
            </w:r>
          </w:p>
        </w:tc>
        <w:tc>
          <w:tcPr>
            <w:tcW w:w="4640" w:type="dxa"/>
            <w:tcBorders>
              <w:top w:val="single" w:sz="8" w:space="0" w:color="auto"/>
              <w:left w:val="nil"/>
              <w:bottom w:val="single" w:sz="8" w:space="0" w:color="auto"/>
              <w:right w:val="single" w:sz="8" w:space="0" w:color="auto"/>
            </w:tcBorders>
            <w:shd w:val="clear" w:color="auto" w:fill="auto"/>
            <w:vAlign w:val="center"/>
            <w:hideMark/>
          </w:tcPr>
          <w:p w14:paraId="218E6F26" w14:textId="77777777" w:rsidR="00436AEC" w:rsidRPr="00095A1A" w:rsidRDefault="00436AEC" w:rsidP="00355A57">
            <w:pPr>
              <w:shd w:val="clear" w:color="auto" w:fill="FFFFFF"/>
              <w:rPr>
                <w:rFonts w:ascii="Century Gothic" w:eastAsia="Times New Roman" w:hAnsi="Century Gothic" w:cs="Open Sans"/>
                <w:color w:val="6E6E7C"/>
                <w:sz w:val="21"/>
                <w:szCs w:val="21"/>
                <w:shd w:val="clear" w:color="auto" w:fill="FFFFFF"/>
                <w:lang w:val="en-US" w:eastAsia="es-ES_tradnl"/>
              </w:rPr>
            </w:pPr>
            <w:r w:rsidRPr="000A7663">
              <w:rPr>
                <w:rFonts w:ascii="Century Gothic" w:eastAsia="Times New Roman" w:hAnsi="Century Gothic" w:cs="Open Sans"/>
                <w:color w:val="6E6E7C"/>
                <w:sz w:val="21"/>
                <w:szCs w:val="21"/>
                <w:shd w:val="clear" w:color="auto" w:fill="FFFFFF"/>
                <w:lang w:val="en-US" w:eastAsia="es-ES_tradnl"/>
              </w:rPr>
              <w:t>Version 99.0.1 (64-bit)</w:t>
            </w:r>
          </w:p>
        </w:tc>
      </w:tr>
      <w:tr w:rsidR="00436AEC" w:rsidRPr="00095A1A" w14:paraId="56791F5E" w14:textId="77777777" w:rsidTr="00355A57">
        <w:trPr>
          <w:trHeight w:val="315"/>
        </w:trPr>
        <w:tc>
          <w:tcPr>
            <w:tcW w:w="37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7E21ED1A" w14:textId="77777777" w:rsidR="00436AEC" w:rsidRPr="000A7663" w:rsidRDefault="00436AEC" w:rsidP="00355A57">
            <w:pPr>
              <w:shd w:val="clear" w:color="auto" w:fill="FFFFFF"/>
              <w:rPr>
                <w:rFonts w:ascii="Century Gothic" w:eastAsia="Times New Roman" w:hAnsi="Century Gothic" w:cs="Open Sans"/>
                <w:color w:val="6E6E7C"/>
                <w:sz w:val="21"/>
                <w:szCs w:val="21"/>
                <w:shd w:val="clear" w:color="auto" w:fill="FFFFFF"/>
                <w:lang w:val="en-US" w:eastAsia="es-ES_tradnl"/>
              </w:rPr>
            </w:pPr>
            <w:r>
              <w:rPr>
                <w:rFonts w:ascii="Century Gothic" w:eastAsia="Times New Roman" w:hAnsi="Century Gothic" w:cs="Open Sans"/>
                <w:color w:val="6E6E7C"/>
                <w:sz w:val="21"/>
                <w:szCs w:val="21"/>
                <w:shd w:val="clear" w:color="auto" w:fill="FFFFFF"/>
                <w:lang w:val="en-US" w:eastAsia="es-ES_tradnl"/>
              </w:rPr>
              <w:t>Google Chrome</w:t>
            </w:r>
          </w:p>
        </w:tc>
        <w:tc>
          <w:tcPr>
            <w:tcW w:w="4640" w:type="dxa"/>
            <w:tcBorders>
              <w:top w:val="single" w:sz="8" w:space="0" w:color="auto"/>
              <w:left w:val="nil"/>
              <w:bottom w:val="single" w:sz="4" w:space="0" w:color="auto"/>
              <w:right w:val="single" w:sz="8" w:space="0" w:color="auto"/>
            </w:tcBorders>
            <w:shd w:val="clear" w:color="auto" w:fill="auto"/>
            <w:vAlign w:val="center"/>
          </w:tcPr>
          <w:p w14:paraId="7691E7DE" w14:textId="77777777" w:rsidR="00436AEC" w:rsidRPr="000A7663" w:rsidRDefault="00436AEC" w:rsidP="00355A57">
            <w:pPr>
              <w:shd w:val="clear" w:color="auto" w:fill="FFFFFF"/>
              <w:rPr>
                <w:rFonts w:ascii="Century Gothic" w:eastAsia="Times New Roman" w:hAnsi="Century Gothic" w:cs="Open Sans"/>
                <w:color w:val="6E6E7C"/>
                <w:sz w:val="21"/>
                <w:szCs w:val="21"/>
                <w:shd w:val="clear" w:color="auto" w:fill="FFFFFF"/>
                <w:lang w:val="en-US" w:eastAsia="es-ES_tradnl"/>
              </w:rPr>
            </w:pPr>
            <w:r w:rsidRPr="000A7663">
              <w:rPr>
                <w:rFonts w:ascii="Century Gothic" w:eastAsia="Times New Roman" w:hAnsi="Century Gothic" w:cs="Open Sans"/>
                <w:color w:val="6E6E7C"/>
                <w:sz w:val="21"/>
                <w:szCs w:val="21"/>
                <w:shd w:val="clear" w:color="auto" w:fill="FFFFFF"/>
                <w:lang w:val="en-US" w:eastAsia="es-ES_tradnl"/>
              </w:rPr>
              <w:t>Version 102.0.5005.115 (Official Build) (64-bit)</w:t>
            </w:r>
          </w:p>
        </w:tc>
      </w:tr>
    </w:tbl>
    <w:p w14:paraId="7FB52C64" w14:textId="6CD61B8E" w:rsidR="00436AEC" w:rsidRDefault="00436AEC" w:rsidP="0047567D">
      <w:pPr>
        <w:pStyle w:val="Heading1"/>
        <w:numPr>
          <w:ilvl w:val="0"/>
          <w:numId w:val="19"/>
        </w:numPr>
        <w:spacing w:before="480"/>
        <w:ind w:left="357" w:hanging="357"/>
        <w:jc w:val="both"/>
        <w:rPr>
          <w:rFonts w:ascii="Century Gothic" w:hAnsi="Century Gothic"/>
          <w:b/>
          <w:bCs/>
          <w:color w:val="595959" w:themeColor="text1" w:themeTint="A6"/>
          <w:sz w:val="21"/>
          <w:szCs w:val="21"/>
        </w:rPr>
      </w:pPr>
      <w:bookmarkStart w:id="101" w:name="_Toc107824677"/>
      <w:bookmarkStart w:id="102" w:name="_Toc112835888"/>
      <w:bookmarkStart w:id="103" w:name="_Toc155142417"/>
      <w:r w:rsidRPr="00C57B54">
        <w:rPr>
          <w:rFonts w:ascii="Century Gothic" w:hAnsi="Century Gothic"/>
          <w:b/>
          <w:bCs/>
          <w:color w:val="595959" w:themeColor="text1" w:themeTint="A6"/>
          <w:sz w:val="21"/>
          <w:szCs w:val="21"/>
        </w:rPr>
        <w:t>Herramientas de pruebas requeridas</w:t>
      </w:r>
      <w:bookmarkEnd w:id="101"/>
      <w:bookmarkEnd w:id="102"/>
      <w:bookmarkEnd w:id="103"/>
      <w:r w:rsidRPr="00C57B54">
        <w:rPr>
          <w:rFonts w:ascii="Century Gothic" w:hAnsi="Century Gothic"/>
          <w:b/>
          <w:bCs/>
          <w:color w:val="595959" w:themeColor="text1" w:themeTint="A6"/>
          <w:sz w:val="21"/>
          <w:szCs w:val="21"/>
        </w:rPr>
        <w:t> </w:t>
      </w:r>
    </w:p>
    <w:p w14:paraId="30E99C32" w14:textId="6F79D37D" w:rsidR="000424D8" w:rsidRDefault="000424D8" w:rsidP="000424D8">
      <w:pPr>
        <w:rPr>
          <w:rFonts w:ascii="Century Gothic" w:eastAsia="Times New Roman" w:hAnsi="Century Gothic" w:cs="Open Sans"/>
          <w:b/>
          <w:color w:val="6E6E7C"/>
          <w:sz w:val="21"/>
          <w:szCs w:val="21"/>
          <w:shd w:val="clear" w:color="auto" w:fill="FFFFFF"/>
          <w:lang w:eastAsia="es-ES_tradnl"/>
        </w:rPr>
      </w:pPr>
      <w:r w:rsidRPr="000424D8">
        <w:rPr>
          <w:rFonts w:ascii="Century Gothic" w:eastAsia="Times New Roman" w:hAnsi="Century Gothic" w:cs="Open Sans"/>
          <w:b/>
          <w:color w:val="6E6E7C"/>
          <w:sz w:val="21"/>
          <w:szCs w:val="21"/>
          <w:shd w:val="clear" w:color="auto" w:fill="FFFFFF"/>
          <w:lang w:eastAsia="es-ES_tradnl"/>
        </w:rPr>
        <w:t xml:space="preserve">Jira: </w:t>
      </w:r>
    </w:p>
    <w:p w14:paraId="6BE9E850" w14:textId="77777777" w:rsidR="000424D8" w:rsidRPr="000424D8" w:rsidRDefault="000424D8" w:rsidP="000424D8">
      <w:pPr>
        <w:rPr>
          <w:rFonts w:ascii="Century Gothic" w:eastAsia="Times New Roman" w:hAnsi="Century Gothic" w:cs="Open Sans"/>
          <w:b/>
          <w:color w:val="6E6E7C"/>
          <w:sz w:val="21"/>
          <w:szCs w:val="21"/>
          <w:shd w:val="clear" w:color="auto" w:fill="FFFFFF"/>
          <w:lang w:eastAsia="es-ES_tradnl"/>
        </w:rPr>
      </w:pPr>
    </w:p>
    <w:p w14:paraId="762985B5" w14:textId="77777777" w:rsidR="00436AEC" w:rsidRPr="0064182A" w:rsidRDefault="00436AEC" w:rsidP="00436AEC">
      <w:pPr>
        <w:shd w:val="clear" w:color="auto" w:fill="FFFFFF"/>
        <w:jc w:val="both"/>
        <w:rPr>
          <w:rFonts w:ascii="Century Gothic" w:eastAsia="Times New Roman" w:hAnsi="Century Gothic" w:cs="Open Sans"/>
          <w:color w:val="6E6E7C"/>
          <w:sz w:val="21"/>
          <w:szCs w:val="21"/>
          <w:shd w:val="clear" w:color="auto" w:fill="FFFFFF"/>
          <w:lang w:eastAsia="es-ES_tradnl"/>
        </w:rPr>
      </w:pPr>
    </w:p>
    <w:p w14:paraId="31FB559C" w14:textId="77777777" w:rsidR="00436AEC" w:rsidRDefault="00436AEC" w:rsidP="00436AEC">
      <w:pPr>
        <w:shd w:val="clear" w:color="auto" w:fill="FFFFFF"/>
        <w:jc w:val="both"/>
        <w:rPr>
          <w:rFonts w:ascii="Century Gothic" w:eastAsia="Times New Roman" w:hAnsi="Century Gothic" w:cs="Open Sans"/>
          <w:color w:val="6E6E7C"/>
          <w:sz w:val="21"/>
          <w:szCs w:val="21"/>
          <w:shd w:val="clear" w:color="auto" w:fill="FFFFFF"/>
          <w:lang w:eastAsia="es-ES_tradnl"/>
        </w:rPr>
      </w:pPr>
      <w:proofErr w:type="spellStart"/>
      <w:r w:rsidRPr="004B611F">
        <w:rPr>
          <w:rFonts w:ascii="Century Gothic" w:eastAsia="Times New Roman" w:hAnsi="Century Gothic" w:cs="Open Sans"/>
          <w:b/>
          <w:color w:val="6E6E7C"/>
          <w:sz w:val="21"/>
          <w:szCs w:val="21"/>
          <w:shd w:val="clear" w:color="auto" w:fill="FFFFFF"/>
          <w:lang w:eastAsia="es-ES_tradnl"/>
        </w:rPr>
        <w:t>LoadRunner</w:t>
      </w:r>
      <w:proofErr w:type="spellEnd"/>
      <w:r w:rsidRPr="004B611F">
        <w:rPr>
          <w:rFonts w:ascii="Century Gothic" w:eastAsia="Times New Roman" w:hAnsi="Century Gothic" w:cs="Open Sans"/>
          <w:b/>
          <w:color w:val="6E6E7C"/>
          <w:sz w:val="21"/>
          <w:szCs w:val="21"/>
          <w:shd w:val="clear" w:color="auto" w:fill="FFFFFF"/>
          <w:lang w:eastAsia="es-ES_tradnl"/>
        </w:rPr>
        <w:t>:</w:t>
      </w:r>
      <w:r w:rsidRPr="0064182A">
        <w:rPr>
          <w:rFonts w:ascii="Century Gothic" w:eastAsia="Times New Roman" w:hAnsi="Century Gothic" w:cs="Open Sans"/>
          <w:color w:val="6E6E7C"/>
          <w:sz w:val="21"/>
          <w:szCs w:val="21"/>
          <w:shd w:val="clear" w:color="auto" w:fill="FFFFFF"/>
          <w:lang w:eastAsia="es-ES_tradnl"/>
        </w:rPr>
        <w:t xml:space="preserve"> Es su solución de pruebas de rendimiento que se utiliza para simular transacciones de usuario y medir el comportamiento y el rendimiento del sistema bajo carga, lo que ayuda a DevOps e ingenieros a descubrir errores y cuellos de botella.</w:t>
      </w:r>
    </w:p>
    <w:p w14:paraId="6CEBFCF0" w14:textId="77777777" w:rsidR="009473BB" w:rsidRDefault="009473BB" w:rsidP="00436AEC">
      <w:pPr>
        <w:shd w:val="clear" w:color="auto" w:fill="FFFFFF"/>
        <w:jc w:val="both"/>
        <w:rPr>
          <w:rFonts w:ascii="Century Gothic" w:eastAsia="Times New Roman" w:hAnsi="Century Gothic" w:cs="Open Sans"/>
          <w:color w:val="6E6E7C"/>
          <w:sz w:val="21"/>
          <w:szCs w:val="21"/>
          <w:shd w:val="clear" w:color="auto" w:fill="FFFFFF"/>
          <w:lang w:eastAsia="es-ES_tradnl"/>
        </w:rPr>
      </w:pPr>
    </w:p>
    <w:p w14:paraId="345361D3" w14:textId="3A436598" w:rsidR="009473BB" w:rsidRPr="009473BB" w:rsidRDefault="009473BB" w:rsidP="00436AEC">
      <w:pPr>
        <w:shd w:val="clear" w:color="auto" w:fill="FFFFFF"/>
        <w:jc w:val="both"/>
        <w:rPr>
          <w:rFonts w:ascii="Century Gothic" w:eastAsia="Times New Roman" w:hAnsi="Century Gothic" w:cs="Open Sans"/>
          <w:b/>
          <w:color w:val="6E6E7C"/>
          <w:sz w:val="21"/>
          <w:szCs w:val="21"/>
          <w:shd w:val="clear" w:color="auto" w:fill="FFFFFF"/>
          <w:lang w:eastAsia="es-ES_tradnl"/>
        </w:rPr>
      </w:pPr>
      <w:proofErr w:type="spellStart"/>
      <w:r w:rsidRPr="009473BB">
        <w:rPr>
          <w:rFonts w:ascii="Century Gothic" w:eastAsia="Times New Roman" w:hAnsi="Century Gothic" w:cs="Open Sans"/>
          <w:b/>
          <w:color w:val="6E6E7C"/>
          <w:sz w:val="21"/>
          <w:szCs w:val="21"/>
          <w:shd w:val="clear" w:color="auto" w:fill="FFFFFF"/>
          <w:lang w:eastAsia="es-ES_tradnl"/>
        </w:rPr>
        <w:t>Fortify</w:t>
      </w:r>
      <w:proofErr w:type="spellEnd"/>
      <w:r w:rsidRPr="009473BB">
        <w:rPr>
          <w:rFonts w:ascii="Century Gothic" w:eastAsia="Times New Roman" w:hAnsi="Century Gothic" w:cs="Open Sans"/>
          <w:b/>
          <w:color w:val="6E6E7C"/>
          <w:sz w:val="21"/>
          <w:szCs w:val="21"/>
          <w:shd w:val="clear" w:color="auto" w:fill="FFFFFF"/>
          <w:lang w:eastAsia="es-ES_tradnl"/>
        </w:rPr>
        <w:t>:</w:t>
      </w:r>
    </w:p>
    <w:p w14:paraId="63C73E54" w14:textId="77777777" w:rsidR="0043759F" w:rsidRDefault="0043759F" w:rsidP="0043759F"/>
    <w:p w14:paraId="6C2DBE02" w14:textId="196AFD44" w:rsidR="001F3E8C" w:rsidRPr="006C258F" w:rsidRDefault="009B638C" w:rsidP="0047567D">
      <w:pPr>
        <w:pStyle w:val="Heading1"/>
        <w:numPr>
          <w:ilvl w:val="1"/>
          <w:numId w:val="14"/>
        </w:numPr>
        <w:spacing w:before="480"/>
        <w:jc w:val="both"/>
      </w:pPr>
      <w:bookmarkStart w:id="104" w:name="_Toc155142418"/>
      <w:r w:rsidRPr="006C258F">
        <w:rPr>
          <w:b/>
          <w:bCs/>
        </w:rPr>
        <w:t>Funcionalidad no cubierta</w:t>
      </w:r>
      <w:r w:rsidR="001F3E8C" w:rsidRPr="006C258F">
        <w:rPr>
          <w:b/>
          <w:bCs/>
        </w:rPr>
        <w:t xml:space="preserve"> - </w:t>
      </w:r>
      <w:bookmarkStart w:id="105" w:name="_Toc110850651"/>
      <w:bookmarkStart w:id="106" w:name="_Toc111705539"/>
      <w:bookmarkStart w:id="107" w:name="_Toc116465443"/>
      <w:r w:rsidR="001F3E8C" w:rsidRPr="006C258F">
        <w:t>Exclusiones</w:t>
      </w:r>
      <w:bookmarkEnd w:id="104"/>
      <w:bookmarkEnd w:id="105"/>
      <w:bookmarkEnd w:id="106"/>
      <w:bookmarkEnd w:id="107"/>
    </w:p>
    <w:p w14:paraId="6F172EAE" w14:textId="77777777" w:rsidR="00B038BE" w:rsidRDefault="00B038BE" w:rsidP="004B7EEE"/>
    <w:p w14:paraId="6766B375" w14:textId="77777777" w:rsidR="00B038BE" w:rsidRPr="00D8522E" w:rsidRDefault="00B038BE" w:rsidP="004B7EEE">
      <w:pPr>
        <w:rPr>
          <w:lang w:val="es-ES_tradnl"/>
        </w:rPr>
      </w:pPr>
    </w:p>
    <w:p w14:paraId="69FF7F38" w14:textId="77777777" w:rsidR="00B038BE" w:rsidRPr="00D8522E" w:rsidRDefault="00B038BE" w:rsidP="004B7EEE">
      <w:pPr>
        <w:rPr>
          <w:lang w:val="es-ES_tradnl"/>
        </w:rPr>
      </w:pPr>
    </w:p>
    <w:p w14:paraId="09C080E2" w14:textId="77777777" w:rsidR="00B038BE" w:rsidRDefault="00B038BE" w:rsidP="004B7EEE"/>
    <w:p w14:paraId="2534E5D7" w14:textId="77777777" w:rsidR="00D8522E" w:rsidRDefault="00D8522E" w:rsidP="001C6BDE"/>
    <w:p w14:paraId="796234EE" w14:textId="77777777" w:rsidR="00D8522E" w:rsidRDefault="00D8522E" w:rsidP="001C6BDE"/>
    <w:p w14:paraId="67DA0BF5" w14:textId="77777777" w:rsidR="00121E07" w:rsidRDefault="00121E07" w:rsidP="001C6BDE"/>
    <w:p w14:paraId="73C02EC9" w14:textId="77777777" w:rsidR="00121E07" w:rsidRDefault="00121E07" w:rsidP="001C6BDE"/>
    <w:p w14:paraId="11673D11" w14:textId="77777777" w:rsidR="00121E07" w:rsidRDefault="00121E07" w:rsidP="001C6BDE"/>
    <w:p w14:paraId="17C8845A" w14:textId="77777777" w:rsidR="00121E07" w:rsidRDefault="00121E07" w:rsidP="001C6BDE"/>
    <w:p w14:paraId="0A6F0894" w14:textId="77777777" w:rsidR="00121E07" w:rsidRDefault="00121E07" w:rsidP="001C6BDE"/>
    <w:p w14:paraId="48FD7881" w14:textId="77777777" w:rsidR="00121E07" w:rsidRDefault="00121E07" w:rsidP="001C6BDE"/>
    <w:p w14:paraId="357B76BC" w14:textId="77777777" w:rsidR="00121E07" w:rsidRDefault="00121E07" w:rsidP="001C6BDE"/>
    <w:p w14:paraId="3E3B60C4" w14:textId="77777777" w:rsidR="00121E07" w:rsidRDefault="00121E07" w:rsidP="001C6BDE"/>
    <w:p w14:paraId="103CCDF7" w14:textId="77777777" w:rsidR="00121E07" w:rsidRDefault="00121E07" w:rsidP="001C6BDE"/>
    <w:p w14:paraId="479587C5" w14:textId="77777777" w:rsidR="00D8522E" w:rsidRDefault="00D8522E" w:rsidP="001C6BDE"/>
    <w:p w14:paraId="5991D56B" w14:textId="77777777" w:rsidR="00D8522E" w:rsidRDefault="00D8522E" w:rsidP="00D8522E"/>
    <w:p w14:paraId="35B28B0A" w14:textId="77777777" w:rsidR="002E5659" w:rsidRPr="00867225" w:rsidRDefault="00D8522E" w:rsidP="00D8522E">
      <w:pPr>
        <w:tabs>
          <w:tab w:val="left" w:pos="1428"/>
        </w:tabs>
        <w:rPr>
          <w:noProof/>
          <w:lang w:val="es-ES"/>
        </w:rPr>
      </w:pPr>
      <w:r>
        <w:tab/>
      </w:r>
      <w:r>
        <w:tab/>
      </w:r>
    </w:p>
    <w:p w14:paraId="3C656DA4" w14:textId="77777777" w:rsidR="002E5659" w:rsidRPr="00867225" w:rsidRDefault="002E5659" w:rsidP="00D8522E">
      <w:pPr>
        <w:tabs>
          <w:tab w:val="left" w:pos="1428"/>
        </w:tabs>
        <w:rPr>
          <w:noProof/>
          <w:lang w:val="es-ES"/>
        </w:rPr>
      </w:pPr>
    </w:p>
    <w:p w14:paraId="0A5BB9A8" w14:textId="1A2C0FA3" w:rsidR="00D8522E" w:rsidRDefault="00D8522E" w:rsidP="00D8522E">
      <w:pPr>
        <w:tabs>
          <w:tab w:val="left" w:pos="1428"/>
        </w:tabs>
      </w:pPr>
      <w:r>
        <w:rPr>
          <w:noProof/>
          <w:lang w:val="en-US"/>
        </w:rPr>
        <w:lastRenderedPageBreak/>
        <mc:AlternateContent>
          <mc:Choice Requires="wps">
            <w:drawing>
              <wp:anchor distT="0" distB="0" distL="114300" distR="114300" simplePos="0" relativeHeight="251714560" behindDoc="0" locked="0" layoutInCell="1" allowOverlap="1" wp14:anchorId="12B468A4" wp14:editId="276098A3">
                <wp:simplePos x="0" y="0"/>
                <wp:positionH relativeFrom="column">
                  <wp:posOffset>424815</wp:posOffset>
                </wp:positionH>
                <wp:positionV relativeFrom="paragraph">
                  <wp:posOffset>99695</wp:posOffset>
                </wp:positionV>
                <wp:extent cx="1458930" cy="1047964"/>
                <wp:effectExtent l="0" t="0" r="1905" b="6350"/>
                <wp:wrapNone/>
                <wp:docPr id="48" name="Cuadro de texto 48"/>
                <wp:cNvGraphicFramePr/>
                <a:graphic xmlns:a="http://schemas.openxmlformats.org/drawingml/2006/main">
                  <a:graphicData uri="http://schemas.microsoft.com/office/word/2010/wordprocessingShape">
                    <wps:wsp>
                      <wps:cNvSpPr txBox="1"/>
                      <wps:spPr>
                        <a:xfrm>
                          <a:off x="0" y="0"/>
                          <a:ext cx="1458930" cy="1047964"/>
                        </a:xfrm>
                        <a:prstGeom prst="rect">
                          <a:avLst/>
                        </a:prstGeom>
                        <a:noFill/>
                        <a:ln w="6350">
                          <a:noFill/>
                        </a:ln>
                      </wps:spPr>
                      <wps:txbx>
                        <w:txbxContent>
                          <w:p w14:paraId="0790758C" w14:textId="22FA4BDD" w:rsidR="007718F6" w:rsidRPr="002E5659" w:rsidRDefault="007718F6" w:rsidP="00D8522E">
                            <w:pPr>
                              <w:rPr>
                                <w:rFonts w:ascii="Century Gothic" w:hAnsi="Century Gothic"/>
                                <w:b/>
                                <w:bCs/>
                                <w:sz w:val="160"/>
                                <w:szCs w:val="160"/>
                                <w:lang w:val="es-ES"/>
                              </w:rPr>
                            </w:pPr>
                            <w:r w:rsidRPr="002E5659">
                              <w:rPr>
                                <w:rFonts w:ascii="Century Gothic" w:hAnsi="Century Gothic"/>
                                <w:b/>
                                <w:bCs/>
                                <w:sz w:val="160"/>
                                <w:szCs w:val="160"/>
                                <w:lang w:val="es-ES"/>
                              </w:rPr>
                              <w:t>0</w:t>
                            </w:r>
                            <w:r w:rsidR="009D445F">
                              <w:rPr>
                                <w:rFonts w:ascii="Century Gothic" w:hAnsi="Century Gothic"/>
                                <w:b/>
                                <w:bCs/>
                                <w:sz w:val="160"/>
                                <w:szCs w:val="160"/>
                                <w:lang w:val="es-ES"/>
                              </w:rPr>
                              <w:t>6</w:t>
                            </w:r>
                            <w:r w:rsidRPr="002E5659">
                              <w:rPr>
                                <w:rFonts w:ascii="Century Gothic" w:hAnsi="Century Gothic"/>
                                <w:b/>
                                <w:bCs/>
                                <w:sz w:val="160"/>
                                <w:szCs w:val="160"/>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468A4" id="Cuadro de texto 48" o:spid="_x0000_s1044" type="#_x0000_t202" style="position:absolute;margin-left:33.45pt;margin-top:7.85pt;width:114.9pt;height: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" filled="f" stroked="f" strokeweight=".5pt">
                <v:textbox inset="0,0,0,0">
                  <w:txbxContent>
                    <w:p w14:paraId="0790758C" w14:textId="22FA4BDD" w:rsidR="007718F6" w:rsidRPr="002E5659" w:rsidRDefault="007718F6" w:rsidP="00D8522E">
                      <w:pPr>
                        <w:rPr>
                          <w:rFonts w:ascii="Century Gothic" w:hAnsi="Century Gothic"/>
                          <w:b/>
                          <w:bCs/>
                          <w:sz w:val="160"/>
                          <w:szCs w:val="160"/>
                          <w:lang w:val="es-ES"/>
                        </w:rPr>
                      </w:pPr>
                      <w:r w:rsidRPr="002E5659">
                        <w:rPr>
                          <w:rFonts w:ascii="Century Gothic" w:hAnsi="Century Gothic"/>
                          <w:b/>
                          <w:bCs/>
                          <w:sz w:val="160"/>
                          <w:szCs w:val="160"/>
                          <w:lang w:val="es-ES"/>
                        </w:rPr>
                        <w:t>0</w:t>
                      </w:r>
                      <w:r w:rsidR="009D445F">
                        <w:rPr>
                          <w:rFonts w:ascii="Century Gothic" w:hAnsi="Century Gothic"/>
                          <w:b/>
                          <w:bCs/>
                          <w:sz w:val="160"/>
                          <w:szCs w:val="160"/>
                          <w:lang w:val="es-ES"/>
                        </w:rPr>
                        <w:t>6</w:t>
                      </w:r>
                      <w:r w:rsidRPr="002E5659">
                        <w:rPr>
                          <w:rFonts w:ascii="Century Gothic" w:hAnsi="Century Gothic"/>
                          <w:b/>
                          <w:bCs/>
                          <w:sz w:val="160"/>
                          <w:szCs w:val="160"/>
                          <w:lang w:val="es-ES"/>
                        </w:rPr>
                        <w:t>.</w:t>
                      </w:r>
                    </w:p>
                  </w:txbxContent>
                </v:textbox>
              </v:shape>
            </w:pict>
          </mc:Fallback>
        </mc:AlternateContent>
      </w:r>
    </w:p>
    <w:p w14:paraId="7BEE0EFC" w14:textId="77777777" w:rsidR="00D8522E" w:rsidRDefault="00D8522E" w:rsidP="00D8522E"/>
    <w:p w14:paraId="76C1D926" w14:textId="77777777" w:rsidR="00D8522E" w:rsidRDefault="00D8522E" w:rsidP="00D8522E"/>
    <w:p w14:paraId="05B46D89" w14:textId="77777777" w:rsidR="00D8522E" w:rsidRDefault="00D8522E" w:rsidP="00D8522E"/>
    <w:p w14:paraId="75DAD571" w14:textId="77777777" w:rsidR="00D8522E" w:rsidRDefault="00D8522E" w:rsidP="00D8522E"/>
    <w:p w14:paraId="673B447D" w14:textId="77777777" w:rsidR="00D8522E" w:rsidRDefault="00D8522E" w:rsidP="00D8522E"/>
    <w:p w14:paraId="67BF53BD" w14:textId="77777777" w:rsidR="00D8522E" w:rsidRDefault="00D8522E" w:rsidP="00D8522E"/>
    <w:p w14:paraId="31FC5BD1" w14:textId="77777777" w:rsidR="00D8522E" w:rsidRDefault="00D8522E" w:rsidP="00D8522E"/>
    <w:p w14:paraId="395B38D1" w14:textId="77777777" w:rsidR="00D8522E" w:rsidRDefault="00D8522E" w:rsidP="00D8522E"/>
    <w:p w14:paraId="7B9F863C" w14:textId="77777777" w:rsidR="00D8522E" w:rsidRDefault="00D8522E" w:rsidP="00D8522E">
      <w:r>
        <w:rPr>
          <w:noProof/>
          <w:lang w:val="en-US"/>
        </w:rPr>
        <mc:AlternateContent>
          <mc:Choice Requires="wps">
            <w:drawing>
              <wp:anchor distT="0" distB="0" distL="114300" distR="114300" simplePos="0" relativeHeight="251715584" behindDoc="0" locked="0" layoutInCell="1" allowOverlap="1" wp14:anchorId="76E7F0E5" wp14:editId="3B117D0C">
                <wp:simplePos x="0" y="0"/>
                <wp:positionH relativeFrom="column">
                  <wp:posOffset>316865</wp:posOffset>
                </wp:positionH>
                <wp:positionV relativeFrom="paragraph">
                  <wp:posOffset>122555</wp:posOffset>
                </wp:positionV>
                <wp:extent cx="4254500" cy="1119669"/>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4254500" cy="1119669"/>
                        </a:xfrm>
                        <a:prstGeom prst="rect">
                          <a:avLst/>
                        </a:prstGeom>
                        <a:noFill/>
                        <a:ln w="6350">
                          <a:noFill/>
                        </a:ln>
                      </wps:spPr>
                      <wps:txbx>
                        <w:txbxContent>
                          <w:p w14:paraId="4BFA3A0D" w14:textId="62F5CA30" w:rsidR="007718F6" w:rsidRPr="002E5659" w:rsidRDefault="007718F6" w:rsidP="00D8522E">
                            <w:pPr>
                              <w:rPr>
                                <w:rFonts w:ascii="Century Gothic" w:hAnsi="Century Gothic"/>
                                <w:b/>
                                <w:bCs/>
                                <w:sz w:val="72"/>
                                <w:szCs w:val="72"/>
                                <w:lang w:val="es-ES"/>
                              </w:rPr>
                            </w:pPr>
                            <w:r w:rsidRPr="002E5659">
                              <w:rPr>
                                <w:rFonts w:ascii="Century Gothic" w:hAnsi="Century Gothic"/>
                                <w:b/>
                                <w:bCs/>
                                <w:sz w:val="72"/>
                                <w:szCs w:val="72"/>
                                <w:lang w:val="es-ES"/>
                              </w:rPr>
                              <w:t>Métricas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7F0E5" id="Cuadro de texto 49" o:spid="_x0000_s1045" type="#_x0000_t202" style="position:absolute;margin-left:24.95pt;margin-top:9.65pt;width:335pt;height:88.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" filled="f" stroked="f" strokeweight=".5pt">
                <v:textbox inset="0,0,0,0">
                  <w:txbxContent>
                    <w:p w14:paraId="4BFA3A0D" w14:textId="62F5CA30" w:rsidR="007718F6" w:rsidRPr="002E5659" w:rsidRDefault="007718F6" w:rsidP="00D8522E">
                      <w:pPr>
                        <w:rPr>
                          <w:rFonts w:ascii="Century Gothic" w:hAnsi="Century Gothic"/>
                          <w:b/>
                          <w:bCs/>
                          <w:sz w:val="72"/>
                          <w:szCs w:val="72"/>
                          <w:lang w:val="es-ES"/>
                        </w:rPr>
                      </w:pPr>
                      <w:r w:rsidRPr="002E5659">
                        <w:rPr>
                          <w:rFonts w:ascii="Century Gothic" w:hAnsi="Century Gothic"/>
                          <w:b/>
                          <w:bCs/>
                          <w:sz w:val="72"/>
                          <w:szCs w:val="72"/>
                          <w:lang w:val="es-ES"/>
                        </w:rPr>
                        <w:t>Métricas</w:t>
                      </w:r>
                    </w:p>
                  </w:txbxContent>
                </v:textbox>
              </v:shape>
            </w:pict>
          </mc:Fallback>
        </mc:AlternateContent>
      </w:r>
    </w:p>
    <w:p w14:paraId="31EDA39C" w14:textId="77777777" w:rsidR="00D8522E" w:rsidRDefault="00D8522E" w:rsidP="00D8522E"/>
    <w:p w14:paraId="04AA5C3C" w14:textId="77777777" w:rsidR="00D8522E" w:rsidRDefault="00D8522E" w:rsidP="00D8522E"/>
    <w:p w14:paraId="16A124FE" w14:textId="77777777" w:rsidR="00D8522E" w:rsidRDefault="00D8522E" w:rsidP="00D8522E"/>
    <w:p w14:paraId="3F14EAC8" w14:textId="77777777" w:rsidR="00D8522E" w:rsidRDefault="00D8522E" w:rsidP="00D8522E"/>
    <w:p w14:paraId="207FD193" w14:textId="77777777" w:rsidR="00D8522E" w:rsidRDefault="00D8522E" w:rsidP="00D8522E"/>
    <w:p w14:paraId="6297C2DA" w14:textId="77777777" w:rsidR="00D8522E" w:rsidRDefault="00D8522E" w:rsidP="00D8522E"/>
    <w:p w14:paraId="731B05DA" w14:textId="77777777" w:rsidR="00D8522E" w:rsidRDefault="00D8522E" w:rsidP="00D8522E"/>
    <w:p w14:paraId="6EBC622C" w14:textId="77777777" w:rsidR="00D8522E" w:rsidRDefault="00D8522E" w:rsidP="00D8522E"/>
    <w:p w14:paraId="4C0F1411" w14:textId="77777777" w:rsidR="00D8522E" w:rsidRDefault="00D8522E" w:rsidP="00D8522E"/>
    <w:p w14:paraId="7981A12C" w14:textId="77777777" w:rsidR="00D8522E" w:rsidRDefault="00D8522E" w:rsidP="00D8522E"/>
    <w:p w14:paraId="7D10FC62" w14:textId="77777777" w:rsidR="00D8522E" w:rsidRDefault="00D8522E" w:rsidP="00D8522E"/>
    <w:p w14:paraId="0FAF2EEB" w14:textId="77777777" w:rsidR="00D8522E" w:rsidRDefault="00D8522E" w:rsidP="00D8522E"/>
    <w:p w14:paraId="4EA7B5D4" w14:textId="77777777" w:rsidR="00D8522E" w:rsidRDefault="00D8522E" w:rsidP="00D8522E"/>
    <w:p w14:paraId="12F7524C" w14:textId="77777777" w:rsidR="00D8522E" w:rsidRDefault="00D8522E" w:rsidP="00D8522E"/>
    <w:p w14:paraId="351CDDA4" w14:textId="77777777" w:rsidR="00D8522E" w:rsidRDefault="00D8522E" w:rsidP="00D8522E"/>
    <w:p w14:paraId="2F6FA09D" w14:textId="77777777" w:rsidR="00D8522E" w:rsidRDefault="00D8522E" w:rsidP="00D8522E"/>
    <w:p w14:paraId="68717E2D" w14:textId="77777777" w:rsidR="00D8522E" w:rsidRDefault="00D8522E" w:rsidP="00D8522E"/>
    <w:p w14:paraId="650267B3" w14:textId="77777777" w:rsidR="00D8522E" w:rsidRDefault="00D8522E" w:rsidP="00D8522E"/>
    <w:p w14:paraId="285138B0" w14:textId="77777777" w:rsidR="00D8522E" w:rsidRDefault="00D8522E" w:rsidP="00D8522E"/>
    <w:p w14:paraId="4EF878AD" w14:textId="77777777" w:rsidR="00D8522E" w:rsidRDefault="00D8522E" w:rsidP="00D8522E"/>
    <w:p w14:paraId="2D3A5C4A" w14:textId="77777777" w:rsidR="00D8522E" w:rsidRDefault="00D8522E" w:rsidP="00D8522E"/>
    <w:p w14:paraId="32F35BC0" w14:textId="77777777" w:rsidR="00D8522E" w:rsidRDefault="00D8522E" w:rsidP="00D8522E"/>
    <w:p w14:paraId="3D139890" w14:textId="77777777" w:rsidR="00D8522E" w:rsidRDefault="00D8522E" w:rsidP="00D8522E"/>
    <w:p w14:paraId="33D08E8D" w14:textId="77777777" w:rsidR="00D8522E" w:rsidRDefault="00D8522E" w:rsidP="00D8522E"/>
    <w:p w14:paraId="62F98093" w14:textId="77777777" w:rsidR="00D8522E" w:rsidRDefault="00D8522E" w:rsidP="00D8522E"/>
    <w:p w14:paraId="18C680F0" w14:textId="77777777" w:rsidR="00D8522E" w:rsidRDefault="00D8522E" w:rsidP="00D8522E"/>
    <w:p w14:paraId="124D427E" w14:textId="77777777" w:rsidR="00D8522E" w:rsidRDefault="00D8522E" w:rsidP="00D8522E"/>
    <w:p w14:paraId="38FCA44E" w14:textId="77777777" w:rsidR="00D8522E" w:rsidRDefault="00D8522E" w:rsidP="00D8522E"/>
    <w:p w14:paraId="4F381795" w14:textId="77777777" w:rsidR="00D8522E" w:rsidRDefault="00D8522E" w:rsidP="00D8522E"/>
    <w:p w14:paraId="4E866D67" w14:textId="77777777" w:rsidR="00D8522E" w:rsidRDefault="00D8522E" w:rsidP="001C6BDE"/>
    <w:p w14:paraId="161FE448" w14:textId="77777777" w:rsidR="00D8522E" w:rsidRDefault="00D8522E" w:rsidP="001C6BDE"/>
    <w:p w14:paraId="60856C28" w14:textId="77777777" w:rsidR="00D8522E" w:rsidRDefault="00D8522E" w:rsidP="001C6BDE"/>
    <w:p w14:paraId="799317BD" w14:textId="77777777" w:rsidR="00D8522E" w:rsidRDefault="00D8522E" w:rsidP="001C6BDE"/>
    <w:p w14:paraId="1B02AC5E" w14:textId="77777777" w:rsidR="00D8522E" w:rsidRDefault="00D8522E" w:rsidP="001C6BDE"/>
    <w:p w14:paraId="509B4B9E" w14:textId="77777777" w:rsidR="00D8522E" w:rsidRDefault="00D8522E" w:rsidP="001C6BDE"/>
    <w:p w14:paraId="70B0D273" w14:textId="77777777" w:rsidR="00D8522E" w:rsidRDefault="00D8522E" w:rsidP="001C6BDE"/>
    <w:p w14:paraId="4D11B059" w14:textId="77777777" w:rsidR="00E11A8D" w:rsidRDefault="00E11A8D" w:rsidP="0047567D">
      <w:pPr>
        <w:pStyle w:val="Heading2"/>
        <w:widowControl w:val="0"/>
        <w:numPr>
          <w:ilvl w:val="1"/>
          <w:numId w:val="11"/>
        </w:numPr>
        <w:autoSpaceDE w:val="0"/>
        <w:autoSpaceDN w:val="0"/>
        <w:spacing w:before="200"/>
      </w:pPr>
      <w:bookmarkStart w:id="108" w:name="_Toc100673815"/>
      <w:bookmarkStart w:id="109" w:name="_Toc155142419"/>
      <w:r>
        <w:lastRenderedPageBreak/>
        <w:t>Diferencia entre Error, Defecto y Falla</w:t>
      </w:r>
      <w:bookmarkEnd w:id="108"/>
      <w:bookmarkEnd w:id="109"/>
    </w:p>
    <w:p w14:paraId="3AA72CC2" w14:textId="77777777" w:rsidR="00E11A8D" w:rsidRPr="00657A5C" w:rsidRDefault="00E11A8D" w:rsidP="00E11A8D">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657A5C">
        <w:rPr>
          <w:rFonts w:ascii="Century Gothic" w:eastAsia="Times New Roman" w:hAnsi="Century Gothic" w:cs="Open Sans"/>
          <w:color w:val="6E6E7C"/>
          <w:sz w:val="21"/>
          <w:szCs w:val="21"/>
          <w:shd w:val="clear" w:color="auto" w:fill="FFFFFF"/>
          <w:lang w:eastAsia="es-ES_tradnl"/>
        </w:rPr>
        <w:t>Error: acción humana que produce un resultado incorrecto, por ejemplo un error de programación.</w:t>
      </w:r>
    </w:p>
    <w:p w14:paraId="3A6CF3EE" w14:textId="77777777" w:rsidR="00E11A8D" w:rsidRPr="00657A5C" w:rsidRDefault="00E11A8D" w:rsidP="00E11A8D">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657A5C">
        <w:rPr>
          <w:rFonts w:ascii="Century Gothic" w:eastAsia="Times New Roman" w:hAnsi="Century Gothic" w:cs="Open Sans"/>
          <w:color w:val="6E6E7C"/>
          <w:sz w:val="21"/>
          <w:szCs w:val="21"/>
          <w:shd w:val="clear" w:color="auto" w:fill="FFFFFF"/>
          <w:lang w:eastAsia="es-ES_tradnl"/>
        </w:rPr>
        <w:t>Defecto: Imperfección en un componente o sistema que puede causar que el componente o sistema falle en desempeñar las funciones requeridas. Por ejemplo, si se localiza un defecto durante una ejecución puede causar un fallo en el componente o sistema, por ejemplo una sentencia o una definición de datos incorrecta.</w:t>
      </w:r>
    </w:p>
    <w:p w14:paraId="00D6C90E" w14:textId="77777777" w:rsidR="00E11A8D" w:rsidRPr="00657A5C" w:rsidRDefault="00E11A8D" w:rsidP="00E11A8D">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657A5C">
        <w:rPr>
          <w:rFonts w:ascii="Century Gothic" w:eastAsia="Times New Roman" w:hAnsi="Century Gothic" w:cs="Open Sans"/>
          <w:color w:val="6E6E7C"/>
          <w:sz w:val="21"/>
          <w:szCs w:val="21"/>
          <w:shd w:val="clear" w:color="auto" w:fill="FFFFFF"/>
          <w:lang w:eastAsia="es-ES_tradnl"/>
        </w:rPr>
        <w:t>Fallo: Manifestación física o funcional de un defecto, por ejemplo, desviación de un componente o sistema respecto de la presentación, servicio o resultado esperado.</w:t>
      </w:r>
    </w:p>
    <w:p w14:paraId="4AEBDE86" w14:textId="77777777" w:rsidR="00E11A8D" w:rsidRDefault="00E11A8D" w:rsidP="0047567D">
      <w:pPr>
        <w:pStyle w:val="Heading2"/>
        <w:widowControl w:val="0"/>
        <w:numPr>
          <w:ilvl w:val="1"/>
          <w:numId w:val="11"/>
        </w:numPr>
        <w:autoSpaceDE w:val="0"/>
        <w:autoSpaceDN w:val="0"/>
        <w:spacing w:before="200"/>
      </w:pPr>
      <w:bookmarkStart w:id="110" w:name="_Toc524953918"/>
      <w:r>
        <w:t xml:space="preserve"> </w:t>
      </w:r>
      <w:bookmarkStart w:id="111" w:name="_Toc100673816"/>
      <w:bookmarkStart w:id="112" w:name="_Toc155142420"/>
      <w:r>
        <w:t>Clasificación de Defectos</w:t>
      </w:r>
      <w:bookmarkEnd w:id="110"/>
      <w:bookmarkEnd w:id="111"/>
      <w:bookmarkEnd w:id="112"/>
    </w:p>
    <w:p w14:paraId="55C49C9C" w14:textId="77777777" w:rsidR="00E11A8D" w:rsidRPr="00657A5C" w:rsidRDefault="00E11A8D" w:rsidP="00E11A8D">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657A5C">
        <w:rPr>
          <w:rFonts w:ascii="Century Gothic" w:eastAsia="Times New Roman" w:hAnsi="Century Gothic" w:cs="Open Sans"/>
          <w:color w:val="6E6E7C"/>
          <w:sz w:val="21"/>
          <w:szCs w:val="21"/>
          <w:shd w:val="clear" w:color="auto" w:fill="FFFFFF"/>
          <w:lang w:eastAsia="es-ES_tradnl"/>
        </w:rPr>
        <w:t>Se ha definido una clasificación de defectos encontrados durante la ejecución de pruebas, a continuación se detalla cada uno:</w:t>
      </w:r>
    </w:p>
    <w:p w14:paraId="72B9017B" w14:textId="77777777" w:rsidR="00E11A8D" w:rsidRDefault="00E11A8D" w:rsidP="00E11A8D">
      <w:pPr>
        <w:rPr>
          <w:rFonts w:eastAsia="Times New Roman" w:cs="Arial"/>
          <w:sz w:val="20"/>
          <w:szCs w:val="20"/>
          <w:lang w:val="es-AR" w:eastAsia="ar-SA"/>
        </w:rPr>
      </w:pPr>
    </w:p>
    <w:tbl>
      <w:tblPr>
        <w:tblW w:w="785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72" w:type="dxa"/>
          <w:left w:w="115" w:type="dxa"/>
          <w:right w:w="115" w:type="dxa"/>
        </w:tblCellMar>
        <w:tblLook w:val="0000" w:firstRow="0" w:lastRow="0" w:firstColumn="0" w:lastColumn="0" w:noHBand="0" w:noVBand="0"/>
      </w:tblPr>
      <w:tblGrid>
        <w:gridCol w:w="2830"/>
        <w:gridCol w:w="5023"/>
      </w:tblGrid>
      <w:tr w:rsidR="00E11A8D" w:rsidRPr="00223C9E" w14:paraId="4D2F9CE5" w14:textId="77777777" w:rsidTr="000D094C">
        <w:trPr>
          <w:cantSplit/>
          <w:trHeight w:val="98"/>
          <w:tblHeader/>
          <w:jc w:val="center"/>
        </w:trPr>
        <w:tc>
          <w:tcPr>
            <w:tcW w:w="2830" w:type="dxa"/>
            <w:shd w:val="clear" w:color="auto" w:fill="44546A" w:themeFill="text2"/>
            <w:vAlign w:val="center"/>
          </w:tcPr>
          <w:p w14:paraId="3E7AD2B4" w14:textId="77777777" w:rsidR="00E11A8D" w:rsidRPr="00355A57" w:rsidRDefault="00E11A8D" w:rsidP="00355A57">
            <w:pPr>
              <w:jc w:val="center"/>
              <w:rPr>
                <w:rFonts w:cs="Arial"/>
                <w:b/>
                <w:color w:val="FFFFFF"/>
                <w:lang w:val="es-AR"/>
              </w:rPr>
            </w:pPr>
            <w:r w:rsidRPr="00355A57">
              <w:rPr>
                <w:rFonts w:cs="Arial"/>
                <w:b/>
                <w:color w:val="FFFFFF"/>
                <w:lang w:val="es-AR"/>
              </w:rPr>
              <w:t>Clasificación Incidencias</w:t>
            </w:r>
          </w:p>
        </w:tc>
        <w:tc>
          <w:tcPr>
            <w:tcW w:w="5023" w:type="dxa"/>
            <w:shd w:val="clear" w:color="auto" w:fill="44546A" w:themeFill="text2"/>
          </w:tcPr>
          <w:p w14:paraId="08F22986" w14:textId="77777777" w:rsidR="00E11A8D" w:rsidRPr="00355A57" w:rsidRDefault="00E11A8D" w:rsidP="00355A57">
            <w:pPr>
              <w:jc w:val="center"/>
              <w:rPr>
                <w:rFonts w:cs="Arial"/>
                <w:b/>
                <w:color w:val="FFFFFF"/>
                <w:lang w:val="es-AR"/>
              </w:rPr>
            </w:pPr>
            <w:r w:rsidRPr="00355A57">
              <w:rPr>
                <w:rFonts w:cs="Arial"/>
                <w:b/>
                <w:color w:val="FFFFFF"/>
                <w:lang w:val="es-AR"/>
              </w:rPr>
              <w:t>Descripción</w:t>
            </w:r>
          </w:p>
        </w:tc>
      </w:tr>
      <w:tr w:rsidR="00E11A8D" w:rsidRPr="00223C9E" w14:paraId="63AAE161" w14:textId="77777777" w:rsidTr="00FE21B1">
        <w:trPr>
          <w:cantSplit/>
          <w:trHeight w:val="138"/>
          <w:jc w:val="center"/>
        </w:trPr>
        <w:tc>
          <w:tcPr>
            <w:tcW w:w="2830" w:type="dxa"/>
            <w:shd w:val="clear" w:color="auto" w:fill="FFFFFF"/>
            <w:vAlign w:val="center"/>
          </w:tcPr>
          <w:p w14:paraId="36A2E545" w14:textId="77777777" w:rsidR="00E11A8D" w:rsidRPr="00657A5C" w:rsidRDefault="00E11A8D" w:rsidP="00355A57">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657A5C">
              <w:rPr>
                <w:rFonts w:ascii="Century Gothic" w:eastAsia="Times New Roman" w:hAnsi="Century Gothic" w:cs="Open Sans"/>
                <w:color w:val="6E6E7C"/>
                <w:sz w:val="21"/>
                <w:szCs w:val="21"/>
                <w:shd w:val="clear" w:color="auto" w:fill="FFFFFF"/>
                <w:lang w:eastAsia="es-ES_tradnl"/>
              </w:rPr>
              <w:t>Bloqueantes</w:t>
            </w:r>
          </w:p>
        </w:tc>
        <w:tc>
          <w:tcPr>
            <w:tcW w:w="5023" w:type="dxa"/>
            <w:shd w:val="clear" w:color="auto" w:fill="FFFFFF"/>
            <w:vAlign w:val="center"/>
          </w:tcPr>
          <w:p w14:paraId="22424702" w14:textId="77777777" w:rsidR="00E11A8D" w:rsidRPr="00657A5C" w:rsidRDefault="00E11A8D" w:rsidP="00355A57">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657A5C">
              <w:rPr>
                <w:rFonts w:ascii="Century Gothic" w:eastAsia="Times New Roman" w:hAnsi="Century Gothic" w:cs="Open Sans"/>
                <w:color w:val="6E6E7C"/>
                <w:sz w:val="21"/>
                <w:szCs w:val="21"/>
                <w:shd w:val="clear" w:color="auto" w:fill="FFFFFF"/>
                <w:lang w:eastAsia="es-ES_tradnl"/>
              </w:rPr>
              <w:t>Son defectos del producto del mal funcionamiento del sistema que impiden continuar con la ejecución de pruebas.</w:t>
            </w:r>
          </w:p>
        </w:tc>
      </w:tr>
      <w:tr w:rsidR="00E11A8D" w:rsidRPr="00223C9E" w14:paraId="735C8FA2" w14:textId="77777777" w:rsidTr="00FE21B1">
        <w:trPr>
          <w:cantSplit/>
          <w:trHeight w:val="138"/>
          <w:jc w:val="center"/>
        </w:trPr>
        <w:tc>
          <w:tcPr>
            <w:tcW w:w="2830" w:type="dxa"/>
            <w:shd w:val="clear" w:color="auto" w:fill="FFFFFF"/>
            <w:vAlign w:val="center"/>
          </w:tcPr>
          <w:p w14:paraId="2D953549" w14:textId="77777777" w:rsidR="00E11A8D" w:rsidRPr="00657A5C" w:rsidRDefault="00E11A8D" w:rsidP="00355A57">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657A5C">
              <w:rPr>
                <w:rFonts w:ascii="Century Gothic" w:eastAsia="Times New Roman" w:hAnsi="Century Gothic" w:cs="Open Sans"/>
                <w:color w:val="6E6E7C"/>
                <w:sz w:val="21"/>
                <w:szCs w:val="21"/>
                <w:shd w:val="clear" w:color="auto" w:fill="FFFFFF"/>
                <w:lang w:eastAsia="es-ES_tradnl"/>
              </w:rPr>
              <w:t>Critico</w:t>
            </w:r>
          </w:p>
        </w:tc>
        <w:tc>
          <w:tcPr>
            <w:tcW w:w="5023" w:type="dxa"/>
            <w:shd w:val="clear" w:color="auto" w:fill="FFFFFF"/>
            <w:vAlign w:val="center"/>
          </w:tcPr>
          <w:p w14:paraId="5029EC56" w14:textId="77777777" w:rsidR="00E11A8D" w:rsidRPr="00657A5C" w:rsidRDefault="00E11A8D" w:rsidP="00355A57">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657A5C">
              <w:rPr>
                <w:rFonts w:ascii="Century Gothic" w:eastAsia="Times New Roman" w:hAnsi="Century Gothic" w:cs="Open Sans"/>
                <w:color w:val="6E6E7C"/>
                <w:sz w:val="21"/>
                <w:szCs w:val="21"/>
                <w:shd w:val="clear" w:color="auto" w:fill="FFFFFF"/>
                <w:lang w:eastAsia="es-ES_tradnl"/>
              </w:rPr>
              <w:t>Son defectos que afectan los requisitos del negocio o degradan el rendimiento, la funcionalidad o la capacidad de uso.</w:t>
            </w:r>
          </w:p>
        </w:tc>
      </w:tr>
      <w:tr w:rsidR="00E11A8D" w:rsidRPr="00223C9E" w14:paraId="7EA02DE9" w14:textId="77777777" w:rsidTr="00FE21B1">
        <w:trPr>
          <w:cantSplit/>
          <w:trHeight w:val="138"/>
          <w:jc w:val="center"/>
        </w:trPr>
        <w:tc>
          <w:tcPr>
            <w:tcW w:w="2830" w:type="dxa"/>
            <w:shd w:val="clear" w:color="auto" w:fill="FFFFFF"/>
            <w:vAlign w:val="center"/>
          </w:tcPr>
          <w:p w14:paraId="40FF2560" w14:textId="77777777" w:rsidR="00E11A8D" w:rsidRPr="00657A5C" w:rsidRDefault="00E11A8D" w:rsidP="00355A57">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657A5C">
              <w:rPr>
                <w:rFonts w:ascii="Century Gothic" w:eastAsia="Times New Roman" w:hAnsi="Century Gothic" w:cs="Open Sans"/>
                <w:color w:val="6E6E7C"/>
                <w:sz w:val="21"/>
                <w:szCs w:val="21"/>
                <w:shd w:val="clear" w:color="auto" w:fill="FFFFFF"/>
                <w:lang w:eastAsia="es-ES_tradnl"/>
              </w:rPr>
              <w:t>Mayor</w:t>
            </w:r>
          </w:p>
        </w:tc>
        <w:tc>
          <w:tcPr>
            <w:tcW w:w="5023" w:type="dxa"/>
            <w:shd w:val="clear" w:color="auto" w:fill="FFFFFF"/>
            <w:vAlign w:val="center"/>
          </w:tcPr>
          <w:p w14:paraId="1749A088" w14:textId="77777777" w:rsidR="00E11A8D" w:rsidRPr="00657A5C" w:rsidRDefault="00E11A8D" w:rsidP="00355A57">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657A5C">
              <w:rPr>
                <w:rFonts w:ascii="Century Gothic" w:eastAsia="Times New Roman" w:hAnsi="Century Gothic" w:cs="Open Sans"/>
                <w:color w:val="6E6E7C"/>
                <w:sz w:val="21"/>
                <w:szCs w:val="21"/>
                <w:shd w:val="clear" w:color="auto" w:fill="FFFFFF"/>
                <w:lang w:eastAsia="es-ES_tradnl"/>
              </w:rPr>
              <w:t>Son incidentes que pueden afectar el funcionamiento del sistema pero no impiden continuar con la ejecución de las pruebas.</w:t>
            </w:r>
          </w:p>
        </w:tc>
      </w:tr>
      <w:tr w:rsidR="00E11A8D" w:rsidRPr="00223C9E" w14:paraId="742E9106" w14:textId="77777777" w:rsidTr="00FE21B1">
        <w:trPr>
          <w:cantSplit/>
          <w:trHeight w:val="138"/>
          <w:jc w:val="center"/>
        </w:trPr>
        <w:tc>
          <w:tcPr>
            <w:tcW w:w="2830" w:type="dxa"/>
            <w:shd w:val="clear" w:color="auto" w:fill="FFFFFF"/>
            <w:vAlign w:val="center"/>
          </w:tcPr>
          <w:p w14:paraId="620E3FCD" w14:textId="77777777" w:rsidR="00E11A8D" w:rsidRPr="00657A5C" w:rsidRDefault="00E11A8D" w:rsidP="00355A57">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657A5C">
              <w:rPr>
                <w:rFonts w:ascii="Century Gothic" w:eastAsia="Times New Roman" w:hAnsi="Century Gothic" w:cs="Open Sans"/>
                <w:color w:val="6E6E7C"/>
                <w:sz w:val="21"/>
                <w:szCs w:val="21"/>
                <w:shd w:val="clear" w:color="auto" w:fill="FFFFFF"/>
                <w:lang w:eastAsia="es-ES_tradnl"/>
              </w:rPr>
              <w:t>Menor</w:t>
            </w:r>
          </w:p>
        </w:tc>
        <w:tc>
          <w:tcPr>
            <w:tcW w:w="5023" w:type="dxa"/>
            <w:shd w:val="clear" w:color="auto" w:fill="FFFFFF"/>
            <w:vAlign w:val="center"/>
          </w:tcPr>
          <w:p w14:paraId="57B27490" w14:textId="77777777" w:rsidR="00E11A8D" w:rsidRPr="00657A5C" w:rsidRDefault="00E11A8D" w:rsidP="00355A57">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657A5C">
              <w:rPr>
                <w:rFonts w:ascii="Century Gothic" w:eastAsia="Times New Roman" w:hAnsi="Century Gothic" w:cs="Open Sans"/>
                <w:color w:val="6E6E7C"/>
                <w:sz w:val="21"/>
                <w:szCs w:val="21"/>
                <w:shd w:val="clear" w:color="auto" w:fill="FFFFFF"/>
                <w:lang w:eastAsia="es-ES_tradnl"/>
              </w:rPr>
              <w:t>Son incidentes que no afectan la funcionalidad del sistema, pero si la forma, es decir la interfaz gráfica o la usabilidad.</w:t>
            </w:r>
          </w:p>
        </w:tc>
      </w:tr>
      <w:tr w:rsidR="00E11A8D" w:rsidRPr="00223C9E" w14:paraId="15F3BB32" w14:textId="77777777" w:rsidTr="00FE21B1">
        <w:trPr>
          <w:cantSplit/>
          <w:trHeight w:val="138"/>
          <w:jc w:val="center"/>
        </w:trPr>
        <w:tc>
          <w:tcPr>
            <w:tcW w:w="2830" w:type="dxa"/>
            <w:shd w:val="clear" w:color="auto" w:fill="FFFFFF"/>
            <w:vAlign w:val="center"/>
          </w:tcPr>
          <w:p w14:paraId="397E95C8" w14:textId="77777777" w:rsidR="00E11A8D" w:rsidRPr="00657A5C" w:rsidRDefault="00E11A8D" w:rsidP="00355A57">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657A5C">
              <w:rPr>
                <w:rFonts w:ascii="Century Gothic" w:eastAsia="Times New Roman" w:hAnsi="Century Gothic" w:cs="Open Sans"/>
                <w:color w:val="6E6E7C"/>
                <w:sz w:val="21"/>
                <w:szCs w:val="21"/>
                <w:shd w:val="clear" w:color="auto" w:fill="FFFFFF"/>
                <w:lang w:eastAsia="es-ES_tradnl"/>
              </w:rPr>
              <w:t>Sugerencias</w:t>
            </w:r>
          </w:p>
        </w:tc>
        <w:tc>
          <w:tcPr>
            <w:tcW w:w="5023" w:type="dxa"/>
            <w:shd w:val="clear" w:color="auto" w:fill="FFFFFF"/>
            <w:vAlign w:val="center"/>
          </w:tcPr>
          <w:p w14:paraId="4844E436" w14:textId="77777777" w:rsidR="00E11A8D" w:rsidRPr="00657A5C" w:rsidRDefault="00E11A8D" w:rsidP="00355A57">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657A5C">
              <w:rPr>
                <w:rFonts w:ascii="Century Gothic" w:eastAsia="Times New Roman" w:hAnsi="Century Gothic" w:cs="Open Sans"/>
                <w:color w:val="6E6E7C"/>
                <w:sz w:val="21"/>
                <w:szCs w:val="21"/>
                <w:shd w:val="clear" w:color="auto" w:fill="FFFFFF"/>
                <w:lang w:eastAsia="es-ES_tradnl"/>
              </w:rPr>
              <w:t>Son incidentes que se pueden realizar por parte del Analista Q.A para el mejor funcionamiento del Sistema.</w:t>
            </w:r>
          </w:p>
        </w:tc>
      </w:tr>
    </w:tbl>
    <w:p w14:paraId="42611CE5" w14:textId="77777777" w:rsidR="00E11A8D" w:rsidRDefault="00E11A8D" w:rsidP="00E11A8D">
      <w:pPr>
        <w:rPr>
          <w:rFonts w:eastAsia="Times New Roman" w:cs="Arial"/>
          <w:sz w:val="20"/>
          <w:szCs w:val="20"/>
          <w:lang w:val="es-AR" w:eastAsia="ar-SA"/>
        </w:rPr>
      </w:pPr>
      <w:r>
        <w:rPr>
          <w:rFonts w:eastAsia="Times New Roman" w:cs="Arial"/>
          <w:sz w:val="20"/>
          <w:szCs w:val="20"/>
          <w:lang w:val="es-AR" w:eastAsia="ar-SA"/>
        </w:rPr>
        <w:t xml:space="preserve"> </w:t>
      </w:r>
      <w:r w:rsidRPr="0053326B">
        <w:rPr>
          <w:rFonts w:eastAsia="Times New Roman" w:cs="Arial"/>
          <w:sz w:val="20"/>
          <w:szCs w:val="20"/>
          <w:lang w:val="es-AR" w:eastAsia="ar-SA"/>
        </w:rPr>
        <w:t xml:space="preserve"> </w:t>
      </w:r>
    </w:p>
    <w:p w14:paraId="229E4BB8" w14:textId="77777777" w:rsidR="00E11A8D" w:rsidRPr="0053326B" w:rsidRDefault="00E11A8D" w:rsidP="00E11A8D">
      <w:pPr>
        <w:pStyle w:val="Caption"/>
        <w:jc w:val="center"/>
        <w:rPr>
          <w:rFonts w:ascii="Arial" w:eastAsia="Times New Roman" w:hAnsi="Arial" w:cs="Arial"/>
          <w:color w:val="auto"/>
          <w:sz w:val="20"/>
          <w:szCs w:val="20"/>
          <w:lang w:val="es-AR" w:eastAsia="ar-SA" w:bidi="ar-SA"/>
        </w:rPr>
      </w:pPr>
      <w:bookmarkStart w:id="113" w:name="_Toc524690721"/>
      <w:r>
        <w:t xml:space="preserve">Tabla </w:t>
      </w:r>
      <w:r>
        <w:fldChar w:fldCharType="begin"/>
      </w:r>
      <w:r>
        <w:instrText xml:space="preserve"> SEQ Tabla \* ARABIC </w:instrText>
      </w:r>
      <w:r>
        <w:fldChar w:fldCharType="separate"/>
      </w:r>
      <w:r>
        <w:rPr>
          <w:noProof/>
        </w:rPr>
        <w:t>4</w:t>
      </w:r>
      <w:r>
        <w:fldChar w:fldCharType="end"/>
      </w:r>
      <w:r>
        <w:t>: Clasificación de Defectos</w:t>
      </w:r>
      <w:bookmarkEnd w:id="113"/>
    </w:p>
    <w:p w14:paraId="2DCB931C" w14:textId="77777777" w:rsidR="00E11A8D" w:rsidRDefault="00E11A8D" w:rsidP="0047567D">
      <w:pPr>
        <w:pStyle w:val="Heading2"/>
        <w:widowControl w:val="0"/>
        <w:numPr>
          <w:ilvl w:val="1"/>
          <w:numId w:val="11"/>
        </w:numPr>
        <w:autoSpaceDE w:val="0"/>
        <w:autoSpaceDN w:val="0"/>
        <w:spacing w:before="200"/>
        <w:rPr>
          <w:lang w:val="es-AR"/>
        </w:rPr>
      </w:pPr>
      <w:r>
        <w:rPr>
          <w:lang w:val="es-AR"/>
        </w:rPr>
        <w:t xml:space="preserve"> </w:t>
      </w:r>
      <w:bookmarkStart w:id="114" w:name="_Toc100673817"/>
      <w:bookmarkStart w:id="115" w:name="_Toc155142421"/>
      <w:r>
        <w:rPr>
          <w:lang w:val="es-AR"/>
        </w:rPr>
        <w:t>Estado de Defectos</w:t>
      </w:r>
      <w:bookmarkEnd w:id="114"/>
      <w:bookmarkEnd w:id="115"/>
    </w:p>
    <w:p w14:paraId="75D754A9" w14:textId="77777777" w:rsidR="00E11A8D" w:rsidRDefault="00E11A8D" w:rsidP="00E11A8D">
      <w:pPr>
        <w:rPr>
          <w:rFonts w:eastAsia="Times New Roman" w:cs="Arial"/>
          <w:sz w:val="20"/>
          <w:szCs w:val="20"/>
          <w:lang w:val="es-AR" w:eastAsia="ar-SA"/>
        </w:rPr>
      </w:pPr>
    </w:p>
    <w:p w14:paraId="60D7E023" w14:textId="77777777" w:rsidR="00E11A8D" w:rsidRDefault="00E11A8D" w:rsidP="00E11A8D">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657A5C">
        <w:rPr>
          <w:rFonts w:ascii="Century Gothic" w:eastAsia="Times New Roman" w:hAnsi="Century Gothic" w:cs="Open Sans"/>
          <w:color w:val="6E6E7C"/>
          <w:sz w:val="21"/>
          <w:szCs w:val="21"/>
          <w:shd w:val="clear" w:color="auto" w:fill="FFFFFF"/>
          <w:lang w:eastAsia="es-ES_tradnl"/>
        </w:rPr>
        <w:t>Se manejarán los siguientes estados para los defectos encontrados durante la ejecución de los distintos tipos de prueba, su corrección, reprueba y posterior cierre de defecto reportado.</w:t>
      </w:r>
    </w:p>
    <w:p w14:paraId="4F2B4130" w14:textId="77777777" w:rsidR="009473BB" w:rsidRDefault="009473BB" w:rsidP="00E11A8D">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p>
    <w:p w14:paraId="4970A6ED" w14:textId="77777777" w:rsidR="009473BB" w:rsidRPr="00657A5C" w:rsidRDefault="009473BB" w:rsidP="00E11A8D">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p>
    <w:p w14:paraId="54BE8B96" w14:textId="77777777" w:rsidR="00E11A8D" w:rsidRDefault="00E11A8D" w:rsidP="00E11A8D">
      <w:pPr>
        <w:rPr>
          <w:rFonts w:eastAsia="Times New Roman" w:cs="Arial"/>
          <w:sz w:val="20"/>
          <w:szCs w:val="20"/>
          <w:lang w:val="es-AR" w:eastAsia="ar-SA"/>
        </w:rPr>
      </w:pPr>
    </w:p>
    <w:p w14:paraId="2CFDD069" w14:textId="77777777" w:rsidR="00E11A8D" w:rsidRDefault="00E11A8D" w:rsidP="00E11A8D">
      <w:pPr>
        <w:rPr>
          <w:rFonts w:eastAsia="Times New Roman" w:cs="Arial"/>
          <w:sz w:val="20"/>
          <w:szCs w:val="20"/>
          <w:lang w:val="es-AR" w:eastAsia="ar-SA"/>
        </w:rPr>
      </w:pPr>
    </w:p>
    <w:tbl>
      <w:tblPr>
        <w:tblStyle w:val="TableGrid"/>
        <w:tblW w:w="0" w:type="auto"/>
        <w:tblLook w:val="04A0" w:firstRow="1" w:lastRow="0" w:firstColumn="1" w:lastColumn="0" w:noHBand="0" w:noVBand="1"/>
      </w:tblPr>
      <w:tblGrid>
        <w:gridCol w:w="4237"/>
        <w:gridCol w:w="4251"/>
      </w:tblGrid>
      <w:tr w:rsidR="00E11A8D" w14:paraId="2EAB8C5B" w14:textId="77777777" w:rsidTr="000D094C">
        <w:tc>
          <w:tcPr>
            <w:tcW w:w="4319" w:type="dxa"/>
            <w:shd w:val="clear" w:color="auto" w:fill="44546A" w:themeFill="text2"/>
          </w:tcPr>
          <w:p w14:paraId="20311A99" w14:textId="77777777" w:rsidR="00E11A8D" w:rsidRPr="00355A57" w:rsidRDefault="00E11A8D" w:rsidP="00355A57">
            <w:pPr>
              <w:jc w:val="center"/>
              <w:rPr>
                <w:rFonts w:asciiTheme="minorHAnsi" w:eastAsiaTheme="minorHAnsi" w:hAnsiTheme="minorHAnsi" w:cs="Arial"/>
                <w:b/>
                <w:color w:val="FFFFFF"/>
                <w:sz w:val="24"/>
                <w:szCs w:val="24"/>
                <w:lang w:val="es-AR" w:eastAsia="en-US"/>
              </w:rPr>
            </w:pPr>
            <w:r w:rsidRPr="00355A57">
              <w:rPr>
                <w:rFonts w:asciiTheme="minorHAnsi" w:eastAsiaTheme="minorHAnsi" w:hAnsiTheme="minorHAnsi" w:cs="Arial"/>
                <w:b/>
                <w:color w:val="FFFFFF"/>
                <w:sz w:val="24"/>
                <w:szCs w:val="24"/>
                <w:lang w:val="es-AR" w:eastAsia="en-US"/>
              </w:rPr>
              <w:lastRenderedPageBreak/>
              <w:t>Estado Defectos</w:t>
            </w:r>
          </w:p>
        </w:tc>
        <w:tc>
          <w:tcPr>
            <w:tcW w:w="4319" w:type="dxa"/>
            <w:shd w:val="clear" w:color="auto" w:fill="44546A" w:themeFill="text2"/>
          </w:tcPr>
          <w:p w14:paraId="16D619E1" w14:textId="77777777" w:rsidR="00E11A8D" w:rsidRPr="00355A57" w:rsidRDefault="00E11A8D" w:rsidP="00355A57">
            <w:pPr>
              <w:jc w:val="center"/>
              <w:rPr>
                <w:rFonts w:asciiTheme="minorHAnsi" w:eastAsiaTheme="minorHAnsi" w:hAnsiTheme="minorHAnsi" w:cs="Arial"/>
                <w:b/>
                <w:color w:val="FFFFFF"/>
                <w:sz w:val="24"/>
                <w:szCs w:val="24"/>
                <w:lang w:val="es-AR" w:eastAsia="en-US"/>
              </w:rPr>
            </w:pPr>
            <w:r w:rsidRPr="00355A57">
              <w:rPr>
                <w:rFonts w:asciiTheme="minorHAnsi" w:eastAsiaTheme="minorHAnsi" w:hAnsiTheme="minorHAnsi" w:cs="Arial"/>
                <w:b/>
                <w:color w:val="FFFFFF"/>
                <w:sz w:val="24"/>
                <w:szCs w:val="24"/>
                <w:lang w:val="es-AR" w:eastAsia="en-US"/>
              </w:rPr>
              <w:t>Descripción</w:t>
            </w:r>
          </w:p>
        </w:tc>
      </w:tr>
      <w:tr w:rsidR="00E11A8D" w14:paraId="13517587" w14:textId="77777777" w:rsidTr="00355A57">
        <w:tc>
          <w:tcPr>
            <w:tcW w:w="4319" w:type="dxa"/>
          </w:tcPr>
          <w:p w14:paraId="06343AB5" w14:textId="77777777" w:rsidR="00E11A8D" w:rsidRPr="000E3BB2" w:rsidRDefault="00E11A8D" w:rsidP="00355A57">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0E3BB2">
              <w:rPr>
                <w:rFonts w:ascii="Century Gothic" w:eastAsia="Times New Roman" w:hAnsi="Century Gothic" w:cs="Open Sans"/>
                <w:color w:val="6E6E7C"/>
                <w:sz w:val="21"/>
                <w:szCs w:val="21"/>
                <w:shd w:val="clear" w:color="auto" w:fill="FFFFFF"/>
                <w:lang w:eastAsia="es-ES_tradnl"/>
              </w:rPr>
              <w:t>Abierto</w:t>
            </w:r>
          </w:p>
        </w:tc>
        <w:tc>
          <w:tcPr>
            <w:tcW w:w="4319" w:type="dxa"/>
          </w:tcPr>
          <w:p w14:paraId="1CBCD559" w14:textId="77777777" w:rsidR="00E11A8D" w:rsidRPr="000E3BB2" w:rsidRDefault="00E11A8D" w:rsidP="00355A57">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0E3BB2">
              <w:rPr>
                <w:rFonts w:ascii="Century Gothic" w:eastAsia="Times New Roman" w:hAnsi="Century Gothic" w:cs="Open Sans"/>
                <w:color w:val="6E6E7C"/>
                <w:sz w:val="21"/>
                <w:szCs w:val="21"/>
                <w:shd w:val="clear" w:color="auto" w:fill="FFFFFF"/>
                <w:lang w:eastAsia="es-ES_tradnl"/>
              </w:rPr>
              <w:t>Estado del defecto una vez que ha sido identificado por el equipo de pruebas. Los defectos en este estado son asignados al equipo de desarrollo para su corrección.</w:t>
            </w:r>
          </w:p>
        </w:tc>
      </w:tr>
      <w:tr w:rsidR="00E11A8D" w14:paraId="6673D6A3" w14:textId="77777777" w:rsidTr="00355A57">
        <w:tc>
          <w:tcPr>
            <w:tcW w:w="4319" w:type="dxa"/>
          </w:tcPr>
          <w:p w14:paraId="37166661" w14:textId="77777777" w:rsidR="00E11A8D" w:rsidRPr="000E3BB2" w:rsidRDefault="00E11A8D" w:rsidP="00355A57">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0E3BB2">
              <w:rPr>
                <w:rFonts w:ascii="Century Gothic" w:eastAsia="Times New Roman" w:hAnsi="Century Gothic" w:cs="Open Sans"/>
                <w:color w:val="6E6E7C"/>
                <w:sz w:val="21"/>
                <w:szCs w:val="21"/>
                <w:shd w:val="clear" w:color="auto" w:fill="FFFFFF"/>
                <w:lang w:eastAsia="es-ES_tradnl"/>
              </w:rPr>
              <w:t>En corrección</w:t>
            </w:r>
          </w:p>
        </w:tc>
        <w:tc>
          <w:tcPr>
            <w:tcW w:w="4319" w:type="dxa"/>
          </w:tcPr>
          <w:p w14:paraId="716262C3" w14:textId="77777777" w:rsidR="00E11A8D" w:rsidRPr="000E3BB2" w:rsidRDefault="00E11A8D" w:rsidP="00355A57">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0E3BB2">
              <w:rPr>
                <w:rFonts w:ascii="Century Gothic" w:eastAsia="Times New Roman" w:hAnsi="Century Gothic" w:cs="Open Sans"/>
                <w:color w:val="6E6E7C"/>
                <w:sz w:val="21"/>
                <w:szCs w:val="21"/>
                <w:shd w:val="clear" w:color="auto" w:fill="FFFFFF"/>
                <w:lang w:eastAsia="es-ES_tradnl"/>
              </w:rPr>
              <w:t>En este estado se encuentran los defectos sobre los cuales el equipo de desarrollo se encuentra trabajando para su solución.</w:t>
            </w:r>
          </w:p>
        </w:tc>
      </w:tr>
      <w:tr w:rsidR="00E11A8D" w14:paraId="55F76670" w14:textId="77777777" w:rsidTr="00355A57">
        <w:tc>
          <w:tcPr>
            <w:tcW w:w="4319" w:type="dxa"/>
          </w:tcPr>
          <w:p w14:paraId="04FE188A" w14:textId="77777777" w:rsidR="00E11A8D" w:rsidRPr="000E3BB2" w:rsidRDefault="00E11A8D" w:rsidP="00355A57">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0E3BB2">
              <w:rPr>
                <w:rFonts w:ascii="Century Gothic" w:eastAsia="Times New Roman" w:hAnsi="Century Gothic" w:cs="Open Sans"/>
                <w:color w:val="6E6E7C"/>
                <w:sz w:val="21"/>
                <w:szCs w:val="21"/>
                <w:shd w:val="clear" w:color="auto" w:fill="FFFFFF"/>
                <w:lang w:eastAsia="es-ES_tradnl"/>
              </w:rPr>
              <w:t>En reprueba</w:t>
            </w:r>
          </w:p>
        </w:tc>
        <w:tc>
          <w:tcPr>
            <w:tcW w:w="4319" w:type="dxa"/>
          </w:tcPr>
          <w:p w14:paraId="23001A23" w14:textId="77777777" w:rsidR="00E11A8D" w:rsidRPr="000E3BB2" w:rsidRDefault="00E11A8D" w:rsidP="00355A57">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0E3BB2">
              <w:rPr>
                <w:rFonts w:ascii="Century Gothic" w:eastAsia="Times New Roman" w:hAnsi="Century Gothic" w:cs="Open Sans"/>
                <w:color w:val="6E6E7C"/>
                <w:sz w:val="21"/>
                <w:szCs w:val="21"/>
                <w:shd w:val="clear" w:color="auto" w:fill="FFFFFF"/>
                <w:lang w:eastAsia="es-ES_tradnl"/>
              </w:rPr>
              <w:t>Una vez que el equipo de desarrollo ha concluido la corrección, el defecto pasa a este estado, es decir estará disponible para una nueva prueba para verificar que ha sido solucionado.</w:t>
            </w:r>
          </w:p>
        </w:tc>
      </w:tr>
      <w:tr w:rsidR="00E11A8D" w14:paraId="0D9CDEA5" w14:textId="77777777" w:rsidTr="00355A57">
        <w:tc>
          <w:tcPr>
            <w:tcW w:w="4319" w:type="dxa"/>
          </w:tcPr>
          <w:p w14:paraId="0F21B999" w14:textId="77777777" w:rsidR="00E11A8D" w:rsidRPr="000E3BB2" w:rsidRDefault="00E11A8D" w:rsidP="00355A57">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0E3BB2">
              <w:rPr>
                <w:rFonts w:ascii="Century Gothic" w:eastAsia="Times New Roman" w:hAnsi="Century Gothic" w:cs="Open Sans"/>
                <w:color w:val="6E6E7C"/>
                <w:sz w:val="21"/>
                <w:szCs w:val="21"/>
                <w:shd w:val="clear" w:color="auto" w:fill="FFFFFF"/>
                <w:lang w:eastAsia="es-ES_tradnl"/>
              </w:rPr>
              <w:t>Cerrado</w:t>
            </w:r>
          </w:p>
        </w:tc>
        <w:tc>
          <w:tcPr>
            <w:tcW w:w="4319" w:type="dxa"/>
          </w:tcPr>
          <w:p w14:paraId="1BD9CD12" w14:textId="77777777" w:rsidR="00E11A8D" w:rsidRPr="000E3BB2" w:rsidRDefault="00E11A8D" w:rsidP="00355A57">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0E3BB2">
              <w:rPr>
                <w:rFonts w:ascii="Century Gothic" w:eastAsia="Times New Roman" w:hAnsi="Century Gothic" w:cs="Open Sans"/>
                <w:color w:val="6E6E7C"/>
                <w:sz w:val="21"/>
                <w:szCs w:val="21"/>
                <w:shd w:val="clear" w:color="auto" w:fill="FFFFFF"/>
                <w:lang w:eastAsia="es-ES_tradnl"/>
              </w:rPr>
              <w:t xml:space="preserve">Una vez verificado el correcto funcionamiento de una funcionalidad que anteriormente se reportó con errores, el defecto pasará a estado “Cerrado”. </w:t>
            </w:r>
          </w:p>
        </w:tc>
      </w:tr>
      <w:tr w:rsidR="00E11A8D" w14:paraId="184725AB" w14:textId="77777777" w:rsidTr="00355A57">
        <w:tc>
          <w:tcPr>
            <w:tcW w:w="4319" w:type="dxa"/>
          </w:tcPr>
          <w:p w14:paraId="56160EC5" w14:textId="77777777" w:rsidR="00E11A8D" w:rsidRPr="000E3BB2" w:rsidRDefault="00E11A8D" w:rsidP="00355A57">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0E3BB2">
              <w:rPr>
                <w:rFonts w:ascii="Century Gothic" w:eastAsia="Times New Roman" w:hAnsi="Century Gothic" w:cs="Open Sans"/>
                <w:color w:val="6E6E7C"/>
                <w:sz w:val="21"/>
                <w:szCs w:val="21"/>
                <w:shd w:val="clear" w:color="auto" w:fill="FFFFFF"/>
                <w:lang w:eastAsia="es-ES_tradnl"/>
              </w:rPr>
              <w:t>Reabierto</w:t>
            </w:r>
          </w:p>
        </w:tc>
        <w:tc>
          <w:tcPr>
            <w:tcW w:w="4319" w:type="dxa"/>
          </w:tcPr>
          <w:p w14:paraId="27418990" w14:textId="77777777" w:rsidR="00E11A8D" w:rsidRPr="000E3BB2" w:rsidRDefault="00E11A8D" w:rsidP="00355A57">
            <w:pPr>
              <w:snapToGrid w:val="0"/>
              <w:spacing w:before="40" w:after="40" w:line="276" w:lineRule="auto"/>
              <w:rPr>
                <w:rFonts w:ascii="Century Gothic" w:eastAsia="Times New Roman" w:hAnsi="Century Gothic" w:cs="Open Sans"/>
                <w:color w:val="6E6E7C"/>
                <w:sz w:val="21"/>
                <w:szCs w:val="21"/>
                <w:shd w:val="clear" w:color="auto" w:fill="FFFFFF"/>
                <w:lang w:eastAsia="es-ES_tradnl"/>
              </w:rPr>
            </w:pPr>
            <w:r w:rsidRPr="000E3BB2">
              <w:rPr>
                <w:rFonts w:ascii="Century Gothic" w:eastAsia="Times New Roman" w:hAnsi="Century Gothic" w:cs="Open Sans"/>
                <w:color w:val="6E6E7C"/>
                <w:sz w:val="21"/>
                <w:szCs w:val="21"/>
                <w:shd w:val="clear" w:color="auto" w:fill="FFFFFF"/>
                <w:lang w:eastAsia="es-ES_tradnl"/>
              </w:rPr>
              <w:t>Si durante la nueva prueba para verificar la corrección de un defecto, persiste los errores anteriormente cerrados, este defecto pasa a estado “reabierto”, con lo cual será nuevamente asignado al equipo de desarrollo.</w:t>
            </w:r>
          </w:p>
        </w:tc>
      </w:tr>
    </w:tbl>
    <w:p w14:paraId="7C7CC81D" w14:textId="77777777" w:rsidR="00E11A8D" w:rsidRPr="006966EE" w:rsidRDefault="00E11A8D" w:rsidP="00E11A8D"/>
    <w:p w14:paraId="2253A806" w14:textId="77777777" w:rsidR="00D8522E" w:rsidRDefault="00D8522E" w:rsidP="001C6BDE"/>
    <w:p w14:paraId="7E61B3B6" w14:textId="77777777" w:rsidR="00D8522E" w:rsidRDefault="00D8522E" w:rsidP="001C6BDE"/>
    <w:p w14:paraId="05383C8A" w14:textId="77777777" w:rsidR="00D8522E" w:rsidRDefault="00D8522E" w:rsidP="001C6BDE"/>
    <w:p w14:paraId="59773181" w14:textId="77777777" w:rsidR="00D8522E" w:rsidRDefault="00D8522E" w:rsidP="001C6BDE"/>
    <w:p w14:paraId="4CB3049E" w14:textId="77777777" w:rsidR="00D8522E" w:rsidRDefault="00D8522E" w:rsidP="001C6BDE"/>
    <w:p w14:paraId="0AC50AAD" w14:textId="77777777" w:rsidR="00D8522E" w:rsidRDefault="00D8522E" w:rsidP="001C6BDE"/>
    <w:p w14:paraId="44374A31" w14:textId="77777777" w:rsidR="00D8522E" w:rsidRDefault="00D8522E" w:rsidP="001C6BDE"/>
    <w:p w14:paraId="18260E3F" w14:textId="77777777" w:rsidR="00D8522E" w:rsidRDefault="00D8522E" w:rsidP="001C6BDE"/>
    <w:p w14:paraId="06FD5591" w14:textId="77777777" w:rsidR="00D8522E" w:rsidRDefault="00D8522E" w:rsidP="001C6BDE"/>
    <w:p w14:paraId="3FC84483" w14:textId="77777777" w:rsidR="00D8522E" w:rsidRDefault="00D8522E" w:rsidP="001C6BDE"/>
    <w:p w14:paraId="00F92F35" w14:textId="77777777" w:rsidR="00D8522E" w:rsidRDefault="00D8522E" w:rsidP="001C6BDE"/>
    <w:p w14:paraId="7294C105" w14:textId="77777777" w:rsidR="00D8522E" w:rsidRDefault="00D8522E" w:rsidP="001C6BDE"/>
    <w:p w14:paraId="4FBDC292" w14:textId="77777777" w:rsidR="00D8522E" w:rsidRDefault="00D8522E" w:rsidP="001C6BDE"/>
    <w:p w14:paraId="3DDE33AE" w14:textId="77777777" w:rsidR="00D8522E" w:rsidRDefault="00D8522E" w:rsidP="001C6BDE"/>
    <w:p w14:paraId="10716F7C" w14:textId="77777777" w:rsidR="00D8522E" w:rsidRDefault="00D8522E" w:rsidP="001C6BDE"/>
    <w:p w14:paraId="6ACE9048" w14:textId="77777777" w:rsidR="00D8522E" w:rsidRDefault="00D8522E" w:rsidP="001C6BDE"/>
    <w:p w14:paraId="5405E9DD" w14:textId="77777777" w:rsidR="009473BB" w:rsidRDefault="009473BB" w:rsidP="001C6BDE">
      <w:pPr>
        <w:tabs>
          <w:tab w:val="left" w:pos="1335"/>
        </w:tabs>
      </w:pPr>
    </w:p>
    <w:p w14:paraId="01E99F14" w14:textId="77777777" w:rsidR="009473BB" w:rsidRDefault="009473BB" w:rsidP="001C6BDE">
      <w:pPr>
        <w:tabs>
          <w:tab w:val="left" w:pos="1335"/>
        </w:tabs>
      </w:pPr>
    </w:p>
    <w:p w14:paraId="6A89251C" w14:textId="3FCC7670" w:rsidR="001C6BDE" w:rsidRDefault="001C6BDE" w:rsidP="001C6BDE">
      <w:pPr>
        <w:tabs>
          <w:tab w:val="left" w:pos="1335"/>
        </w:tabs>
      </w:pPr>
      <w:r>
        <w:tab/>
      </w:r>
      <w:r>
        <w:rPr>
          <w:noProof/>
          <w:lang w:val="en-US"/>
        </w:rPr>
        <mc:AlternateContent>
          <mc:Choice Requires="wps">
            <w:drawing>
              <wp:anchor distT="0" distB="0" distL="114300" distR="114300" simplePos="0" relativeHeight="251689984" behindDoc="0" locked="0" layoutInCell="1" allowOverlap="1" wp14:anchorId="6FD3D486" wp14:editId="21E87CA2">
                <wp:simplePos x="0" y="0"/>
                <wp:positionH relativeFrom="column">
                  <wp:posOffset>424815</wp:posOffset>
                </wp:positionH>
                <wp:positionV relativeFrom="paragraph">
                  <wp:posOffset>99695</wp:posOffset>
                </wp:positionV>
                <wp:extent cx="1458930" cy="1047964"/>
                <wp:effectExtent l="0" t="0" r="1905" b="6350"/>
                <wp:wrapNone/>
                <wp:docPr id="23" name="Cuadro de texto 23"/>
                <wp:cNvGraphicFramePr/>
                <a:graphic xmlns:a="http://schemas.openxmlformats.org/drawingml/2006/main">
                  <a:graphicData uri="http://schemas.microsoft.com/office/word/2010/wordprocessingShape">
                    <wps:wsp>
                      <wps:cNvSpPr txBox="1"/>
                      <wps:spPr>
                        <a:xfrm>
                          <a:off x="0" y="0"/>
                          <a:ext cx="1458930" cy="1047964"/>
                        </a:xfrm>
                        <a:prstGeom prst="rect">
                          <a:avLst/>
                        </a:prstGeom>
                        <a:noFill/>
                        <a:ln w="6350">
                          <a:noFill/>
                        </a:ln>
                      </wps:spPr>
                      <wps:txbx>
                        <w:txbxContent>
                          <w:p w14:paraId="5D6DB1BF" w14:textId="787BDF2B" w:rsidR="007718F6" w:rsidRPr="002E5659" w:rsidRDefault="007718F6" w:rsidP="001C6BDE">
                            <w:pPr>
                              <w:rPr>
                                <w:rFonts w:ascii="Century Gothic" w:hAnsi="Century Gothic"/>
                                <w:b/>
                                <w:bCs/>
                                <w:sz w:val="160"/>
                                <w:szCs w:val="160"/>
                                <w:lang w:val="es-ES"/>
                              </w:rPr>
                            </w:pPr>
                            <w:r w:rsidRPr="002E5659">
                              <w:rPr>
                                <w:rFonts w:ascii="Century Gothic" w:hAnsi="Century Gothic"/>
                                <w:b/>
                                <w:bCs/>
                                <w:sz w:val="160"/>
                                <w:szCs w:val="160"/>
                                <w:lang w:val="es-ES"/>
                              </w:rPr>
                              <w:t>08.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3D486" id="Cuadro de texto 23" o:spid="_x0000_s1046" type="#_x0000_t202" style="position:absolute;margin-left:33.45pt;margin-top:7.85pt;width:114.9pt;height: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" filled="f" stroked="f" strokeweight=".5pt">
                <v:textbox inset="0,0,0,0">
                  <w:txbxContent>
                    <w:p w14:paraId="5D6DB1BF" w14:textId="787BDF2B" w:rsidR="007718F6" w:rsidRPr="002E5659" w:rsidRDefault="007718F6" w:rsidP="001C6BDE">
                      <w:pPr>
                        <w:rPr>
                          <w:rFonts w:ascii="Century Gothic" w:hAnsi="Century Gothic"/>
                          <w:b/>
                          <w:bCs/>
                          <w:sz w:val="160"/>
                          <w:szCs w:val="160"/>
                          <w:lang w:val="es-ES"/>
                        </w:rPr>
                      </w:pPr>
                      <w:r w:rsidRPr="002E5659">
                        <w:rPr>
                          <w:rFonts w:ascii="Century Gothic" w:hAnsi="Century Gothic"/>
                          <w:b/>
                          <w:bCs/>
                          <w:sz w:val="160"/>
                          <w:szCs w:val="160"/>
                          <w:lang w:val="es-ES"/>
                        </w:rPr>
                        <w:t>08.</w:t>
                      </w:r>
                    </w:p>
                  </w:txbxContent>
                </v:textbox>
              </v:shape>
            </w:pict>
          </mc:Fallback>
        </mc:AlternateContent>
      </w:r>
    </w:p>
    <w:p w14:paraId="2A61A480" w14:textId="77777777" w:rsidR="001C6BDE" w:rsidRDefault="001C6BDE" w:rsidP="001C6BDE"/>
    <w:p w14:paraId="7EF0899A" w14:textId="77777777" w:rsidR="001C6BDE" w:rsidRDefault="001C6BDE" w:rsidP="001C6BDE"/>
    <w:p w14:paraId="6CDBE79B" w14:textId="77777777" w:rsidR="001C6BDE" w:rsidRDefault="001C6BDE" w:rsidP="001C6BDE"/>
    <w:p w14:paraId="4B511F84" w14:textId="77777777" w:rsidR="001C6BDE" w:rsidRDefault="001C6BDE" w:rsidP="001C6BDE"/>
    <w:p w14:paraId="0232EEB0" w14:textId="77777777" w:rsidR="001C6BDE" w:rsidRDefault="001C6BDE" w:rsidP="001C6BDE"/>
    <w:p w14:paraId="76FB8058" w14:textId="77777777" w:rsidR="001C6BDE" w:rsidRDefault="001C6BDE" w:rsidP="001C6BDE"/>
    <w:p w14:paraId="2977A8D5" w14:textId="77777777" w:rsidR="001C6BDE" w:rsidRDefault="001C6BDE" w:rsidP="001C6BDE"/>
    <w:p w14:paraId="6E94BD55" w14:textId="77777777" w:rsidR="001C6BDE" w:rsidRDefault="001C6BDE" w:rsidP="001C6BDE"/>
    <w:p w14:paraId="5B304A6E" w14:textId="77777777" w:rsidR="001C6BDE" w:rsidRDefault="001C6BDE" w:rsidP="001C6BDE">
      <w:r>
        <w:rPr>
          <w:noProof/>
          <w:lang w:val="en-US"/>
        </w:rPr>
        <mc:AlternateContent>
          <mc:Choice Requires="wps">
            <w:drawing>
              <wp:anchor distT="0" distB="0" distL="114300" distR="114300" simplePos="0" relativeHeight="251691008" behindDoc="0" locked="0" layoutInCell="1" allowOverlap="1" wp14:anchorId="377FBBC9" wp14:editId="3A53D1E8">
                <wp:simplePos x="0" y="0"/>
                <wp:positionH relativeFrom="column">
                  <wp:posOffset>316865</wp:posOffset>
                </wp:positionH>
                <wp:positionV relativeFrom="paragraph">
                  <wp:posOffset>122555</wp:posOffset>
                </wp:positionV>
                <wp:extent cx="4254500" cy="1119669"/>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4254500" cy="1119669"/>
                        </a:xfrm>
                        <a:prstGeom prst="rect">
                          <a:avLst/>
                        </a:prstGeom>
                        <a:noFill/>
                        <a:ln w="6350">
                          <a:noFill/>
                        </a:ln>
                      </wps:spPr>
                      <wps:txbx>
                        <w:txbxContent>
                          <w:p w14:paraId="0B759C5E" w14:textId="6B5E245A" w:rsidR="007718F6" w:rsidRPr="002E5659" w:rsidRDefault="007718F6" w:rsidP="001C6BDE">
                            <w:pPr>
                              <w:rPr>
                                <w:rFonts w:ascii="Century Gothic" w:hAnsi="Century Gothic"/>
                                <w:b/>
                                <w:bCs/>
                                <w:sz w:val="72"/>
                                <w:szCs w:val="72"/>
                                <w:lang w:val="es-ES"/>
                              </w:rPr>
                            </w:pPr>
                            <w:r w:rsidRPr="002E5659">
                              <w:rPr>
                                <w:rFonts w:ascii="Century Gothic" w:hAnsi="Century Gothic"/>
                                <w:b/>
                                <w:bCs/>
                                <w:sz w:val="72"/>
                                <w:szCs w:val="72"/>
                                <w:lang w:val="es-ES"/>
                              </w:rPr>
                              <w:t>Riesgos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FBBC9" id="Cuadro de texto 24" o:spid="_x0000_s1047" type="#_x0000_t202" style="position:absolute;margin-left:24.95pt;margin-top:9.65pt;width:335pt;height:88.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" filled="f" stroked="f" strokeweight=".5pt">
                <v:textbox inset="0,0,0,0">
                  <w:txbxContent>
                    <w:p w14:paraId="0B759C5E" w14:textId="6B5E245A" w:rsidR="007718F6" w:rsidRPr="002E5659" w:rsidRDefault="007718F6" w:rsidP="001C6BDE">
                      <w:pPr>
                        <w:rPr>
                          <w:rFonts w:ascii="Century Gothic" w:hAnsi="Century Gothic"/>
                          <w:b/>
                          <w:bCs/>
                          <w:sz w:val="72"/>
                          <w:szCs w:val="72"/>
                          <w:lang w:val="es-ES"/>
                        </w:rPr>
                      </w:pPr>
                      <w:r w:rsidRPr="002E5659">
                        <w:rPr>
                          <w:rFonts w:ascii="Century Gothic" w:hAnsi="Century Gothic"/>
                          <w:b/>
                          <w:bCs/>
                          <w:sz w:val="72"/>
                          <w:szCs w:val="72"/>
                          <w:lang w:val="es-ES"/>
                        </w:rPr>
                        <w:t>Riesgos</w:t>
                      </w:r>
                    </w:p>
                  </w:txbxContent>
                </v:textbox>
              </v:shape>
            </w:pict>
          </mc:Fallback>
        </mc:AlternateContent>
      </w:r>
    </w:p>
    <w:p w14:paraId="66A4552B" w14:textId="77777777" w:rsidR="001C6BDE" w:rsidRDefault="001C6BDE" w:rsidP="001C6BDE"/>
    <w:p w14:paraId="49645273" w14:textId="77777777" w:rsidR="001C6BDE" w:rsidRDefault="001C6BDE" w:rsidP="001C6BDE"/>
    <w:p w14:paraId="28BBDAF9" w14:textId="77777777" w:rsidR="001C6BDE" w:rsidRDefault="001C6BDE" w:rsidP="001C6BDE"/>
    <w:p w14:paraId="49CC4A17" w14:textId="77777777" w:rsidR="001C6BDE" w:rsidRDefault="001C6BDE" w:rsidP="001C6BDE"/>
    <w:p w14:paraId="3D4320B5" w14:textId="77777777" w:rsidR="001C6BDE" w:rsidRDefault="001C6BDE" w:rsidP="001C6BDE"/>
    <w:p w14:paraId="534A9D1D" w14:textId="77777777" w:rsidR="001C6BDE" w:rsidRDefault="001C6BDE" w:rsidP="001C6BDE"/>
    <w:p w14:paraId="707A47CF" w14:textId="4AF07401" w:rsidR="001C6BDE" w:rsidRDefault="001C6BDE" w:rsidP="001C6BDE"/>
    <w:p w14:paraId="1E21CE15" w14:textId="77777777" w:rsidR="001C6BDE" w:rsidRDefault="001C6BDE" w:rsidP="001C6BDE"/>
    <w:p w14:paraId="11EBB51A" w14:textId="77777777" w:rsidR="001C6BDE" w:rsidRDefault="001C6BDE" w:rsidP="001C6BDE"/>
    <w:p w14:paraId="1A8F6623" w14:textId="77777777" w:rsidR="001C6BDE" w:rsidRDefault="001C6BDE" w:rsidP="001C6BDE"/>
    <w:p w14:paraId="0A4E0F54" w14:textId="77777777" w:rsidR="001C6BDE" w:rsidRDefault="001C6BDE" w:rsidP="001C6BDE"/>
    <w:p w14:paraId="6FAECF59" w14:textId="77777777" w:rsidR="001C6BDE" w:rsidRDefault="001C6BDE" w:rsidP="001C6BDE"/>
    <w:p w14:paraId="20556E43" w14:textId="77777777" w:rsidR="001C6BDE" w:rsidRDefault="001C6BDE" w:rsidP="001C6BDE"/>
    <w:p w14:paraId="0873CD98" w14:textId="77777777" w:rsidR="001C6BDE" w:rsidRDefault="001C6BDE" w:rsidP="001C6BDE"/>
    <w:p w14:paraId="5DA2FE1C" w14:textId="77777777" w:rsidR="001C6BDE" w:rsidRDefault="001C6BDE" w:rsidP="001C6BDE"/>
    <w:p w14:paraId="50FB535C" w14:textId="77777777" w:rsidR="001C6BDE" w:rsidRDefault="001C6BDE" w:rsidP="00D8522E">
      <w:pPr>
        <w:ind w:firstLine="708"/>
      </w:pPr>
    </w:p>
    <w:p w14:paraId="7E7DB14C" w14:textId="77777777" w:rsidR="00D8522E" w:rsidRDefault="00D8522E" w:rsidP="00D8522E">
      <w:pPr>
        <w:ind w:firstLine="708"/>
      </w:pPr>
    </w:p>
    <w:p w14:paraId="3707BA2E" w14:textId="77777777" w:rsidR="00D8522E" w:rsidRDefault="00D8522E" w:rsidP="00D8522E">
      <w:pPr>
        <w:ind w:firstLine="708"/>
      </w:pPr>
    </w:p>
    <w:p w14:paraId="3E7E3D12" w14:textId="77777777" w:rsidR="00D8522E" w:rsidRDefault="00D8522E" w:rsidP="00D8522E">
      <w:pPr>
        <w:ind w:firstLine="708"/>
      </w:pPr>
    </w:p>
    <w:p w14:paraId="0BF9A486" w14:textId="77777777" w:rsidR="00D8522E" w:rsidRDefault="00D8522E" w:rsidP="00D8522E">
      <w:pPr>
        <w:ind w:firstLine="708"/>
      </w:pPr>
    </w:p>
    <w:p w14:paraId="03295903" w14:textId="77777777" w:rsidR="00D8522E" w:rsidRDefault="00D8522E" w:rsidP="00D8522E">
      <w:pPr>
        <w:ind w:firstLine="708"/>
      </w:pPr>
    </w:p>
    <w:p w14:paraId="644881A2" w14:textId="77777777" w:rsidR="00D8522E" w:rsidRDefault="00D8522E" w:rsidP="00D8522E">
      <w:pPr>
        <w:ind w:firstLine="708"/>
      </w:pPr>
    </w:p>
    <w:p w14:paraId="4CA210E0" w14:textId="77777777" w:rsidR="00D8522E" w:rsidRDefault="00D8522E" w:rsidP="00D8522E">
      <w:pPr>
        <w:ind w:firstLine="708"/>
      </w:pPr>
    </w:p>
    <w:p w14:paraId="006E36DF" w14:textId="77777777" w:rsidR="00D8522E" w:rsidRDefault="00D8522E" w:rsidP="00D8522E">
      <w:pPr>
        <w:ind w:firstLine="708"/>
      </w:pPr>
    </w:p>
    <w:p w14:paraId="1F3BC628" w14:textId="77777777" w:rsidR="00D8522E" w:rsidRDefault="00D8522E" w:rsidP="00D8522E">
      <w:pPr>
        <w:ind w:firstLine="708"/>
      </w:pPr>
    </w:p>
    <w:p w14:paraId="532DA866" w14:textId="77777777" w:rsidR="00D8522E" w:rsidRDefault="00D8522E" w:rsidP="00D8522E">
      <w:pPr>
        <w:ind w:firstLine="708"/>
      </w:pPr>
    </w:p>
    <w:p w14:paraId="19A23B6B" w14:textId="77777777" w:rsidR="00D8522E" w:rsidRDefault="00D8522E" w:rsidP="00D8522E">
      <w:pPr>
        <w:ind w:firstLine="708"/>
      </w:pPr>
    </w:p>
    <w:p w14:paraId="7FCE384E" w14:textId="77777777" w:rsidR="00D8522E" w:rsidRDefault="00D8522E" w:rsidP="00D8522E">
      <w:pPr>
        <w:ind w:firstLine="708"/>
      </w:pPr>
    </w:p>
    <w:p w14:paraId="255310A2" w14:textId="77777777" w:rsidR="00D8522E" w:rsidRDefault="00D8522E" w:rsidP="00D8522E">
      <w:pPr>
        <w:ind w:firstLine="708"/>
      </w:pPr>
    </w:p>
    <w:p w14:paraId="7EB1D9E9" w14:textId="77777777" w:rsidR="00D8522E" w:rsidRDefault="00D8522E" w:rsidP="00D8522E">
      <w:pPr>
        <w:ind w:firstLine="708"/>
      </w:pPr>
    </w:p>
    <w:p w14:paraId="54B9CC6F" w14:textId="77777777" w:rsidR="001C6BDE" w:rsidRDefault="001C6BDE" w:rsidP="001C6BDE"/>
    <w:p w14:paraId="76E49A42" w14:textId="77777777" w:rsidR="001C6BDE" w:rsidRDefault="001C6BDE" w:rsidP="001C6BDE"/>
    <w:p w14:paraId="3AFED14F" w14:textId="77777777" w:rsidR="001C6BDE" w:rsidRDefault="001C6BDE" w:rsidP="001C6BDE"/>
    <w:p w14:paraId="5CB09CF0" w14:textId="77777777" w:rsidR="001C6BDE" w:rsidRDefault="001C6BDE" w:rsidP="001C6BDE"/>
    <w:p w14:paraId="26C7F4D7" w14:textId="77777777" w:rsidR="00CE4E0D" w:rsidRPr="00803C7E" w:rsidRDefault="00CE4E0D" w:rsidP="00803C7E">
      <w:pPr>
        <w:pStyle w:val="Heading1"/>
        <w:spacing w:before="120" w:after="120"/>
        <w:ind w:left="720" w:hanging="360"/>
        <w:jc w:val="both"/>
      </w:pPr>
      <w:bookmarkStart w:id="116" w:name="_Toc116465457"/>
      <w:bookmarkStart w:id="117" w:name="_Toc155142422"/>
      <w:r w:rsidRPr="00803C7E">
        <w:lastRenderedPageBreak/>
        <w:t>Análisis de riesgos</w:t>
      </w:r>
      <w:bookmarkEnd w:id="116"/>
      <w:bookmarkEnd w:id="117"/>
    </w:p>
    <w:p w14:paraId="6008A7B5" w14:textId="77777777" w:rsidR="00CE4E0D" w:rsidRDefault="00CE4E0D" w:rsidP="00CE4E0D">
      <w:pPr>
        <w:shd w:val="clear" w:color="auto" w:fill="FFFFFF"/>
        <w:spacing w:before="100" w:beforeAutospacing="1" w:after="100" w:afterAutospacing="1"/>
        <w:rPr>
          <w:rFonts w:ascii="Century Gothic" w:hAnsi="Century Gothic"/>
          <w:color w:val="6E6E7C"/>
          <w:sz w:val="21"/>
          <w:szCs w:val="21"/>
          <w:shd w:val="clear" w:color="auto" w:fill="FFFFFF"/>
          <w:lang w:val="en-US" w:eastAsia="es-ES_tradnl"/>
        </w:rPr>
      </w:pPr>
      <w:r>
        <w:rPr>
          <w:rFonts w:ascii="Century Gothic" w:hAnsi="Century Gothic"/>
          <w:color w:val="6E6E7C"/>
          <w:sz w:val="21"/>
          <w:szCs w:val="21"/>
          <w:shd w:val="clear" w:color="auto" w:fill="FFFFFF"/>
          <w:lang w:eastAsia="es-ES_tradnl"/>
        </w:rPr>
        <w:t>Procedimientos:</w:t>
      </w:r>
    </w:p>
    <w:p w14:paraId="4716AF28" w14:textId="77777777" w:rsidR="00CE4E0D" w:rsidRPr="00F01786" w:rsidRDefault="00CE4E0D" w:rsidP="0047567D">
      <w:pPr>
        <w:pStyle w:val="ListParagraph"/>
        <w:numPr>
          <w:ilvl w:val="0"/>
          <w:numId w:val="3"/>
        </w:numPr>
        <w:shd w:val="clear" w:color="auto" w:fill="FFFFFF"/>
        <w:jc w:val="both"/>
        <w:rPr>
          <w:color w:val="6E6E7C"/>
          <w:sz w:val="21"/>
          <w:szCs w:val="21"/>
          <w:shd w:val="clear" w:color="auto" w:fill="FFFFFF"/>
          <w:lang w:val="es-ES" w:eastAsia="es-ES_tradnl"/>
        </w:rPr>
      </w:pPr>
      <w:r w:rsidRPr="00F01786">
        <w:rPr>
          <w:color w:val="6E6E7C"/>
          <w:sz w:val="21"/>
          <w:szCs w:val="21"/>
          <w:shd w:val="clear" w:color="auto" w:fill="FFFFFF"/>
          <w:lang w:val="es-ES" w:eastAsia="es-ES_tradnl"/>
        </w:rPr>
        <w:t>De acuerdo con el procedimiento que maneja DIRAD, no se cuenta con un área específica de QA, por lo que, se está proponiendo en la nueva estructura de DITIC, se incluya esta área dentro de la Gestión de Seguridad Informática, Interoperabilidad y Riesgos.</w:t>
      </w:r>
    </w:p>
    <w:p w14:paraId="4C4A7AA8" w14:textId="77777777" w:rsidR="00CE4E0D" w:rsidRDefault="00CE4E0D" w:rsidP="00CE4E0D">
      <w:pPr>
        <w:autoSpaceDE w:val="0"/>
        <w:autoSpaceDN w:val="0"/>
        <w:spacing w:before="100" w:beforeAutospacing="1" w:after="100" w:afterAutospacing="1"/>
        <w:jc w:val="both"/>
        <w:rPr>
          <w:rFonts w:ascii="Century Gothic" w:hAnsi="Century Gothic"/>
          <w:color w:val="6E6E7C"/>
          <w:sz w:val="21"/>
          <w:szCs w:val="21"/>
          <w:shd w:val="clear" w:color="auto" w:fill="FFFFFF"/>
          <w:lang w:val="en-US" w:eastAsia="es-ES_tradnl"/>
        </w:rPr>
      </w:pPr>
      <w:r>
        <w:rPr>
          <w:rFonts w:ascii="Century Gothic" w:hAnsi="Century Gothic"/>
          <w:color w:val="6E6E7C"/>
          <w:sz w:val="21"/>
          <w:szCs w:val="21"/>
          <w:shd w:val="clear" w:color="auto" w:fill="FFFFFF"/>
          <w:lang w:eastAsia="es-ES_tradnl"/>
        </w:rPr>
        <w:t>Recursos humanos:</w:t>
      </w:r>
    </w:p>
    <w:p w14:paraId="605052CD" w14:textId="77777777" w:rsidR="00CE4E0D" w:rsidRDefault="00CE4E0D" w:rsidP="0047567D">
      <w:pPr>
        <w:pStyle w:val="ListParagraph"/>
        <w:numPr>
          <w:ilvl w:val="0"/>
          <w:numId w:val="4"/>
        </w:numPr>
        <w:autoSpaceDE w:val="0"/>
        <w:autoSpaceDN w:val="0"/>
        <w:jc w:val="both"/>
        <w:rPr>
          <w:color w:val="6E6E7C"/>
          <w:sz w:val="21"/>
          <w:szCs w:val="21"/>
          <w:shd w:val="clear" w:color="auto" w:fill="FFFFFF"/>
          <w:lang w:val="es-ES" w:eastAsia="es-ES_tradnl"/>
        </w:rPr>
      </w:pPr>
      <w:r>
        <w:rPr>
          <w:color w:val="6E6E7C"/>
          <w:sz w:val="21"/>
          <w:szCs w:val="21"/>
          <w:shd w:val="clear" w:color="auto" w:fill="FFFFFF"/>
          <w:lang w:val="es-ES" w:eastAsia="es-ES_tradnl"/>
        </w:rPr>
        <w:t xml:space="preserve">El área de QA cuenta con </w:t>
      </w:r>
      <w:r w:rsidRPr="00F01786">
        <w:rPr>
          <w:color w:val="6E6E7C"/>
          <w:sz w:val="21"/>
          <w:szCs w:val="21"/>
          <w:shd w:val="clear" w:color="auto" w:fill="FFFFFF"/>
          <w:lang w:val="es-ES" w:eastAsia="es-ES_tradnl"/>
        </w:rPr>
        <w:t>dos integrantes, encargados</w:t>
      </w:r>
      <w:r>
        <w:rPr>
          <w:color w:val="6E6E7C"/>
          <w:sz w:val="21"/>
          <w:szCs w:val="21"/>
          <w:shd w:val="clear" w:color="auto" w:fill="FFFFFF"/>
          <w:lang w:val="es-ES" w:eastAsia="es-ES_tradnl"/>
        </w:rPr>
        <w:t xml:space="preserve"> de la ejecución de pruebas de los sistemas a ser utilizados en el Censo                                                                                                                                                                                                        2022. Lo que provoca una alta carga de trabajo al equipo.  Para esto, se ha dividido actividades buscando que la carga de trabajo sea equitativa y además se priorizará los casos de pruebas de mayor impacto del sistema a probar. </w:t>
      </w:r>
    </w:p>
    <w:p w14:paraId="04855F2A" w14:textId="77777777" w:rsidR="00CE4E0D" w:rsidRDefault="00CE4E0D" w:rsidP="00CE4E0D">
      <w:pPr>
        <w:autoSpaceDE w:val="0"/>
        <w:autoSpaceDN w:val="0"/>
        <w:spacing w:before="100" w:beforeAutospacing="1" w:after="100" w:afterAutospacing="1"/>
        <w:jc w:val="both"/>
        <w:rPr>
          <w:rFonts w:ascii="Century Gothic" w:hAnsi="Century Gothic"/>
          <w:color w:val="6E6E7C"/>
          <w:sz w:val="21"/>
          <w:szCs w:val="21"/>
          <w:shd w:val="clear" w:color="auto" w:fill="FFFFFF"/>
          <w:lang w:val="en-US" w:eastAsia="es-ES_tradnl"/>
        </w:rPr>
      </w:pPr>
      <w:r>
        <w:rPr>
          <w:rFonts w:ascii="Century Gothic" w:hAnsi="Century Gothic"/>
          <w:color w:val="6E6E7C"/>
          <w:sz w:val="21"/>
          <w:szCs w:val="21"/>
          <w:shd w:val="clear" w:color="auto" w:fill="FFFFFF"/>
          <w:lang w:eastAsia="es-ES_tradnl"/>
        </w:rPr>
        <w:t xml:space="preserve">Tiempo: </w:t>
      </w:r>
    </w:p>
    <w:p w14:paraId="0BA075D3" w14:textId="77777777" w:rsidR="00CE4E0D" w:rsidRDefault="00CE4E0D" w:rsidP="0047567D">
      <w:pPr>
        <w:pStyle w:val="ListParagraph"/>
        <w:numPr>
          <w:ilvl w:val="0"/>
          <w:numId w:val="5"/>
        </w:numPr>
        <w:autoSpaceDE w:val="0"/>
        <w:autoSpaceDN w:val="0"/>
        <w:jc w:val="both"/>
        <w:rPr>
          <w:color w:val="6E6E7C"/>
          <w:sz w:val="21"/>
          <w:szCs w:val="21"/>
          <w:shd w:val="clear" w:color="auto" w:fill="FFFFFF"/>
          <w:lang w:val="es-ES" w:eastAsia="es-ES_tradnl"/>
        </w:rPr>
      </w:pPr>
      <w:r w:rsidRPr="00D25EA9">
        <w:rPr>
          <w:color w:val="6E6E7C"/>
          <w:sz w:val="21"/>
          <w:szCs w:val="21"/>
          <w:shd w:val="clear" w:color="auto" w:fill="FFFFFF"/>
          <w:lang w:val="es-ES" w:eastAsia="es-ES_tradnl"/>
        </w:rPr>
        <w:t xml:space="preserve">Para la ejecución de pruebas por parte de QA, no se cuenta con el </w:t>
      </w:r>
      <w:r>
        <w:rPr>
          <w:color w:val="6E6E7C"/>
          <w:sz w:val="21"/>
          <w:szCs w:val="21"/>
          <w:shd w:val="clear" w:color="auto" w:fill="FFFFFF"/>
          <w:lang w:val="es-ES" w:eastAsia="es-ES_tradnl"/>
        </w:rPr>
        <w:t>plazo</w:t>
      </w:r>
      <w:r w:rsidRPr="00D25EA9">
        <w:rPr>
          <w:color w:val="6E6E7C"/>
          <w:sz w:val="21"/>
          <w:szCs w:val="21"/>
          <w:shd w:val="clear" w:color="auto" w:fill="FFFFFF"/>
          <w:lang w:val="es-ES" w:eastAsia="es-ES_tradnl"/>
        </w:rPr>
        <w:t xml:space="preserve"> acordado del 30% del tiempo asignado para el desarrollo</w:t>
      </w:r>
      <w:r>
        <w:rPr>
          <w:color w:val="6E6E7C"/>
          <w:sz w:val="21"/>
          <w:szCs w:val="21"/>
          <w:shd w:val="clear" w:color="auto" w:fill="FFFFFF"/>
          <w:lang w:val="es-ES" w:eastAsia="es-ES_tradnl"/>
        </w:rPr>
        <w:t>.</w:t>
      </w:r>
      <w:r w:rsidRPr="00D25EA9">
        <w:rPr>
          <w:color w:val="6E6E7C"/>
          <w:sz w:val="21"/>
          <w:szCs w:val="21"/>
          <w:shd w:val="clear" w:color="auto" w:fill="FFFFFF"/>
          <w:lang w:val="es-ES" w:eastAsia="es-ES_tradnl"/>
        </w:rPr>
        <w:t xml:space="preserve"> </w:t>
      </w:r>
      <w:r>
        <w:rPr>
          <w:color w:val="6E6E7C"/>
          <w:sz w:val="21"/>
          <w:szCs w:val="21"/>
          <w:shd w:val="clear" w:color="auto" w:fill="FFFFFF"/>
          <w:lang w:val="es-ES" w:eastAsia="es-ES_tradnl"/>
        </w:rPr>
        <w:t>L</w:t>
      </w:r>
      <w:r w:rsidRPr="00D25EA9">
        <w:rPr>
          <w:color w:val="6E6E7C"/>
          <w:sz w:val="21"/>
          <w:szCs w:val="21"/>
          <w:shd w:val="clear" w:color="auto" w:fill="FFFFFF"/>
          <w:lang w:val="es-ES" w:eastAsia="es-ES_tradnl"/>
        </w:rPr>
        <w:t>as pruebas no se ejecutaron en conjunto con el desarrollado del software</w:t>
      </w:r>
      <w:r>
        <w:rPr>
          <w:color w:val="6E6E7C"/>
          <w:sz w:val="21"/>
          <w:szCs w:val="21"/>
          <w:shd w:val="clear" w:color="auto" w:fill="FFFFFF"/>
          <w:lang w:val="es-ES" w:eastAsia="es-ES_tradnl"/>
        </w:rPr>
        <w:t xml:space="preserve">, con entregables parciales, sino fueron ejecutadas en la fase previa a la puesta en producción del sistema. </w:t>
      </w:r>
    </w:p>
    <w:p w14:paraId="541D3FB8" w14:textId="77777777" w:rsidR="003A027E" w:rsidRPr="006A5B50" w:rsidRDefault="003A027E" w:rsidP="003A027E">
      <w:pPr>
        <w:autoSpaceDE w:val="0"/>
        <w:autoSpaceDN w:val="0"/>
        <w:jc w:val="both"/>
        <w:rPr>
          <w:rFonts w:ascii="Century Gothic" w:hAnsi="Century Gothic"/>
          <w:color w:val="6E6E7C"/>
          <w:sz w:val="21"/>
          <w:szCs w:val="21"/>
          <w:shd w:val="clear" w:color="auto" w:fill="FFFFFF"/>
          <w:lang w:val="es-ES" w:eastAsia="es-ES_tradnl"/>
        </w:rPr>
      </w:pPr>
    </w:p>
    <w:p w14:paraId="25D4CF89" w14:textId="77777777" w:rsidR="00CE4E0D" w:rsidRDefault="00CE4E0D" w:rsidP="00CE4E0D">
      <w:pPr>
        <w:pStyle w:val="ListParagraph"/>
        <w:autoSpaceDE w:val="0"/>
        <w:autoSpaceDN w:val="0"/>
        <w:jc w:val="both"/>
        <w:rPr>
          <w:color w:val="6E6E7C"/>
          <w:sz w:val="21"/>
          <w:szCs w:val="21"/>
          <w:shd w:val="clear" w:color="auto" w:fill="FFFFFF"/>
          <w:lang w:val="es-ES" w:eastAsia="es-ES_tradnl"/>
        </w:rPr>
      </w:pPr>
    </w:p>
    <w:p w14:paraId="2738D409" w14:textId="77777777" w:rsidR="00CE4E0D" w:rsidRDefault="00CE4E0D" w:rsidP="00CE4E0D">
      <w:pPr>
        <w:autoSpaceDE w:val="0"/>
        <w:autoSpaceDN w:val="0"/>
        <w:jc w:val="both"/>
        <w:rPr>
          <w:rFonts w:ascii="Century Gothic" w:hAnsi="Century Gothic"/>
          <w:color w:val="6E6E7C"/>
          <w:sz w:val="21"/>
          <w:szCs w:val="21"/>
          <w:shd w:val="clear" w:color="auto" w:fill="FFFFFF"/>
          <w:lang w:eastAsia="es-ES_tradnl"/>
        </w:rPr>
      </w:pPr>
    </w:p>
    <w:p w14:paraId="257D6676" w14:textId="77777777" w:rsidR="001C6BDE" w:rsidRDefault="001C6BDE"/>
    <w:p w14:paraId="6B5D10E4" w14:textId="77777777" w:rsidR="00A2488D" w:rsidRDefault="00A2488D" w:rsidP="00A2488D">
      <w:pPr>
        <w:tabs>
          <w:tab w:val="left" w:pos="1164"/>
        </w:tabs>
      </w:pPr>
    </w:p>
    <w:p w14:paraId="33A37277" w14:textId="77777777" w:rsidR="00A2488D" w:rsidRDefault="00A2488D" w:rsidP="00A2488D">
      <w:pPr>
        <w:tabs>
          <w:tab w:val="left" w:pos="1164"/>
        </w:tabs>
      </w:pPr>
    </w:p>
    <w:p w14:paraId="206B0E35" w14:textId="77777777" w:rsidR="00A2488D" w:rsidRDefault="00A2488D" w:rsidP="00A2488D">
      <w:pPr>
        <w:tabs>
          <w:tab w:val="left" w:pos="1164"/>
        </w:tabs>
      </w:pPr>
    </w:p>
    <w:p w14:paraId="460CCBF7" w14:textId="77777777" w:rsidR="00A2488D" w:rsidRDefault="00A2488D" w:rsidP="00A2488D">
      <w:pPr>
        <w:tabs>
          <w:tab w:val="left" w:pos="1164"/>
        </w:tabs>
      </w:pPr>
    </w:p>
    <w:p w14:paraId="73F98BDC" w14:textId="77777777" w:rsidR="00A2488D" w:rsidRDefault="00A2488D" w:rsidP="00A2488D">
      <w:pPr>
        <w:tabs>
          <w:tab w:val="left" w:pos="1164"/>
        </w:tabs>
      </w:pPr>
    </w:p>
    <w:p w14:paraId="47775B8D" w14:textId="77777777" w:rsidR="00A2488D" w:rsidRDefault="00A2488D" w:rsidP="00A2488D">
      <w:pPr>
        <w:tabs>
          <w:tab w:val="left" w:pos="1164"/>
        </w:tabs>
      </w:pPr>
    </w:p>
    <w:p w14:paraId="490007F7" w14:textId="77777777" w:rsidR="00A2488D" w:rsidRDefault="00A2488D" w:rsidP="00A2488D">
      <w:pPr>
        <w:tabs>
          <w:tab w:val="left" w:pos="1164"/>
        </w:tabs>
      </w:pPr>
    </w:p>
    <w:p w14:paraId="213E5D1C" w14:textId="77777777" w:rsidR="00A2488D" w:rsidRDefault="00A2488D" w:rsidP="00A2488D">
      <w:pPr>
        <w:tabs>
          <w:tab w:val="left" w:pos="1164"/>
        </w:tabs>
      </w:pPr>
    </w:p>
    <w:p w14:paraId="7086AE7F" w14:textId="77777777" w:rsidR="00A2488D" w:rsidRDefault="00A2488D" w:rsidP="00A2488D">
      <w:pPr>
        <w:tabs>
          <w:tab w:val="left" w:pos="1164"/>
        </w:tabs>
      </w:pPr>
    </w:p>
    <w:p w14:paraId="79E1283B" w14:textId="77777777" w:rsidR="00A2488D" w:rsidRDefault="00A2488D" w:rsidP="00A2488D">
      <w:pPr>
        <w:tabs>
          <w:tab w:val="left" w:pos="1164"/>
        </w:tabs>
      </w:pPr>
    </w:p>
    <w:p w14:paraId="4DD1676E" w14:textId="77777777" w:rsidR="00A2488D" w:rsidRDefault="00A2488D" w:rsidP="00A2488D">
      <w:pPr>
        <w:tabs>
          <w:tab w:val="left" w:pos="1164"/>
        </w:tabs>
      </w:pPr>
    </w:p>
    <w:p w14:paraId="739E9B32" w14:textId="77777777" w:rsidR="00121E07" w:rsidRDefault="00121E07" w:rsidP="00A2488D">
      <w:pPr>
        <w:tabs>
          <w:tab w:val="left" w:pos="1164"/>
        </w:tabs>
      </w:pPr>
    </w:p>
    <w:p w14:paraId="008248F9" w14:textId="77777777" w:rsidR="00121E07" w:rsidRDefault="00121E07" w:rsidP="00A2488D">
      <w:pPr>
        <w:tabs>
          <w:tab w:val="left" w:pos="1164"/>
        </w:tabs>
      </w:pPr>
    </w:p>
    <w:p w14:paraId="34D8F1AA" w14:textId="77777777" w:rsidR="00121E07" w:rsidRDefault="00121E07" w:rsidP="00A2488D">
      <w:pPr>
        <w:tabs>
          <w:tab w:val="left" w:pos="1164"/>
        </w:tabs>
      </w:pPr>
    </w:p>
    <w:p w14:paraId="1E01E213" w14:textId="77777777" w:rsidR="00121E07" w:rsidRDefault="00121E07" w:rsidP="00A2488D">
      <w:pPr>
        <w:tabs>
          <w:tab w:val="left" w:pos="1164"/>
        </w:tabs>
      </w:pPr>
    </w:p>
    <w:p w14:paraId="508BA817" w14:textId="77777777" w:rsidR="00121E07" w:rsidRDefault="00121E07" w:rsidP="00A2488D">
      <w:pPr>
        <w:tabs>
          <w:tab w:val="left" w:pos="1164"/>
        </w:tabs>
      </w:pPr>
    </w:p>
    <w:p w14:paraId="0A89C444" w14:textId="77777777" w:rsidR="00121E07" w:rsidRDefault="00121E07" w:rsidP="00A2488D">
      <w:pPr>
        <w:tabs>
          <w:tab w:val="left" w:pos="1164"/>
        </w:tabs>
      </w:pPr>
    </w:p>
    <w:p w14:paraId="7579B482" w14:textId="77777777" w:rsidR="00A2488D" w:rsidRDefault="00A2488D" w:rsidP="00A2488D">
      <w:pPr>
        <w:tabs>
          <w:tab w:val="left" w:pos="1164"/>
        </w:tabs>
      </w:pPr>
    </w:p>
    <w:p w14:paraId="6C5DE7FF" w14:textId="77777777" w:rsidR="00A2488D" w:rsidRDefault="00A2488D" w:rsidP="00A2488D">
      <w:pPr>
        <w:tabs>
          <w:tab w:val="left" w:pos="1164"/>
        </w:tabs>
      </w:pPr>
    </w:p>
    <w:p w14:paraId="699A1480" w14:textId="77777777" w:rsidR="00A2488D" w:rsidRDefault="00A2488D" w:rsidP="00A2488D">
      <w:pPr>
        <w:tabs>
          <w:tab w:val="left" w:pos="1164"/>
        </w:tabs>
      </w:pPr>
    </w:p>
    <w:p w14:paraId="57115DDF" w14:textId="77777777" w:rsidR="00A2488D" w:rsidRDefault="00A2488D" w:rsidP="00A2488D"/>
    <w:p w14:paraId="257C23E0" w14:textId="3BE5EBC5" w:rsidR="001C6BDE" w:rsidRDefault="001C6BDE" w:rsidP="001C6BDE">
      <w:pPr>
        <w:tabs>
          <w:tab w:val="left" w:pos="1335"/>
        </w:tabs>
      </w:pPr>
      <w:r>
        <w:lastRenderedPageBreak/>
        <w:tab/>
      </w:r>
      <w:r>
        <w:rPr>
          <w:noProof/>
          <w:lang w:val="en-US"/>
        </w:rPr>
        <mc:AlternateContent>
          <mc:Choice Requires="wps">
            <w:drawing>
              <wp:anchor distT="0" distB="0" distL="114300" distR="114300" simplePos="0" relativeHeight="251694080" behindDoc="0" locked="0" layoutInCell="1" allowOverlap="1" wp14:anchorId="37087798" wp14:editId="7E92AE98">
                <wp:simplePos x="0" y="0"/>
                <wp:positionH relativeFrom="column">
                  <wp:posOffset>424815</wp:posOffset>
                </wp:positionH>
                <wp:positionV relativeFrom="paragraph">
                  <wp:posOffset>99695</wp:posOffset>
                </wp:positionV>
                <wp:extent cx="1458930" cy="1047964"/>
                <wp:effectExtent l="0" t="0" r="1905" b="6350"/>
                <wp:wrapNone/>
                <wp:docPr id="27" name="Cuadro de texto 27"/>
                <wp:cNvGraphicFramePr/>
                <a:graphic xmlns:a="http://schemas.openxmlformats.org/drawingml/2006/main">
                  <a:graphicData uri="http://schemas.microsoft.com/office/word/2010/wordprocessingShape">
                    <wps:wsp>
                      <wps:cNvSpPr txBox="1"/>
                      <wps:spPr>
                        <a:xfrm>
                          <a:off x="0" y="0"/>
                          <a:ext cx="1458930" cy="1047964"/>
                        </a:xfrm>
                        <a:prstGeom prst="rect">
                          <a:avLst/>
                        </a:prstGeom>
                        <a:noFill/>
                        <a:ln w="6350">
                          <a:noFill/>
                        </a:ln>
                      </wps:spPr>
                      <wps:txbx>
                        <w:txbxContent>
                          <w:p w14:paraId="454EE46D" w14:textId="3FD3CC66" w:rsidR="007718F6" w:rsidRPr="002E5659" w:rsidRDefault="007718F6" w:rsidP="001C6BDE">
                            <w:pPr>
                              <w:rPr>
                                <w:rFonts w:ascii="Century Gothic" w:hAnsi="Century Gothic"/>
                                <w:b/>
                                <w:bCs/>
                                <w:sz w:val="160"/>
                                <w:szCs w:val="160"/>
                                <w:lang w:val="es-ES"/>
                              </w:rPr>
                            </w:pPr>
                            <w:r w:rsidRPr="002E5659">
                              <w:rPr>
                                <w:rFonts w:ascii="Century Gothic" w:hAnsi="Century Gothic"/>
                                <w:b/>
                                <w:bCs/>
                                <w:sz w:val="160"/>
                                <w:szCs w:val="160"/>
                                <w:lang w:val="es-ES"/>
                              </w:rPr>
                              <w:t>09.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87798" id="Cuadro de texto 27" o:spid="_x0000_s1048" type="#_x0000_t202" style="position:absolute;margin-left:33.45pt;margin-top:7.85pt;width:114.9pt;height: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" filled="f" stroked="f" strokeweight=".5pt">
                <v:textbox inset="0,0,0,0">
                  <w:txbxContent>
                    <w:p w14:paraId="454EE46D" w14:textId="3FD3CC66" w:rsidR="007718F6" w:rsidRPr="002E5659" w:rsidRDefault="007718F6" w:rsidP="001C6BDE">
                      <w:pPr>
                        <w:rPr>
                          <w:rFonts w:ascii="Century Gothic" w:hAnsi="Century Gothic"/>
                          <w:b/>
                          <w:bCs/>
                          <w:sz w:val="160"/>
                          <w:szCs w:val="160"/>
                          <w:lang w:val="es-ES"/>
                        </w:rPr>
                      </w:pPr>
                      <w:r w:rsidRPr="002E5659">
                        <w:rPr>
                          <w:rFonts w:ascii="Century Gothic" w:hAnsi="Century Gothic"/>
                          <w:b/>
                          <w:bCs/>
                          <w:sz w:val="160"/>
                          <w:szCs w:val="160"/>
                          <w:lang w:val="es-ES"/>
                        </w:rPr>
                        <w:t>09.</w:t>
                      </w:r>
                    </w:p>
                  </w:txbxContent>
                </v:textbox>
              </v:shape>
            </w:pict>
          </mc:Fallback>
        </mc:AlternateContent>
      </w:r>
    </w:p>
    <w:p w14:paraId="26790D9C" w14:textId="77777777" w:rsidR="001C6BDE" w:rsidRDefault="001C6BDE" w:rsidP="001C6BDE"/>
    <w:p w14:paraId="0D0BED38" w14:textId="77777777" w:rsidR="001C6BDE" w:rsidRDefault="001C6BDE" w:rsidP="001C6BDE"/>
    <w:p w14:paraId="1D984521" w14:textId="77777777" w:rsidR="001C6BDE" w:rsidRDefault="001C6BDE" w:rsidP="001C6BDE"/>
    <w:p w14:paraId="75A0B6E9" w14:textId="77777777" w:rsidR="001C6BDE" w:rsidRDefault="001C6BDE" w:rsidP="001C6BDE"/>
    <w:p w14:paraId="31960421" w14:textId="77777777" w:rsidR="001C6BDE" w:rsidRDefault="001C6BDE" w:rsidP="001C6BDE"/>
    <w:p w14:paraId="632926A6" w14:textId="77777777" w:rsidR="001C6BDE" w:rsidRDefault="001C6BDE" w:rsidP="001C6BDE"/>
    <w:p w14:paraId="3CBCA524" w14:textId="77777777" w:rsidR="001C6BDE" w:rsidRDefault="001C6BDE" w:rsidP="001C6BDE"/>
    <w:p w14:paraId="2C183311" w14:textId="77777777" w:rsidR="001C6BDE" w:rsidRDefault="001C6BDE" w:rsidP="001C6BDE"/>
    <w:p w14:paraId="376BD69D" w14:textId="77777777" w:rsidR="001C6BDE" w:rsidRDefault="001C6BDE" w:rsidP="001C6BDE">
      <w:r>
        <w:rPr>
          <w:noProof/>
          <w:lang w:val="en-US"/>
        </w:rPr>
        <mc:AlternateContent>
          <mc:Choice Requires="wps">
            <w:drawing>
              <wp:anchor distT="0" distB="0" distL="114300" distR="114300" simplePos="0" relativeHeight="251695104" behindDoc="0" locked="0" layoutInCell="1" allowOverlap="1" wp14:anchorId="7E5BA925" wp14:editId="1D74EFD2">
                <wp:simplePos x="0" y="0"/>
                <wp:positionH relativeFrom="column">
                  <wp:posOffset>316865</wp:posOffset>
                </wp:positionH>
                <wp:positionV relativeFrom="paragraph">
                  <wp:posOffset>122555</wp:posOffset>
                </wp:positionV>
                <wp:extent cx="4254500" cy="1119669"/>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4254500" cy="1119669"/>
                        </a:xfrm>
                        <a:prstGeom prst="rect">
                          <a:avLst/>
                        </a:prstGeom>
                        <a:noFill/>
                        <a:ln w="6350">
                          <a:noFill/>
                        </a:ln>
                      </wps:spPr>
                      <wps:txbx>
                        <w:txbxContent>
                          <w:p w14:paraId="7E9DFC9D" w14:textId="72BB0F89" w:rsidR="007718F6" w:rsidRPr="002E5659" w:rsidRDefault="007718F6" w:rsidP="001C6BDE">
                            <w:pPr>
                              <w:rPr>
                                <w:rFonts w:ascii="Century Gothic" w:hAnsi="Century Gothic"/>
                                <w:b/>
                                <w:bCs/>
                                <w:sz w:val="72"/>
                                <w:szCs w:val="72"/>
                                <w:lang w:val="es-ES"/>
                              </w:rPr>
                            </w:pPr>
                            <w:r w:rsidRPr="002E5659">
                              <w:rPr>
                                <w:rFonts w:ascii="Century Gothic" w:hAnsi="Century Gothic"/>
                                <w:b/>
                                <w:bCs/>
                                <w:sz w:val="72"/>
                                <w:szCs w:val="72"/>
                                <w:lang w:val="es-ES"/>
                              </w:rPr>
                              <w:t>Versiones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BA925" id="Cuadro de texto 28" o:spid="_x0000_s1049" type="#_x0000_t202" style="position:absolute;margin-left:24.95pt;margin-top:9.65pt;width:335pt;height:88.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" filled="f" stroked="f" strokeweight=".5pt">
                <v:textbox inset="0,0,0,0">
                  <w:txbxContent>
                    <w:p w14:paraId="7E9DFC9D" w14:textId="72BB0F89" w:rsidR="007718F6" w:rsidRPr="002E5659" w:rsidRDefault="007718F6" w:rsidP="001C6BDE">
                      <w:pPr>
                        <w:rPr>
                          <w:rFonts w:ascii="Century Gothic" w:hAnsi="Century Gothic"/>
                          <w:b/>
                          <w:bCs/>
                          <w:sz w:val="72"/>
                          <w:szCs w:val="72"/>
                          <w:lang w:val="es-ES"/>
                        </w:rPr>
                      </w:pPr>
                      <w:r w:rsidRPr="002E5659">
                        <w:rPr>
                          <w:rFonts w:ascii="Century Gothic" w:hAnsi="Century Gothic"/>
                          <w:b/>
                          <w:bCs/>
                          <w:sz w:val="72"/>
                          <w:szCs w:val="72"/>
                          <w:lang w:val="es-ES"/>
                        </w:rPr>
                        <w:t>Versiones</w:t>
                      </w:r>
                    </w:p>
                  </w:txbxContent>
                </v:textbox>
              </v:shape>
            </w:pict>
          </mc:Fallback>
        </mc:AlternateContent>
      </w:r>
    </w:p>
    <w:p w14:paraId="3F150ACB" w14:textId="77777777" w:rsidR="001C6BDE" w:rsidRDefault="001C6BDE" w:rsidP="001C6BDE"/>
    <w:p w14:paraId="254BEBB5" w14:textId="77777777" w:rsidR="001C6BDE" w:rsidRDefault="001C6BDE" w:rsidP="001C6BDE"/>
    <w:p w14:paraId="6C9E500C" w14:textId="77777777" w:rsidR="001C6BDE" w:rsidRDefault="001C6BDE" w:rsidP="001C6BDE"/>
    <w:p w14:paraId="1071DFA3" w14:textId="77777777" w:rsidR="001C6BDE" w:rsidRDefault="001C6BDE" w:rsidP="001C6BDE"/>
    <w:p w14:paraId="7B9D2CAE" w14:textId="77777777" w:rsidR="001C6BDE" w:rsidRDefault="001C6BDE" w:rsidP="001C6BDE"/>
    <w:p w14:paraId="57C7FF74" w14:textId="77777777" w:rsidR="001C6BDE" w:rsidRDefault="001C6BDE" w:rsidP="001C6BDE"/>
    <w:p w14:paraId="2E9FE2E1" w14:textId="3ADDBA00" w:rsidR="001C6BDE" w:rsidRDefault="001C6BDE" w:rsidP="001C6BDE"/>
    <w:p w14:paraId="46CF8E21" w14:textId="77777777" w:rsidR="001C6BDE" w:rsidRDefault="001C6BDE" w:rsidP="001C6BDE"/>
    <w:p w14:paraId="238C7144" w14:textId="77777777" w:rsidR="001C6BDE" w:rsidRDefault="001C6BDE" w:rsidP="001C6BDE"/>
    <w:p w14:paraId="5DE1F90B" w14:textId="77777777" w:rsidR="001C6BDE" w:rsidRDefault="001C6BDE" w:rsidP="001C6BDE"/>
    <w:p w14:paraId="411C15CE" w14:textId="77777777" w:rsidR="001C6BDE" w:rsidRDefault="001C6BDE" w:rsidP="001C6BDE"/>
    <w:p w14:paraId="6D7D4E82" w14:textId="77777777" w:rsidR="001C6BDE" w:rsidRDefault="001C6BDE" w:rsidP="001C6BDE"/>
    <w:p w14:paraId="7B39C6C9" w14:textId="77777777" w:rsidR="001C6BDE" w:rsidRDefault="001C6BDE" w:rsidP="001C6BDE"/>
    <w:p w14:paraId="728C0D12" w14:textId="77777777" w:rsidR="001C6BDE" w:rsidRDefault="001C6BDE" w:rsidP="001C6BDE"/>
    <w:p w14:paraId="01DE55B7" w14:textId="77777777" w:rsidR="001C6BDE" w:rsidRDefault="001C6BDE" w:rsidP="001C6BDE"/>
    <w:p w14:paraId="498B0FCB" w14:textId="77777777" w:rsidR="001C6BDE" w:rsidRDefault="001C6BDE" w:rsidP="001C6BDE"/>
    <w:p w14:paraId="76E9AF12" w14:textId="77777777" w:rsidR="001C6BDE" w:rsidRDefault="001C6BDE" w:rsidP="001C6BDE"/>
    <w:p w14:paraId="7DEE2B97" w14:textId="77777777" w:rsidR="001C6BDE" w:rsidRDefault="001C6BDE" w:rsidP="001C6BDE"/>
    <w:p w14:paraId="350B28FB" w14:textId="77777777" w:rsidR="001C6BDE" w:rsidRDefault="001C6BDE" w:rsidP="001C6BDE"/>
    <w:p w14:paraId="082FF908" w14:textId="77777777" w:rsidR="001C6BDE" w:rsidRDefault="001C6BDE" w:rsidP="001C6BDE"/>
    <w:p w14:paraId="33716533" w14:textId="77777777" w:rsidR="001C6BDE" w:rsidRDefault="001C6BDE" w:rsidP="001C6BDE"/>
    <w:p w14:paraId="20441F55" w14:textId="77777777" w:rsidR="001C6BDE" w:rsidRDefault="001C6BDE" w:rsidP="001C6BDE"/>
    <w:p w14:paraId="7072D67E" w14:textId="77777777" w:rsidR="001C6BDE" w:rsidRDefault="001C6BDE" w:rsidP="001C6BDE"/>
    <w:p w14:paraId="009B9F15" w14:textId="77777777" w:rsidR="001C6BDE" w:rsidRDefault="001C6BDE" w:rsidP="001C6BDE"/>
    <w:p w14:paraId="6D328D1E" w14:textId="77777777" w:rsidR="001C6BDE" w:rsidRDefault="001C6BDE" w:rsidP="001C6BDE"/>
    <w:p w14:paraId="475CA359" w14:textId="77777777" w:rsidR="001C6BDE" w:rsidRDefault="001C6BDE" w:rsidP="001C6BDE"/>
    <w:p w14:paraId="47F35E7B" w14:textId="77777777" w:rsidR="001C6BDE" w:rsidRDefault="001C6BDE" w:rsidP="001C6BDE"/>
    <w:p w14:paraId="65080F1A" w14:textId="77777777" w:rsidR="001C6BDE" w:rsidRDefault="001C6BDE" w:rsidP="001C6BDE"/>
    <w:p w14:paraId="0F748F22" w14:textId="77777777" w:rsidR="00CE316D" w:rsidRDefault="00CE316D" w:rsidP="001C6BDE"/>
    <w:p w14:paraId="78210978" w14:textId="77777777" w:rsidR="00121E07" w:rsidRDefault="00121E07" w:rsidP="001C6BDE"/>
    <w:p w14:paraId="05A3C19B" w14:textId="77777777" w:rsidR="00CE316D" w:rsidRDefault="00CE316D" w:rsidP="001C6BDE"/>
    <w:p w14:paraId="12392D65" w14:textId="77777777" w:rsidR="00CE316D" w:rsidRDefault="00CE316D" w:rsidP="001C6BDE"/>
    <w:p w14:paraId="368F462C" w14:textId="77777777" w:rsidR="00CE316D" w:rsidRDefault="00CE316D" w:rsidP="001C6BDE"/>
    <w:p w14:paraId="3183CE97" w14:textId="77777777" w:rsidR="00CE316D" w:rsidRDefault="00CE316D" w:rsidP="001C6BDE"/>
    <w:p w14:paraId="13E5DD19" w14:textId="77777777" w:rsidR="00BD5566" w:rsidRPr="008C5DD4" w:rsidRDefault="00BD5566" w:rsidP="00BD5566">
      <w:pPr>
        <w:pStyle w:val="Heading1"/>
        <w:numPr>
          <w:ilvl w:val="0"/>
          <w:numId w:val="1"/>
        </w:numPr>
        <w:spacing w:before="480"/>
        <w:jc w:val="both"/>
        <w:rPr>
          <w:rFonts w:ascii="Century Gothic" w:hAnsi="Century Gothic"/>
          <w:b/>
          <w:bCs/>
          <w:color w:val="595959" w:themeColor="text1" w:themeTint="A6"/>
          <w:sz w:val="21"/>
          <w:szCs w:val="21"/>
        </w:rPr>
      </w:pPr>
      <w:bookmarkStart w:id="118" w:name="_Toc112838634"/>
      <w:bookmarkStart w:id="119" w:name="_Toc116465465"/>
      <w:bookmarkStart w:id="120" w:name="_Toc155142423"/>
      <w:r w:rsidRPr="00175A3F">
        <w:rPr>
          <w:rFonts w:ascii="Century Gothic" w:hAnsi="Century Gothic"/>
          <w:b/>
          <w:bCs/>
          <w:color w:val="595959" w:themeColor="text1" w:themeTint="A6"/>
          <w:sz w:val="21"/>
          <w:szCs w:val="21"/>
        </w:rPr>
        <w:lastRenderedPageBreak/>
        <w:t>Control de historial de cambios</w:t>
      </w:r>
      <w:bookmarkEnd w:id="118"/>
      <w:bookmarkEnd w:id="119"/>
      <w:bookmarkEnd w:id="120"/>
    </w:p>
    <w:tbl>
      <w:tblPr>
        <w:tblW w:w="881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5"/>
        <w:gridCol w:w="1418"/>
        <w:gridCol w:w="1701"/>
        <w:gridCol w:w="3544"/>
      </w:tblGrid>
      <w:tr w:rsidR="00BD5566" w:rsidRPr="0025756B" w14:paraId="0915148F" w14:textId="77777777" w:rsidTr="00D46BF9">
        <w:tc>
          <w:tcPr>
            <w:tcW w:w="2155" w:type="dxa"/>
            <w:shd w:val="clear" w:color="auto" w:fill="auto"/>
          </w:tcPr>
          <w:p w14:paraId="745FC3B9" w14:textId="77777777" w:rsidR="00BD5566" w:rsidRPr="0025756B" w:rsidRDefault="00BD5566" w:rsidP="00D46BF9">
            <w:pPr>
              <w:jc w:val="center"/>
              <w:rPr>
                <w:rFonts w:ascii="Century Gothic" w:eastAsia="Times New Roman" w:hAnsi="Century Gothic" w:cs="Open Sans"/>
                <w:b/>
                <w:color w:val="6E6E7C"/>
                <w:sz w:val="21"/>
                <w:szCs w:val="21"/>
                <w:shd w:val="clear" w:color="auto" w:fill="FFFFFF"/>
                <w:lang w:eastAsia="es-ES_tradnl"/>
              </w:rPr>
            </w:pPr>
            <w:r w:rsidRPr="0025756B">
              <w:rPr>
                <w:rFonts w:ascii="Century Gothic" w:eastAsia="Times New Roman" w:hAnsi="Century Gothic" w:cs="Open Sans"/>
                <w:b/>
                <w:color w:val="6E6E7C"/>
                <w:sz w:val="21"/>
                <w:szCs w:val="21"/>
                <w:shd w:val="clear" w:color="auto" w:fill="FFFFFF"/>
                <w:lang w:eastAsia="es-ES_tradnl"/>
              </w:rPr>
              <w:t>Fecha</w:t>
            </w:r>
            <w:r>
              <w:rPr>
                <w:rFonts w:ascii="Century Gothic" w:eastAsia="Times New Roman" w:hAnsi="Century Gothic" w:cs="Open Sans"/>
                <w:b/>
                <w:color w:val="6E6E7C"/>
                <w:sz w:val="21"/>
                <w:szCs w:val="21"/>
                <w:shd w:val="clear" w:color="auto" w:fill="FFFFFF"/>
                <w:lang w:eastAsia="es-ES_tradnl"/>
              </w:rPr>
              <w:t xml:space="preserve"> actualización</w:t>
            </w:r>
          </w:p>
        </w:tc>
        <w:tc>
          <w:tcPr>
            <w:tcW w:w="1418" w:type="dxa"/>
            <w:shd w:val="clear" w:color="auto" w:fill="auto"/>
          </w:tcPr>
          <w:p w14:paraId="18E48087" w14:textId="77777777" w:rsidR="00BD5566" w:rsidRPr="0025756B" w:rsidRDefault="00BD5566" w:rsidP="00D46BF9">
            <w:pPr>
              <w:jc w:val="center"/>
              <w:rPr>
                <w:rFonts w:ascii="Century Gothic" w:eastAsia="Times New Roman" w:hAnsi="Century Gothic" w:cs="Open Sans"/>
                <w:b/>
                <w:color w:val="6E6E7C"/>
                <w:sz w:val="21"/>
                <w:szCs w:val="21"/>
                <w:shd w:val="clear" w:color="auto" w:fill="FFFFFF"/>
                <w:lang w:eastAsia="es-ES_tradnl"/>
              </w:rPr>
            </w:pPr>
            <w:r w:rsidRPr="0025756B">
              <w:rPr>
                <w:rFonts w:ascii="Century Gothic" w:eastAsia="Times New Roman" w:hAnsi="Century Gothic" w:cs="Open Sans"/>
                <w:b/>
                <w:color w:val="6E6E7C"/>
                <w:sz w:val="21"/>
                <w:szCs w:val="21"/>
                <w:shd w:val="clear" w:color="auto" w:fill="FFFFFF"/>
                <w:lang w:eastAsia="es-ES_tradnl"/>
              </w:rPr>
              <w:t>Versión</w:t>
            </w:r>
          </w:p>
        </w:tc>
        <w:tc>
          <w:tcPr>
            <w:tcW w:w="1701" w:type="dxa"/>
            <w:shd w:val="clear" w:color="auto" w:fill="auto"/>
          </w:tcPr>
          <w:p w14:paraId="11237950" w14:textId="77777777" w:rsidR="00BD5566" w:rsidRPr="0025756B" w:rsidRDefault="00BD5566" w:rsidP="00D46BF9">
            <w:pPr>
              <w:jc w:val="center"/>
              <w:rPr>
                <w:rFonts w:ascii="Century Gothic" w:eastAsia="Times New Roman" w:hAnsi="Century Gothic" w:cs="Open Sans"/>
                <w:b/>
                <w:color w:val="6E6E7C"/>
                <w:sz w:val="21"/>
                <w:szCs w:val="21"/>
                <w:shd w:val="clear" w:color="auto" w:fill="FFFFFF"/>
                <w:lang w:eastAsia="es-ES_tradnl"/>
              </w:rPr>
            </w:pPr>
            <w:r w:rsidRPr="0025756B">
              <w:rPr>
                <w:rFonts w:ascii="Century Gothic" w:eastAsia="Times New Roman" w:hAnsi="Century Gothic" w:cs="Open Sans"/>
                <w:b/>
                <w:color w:val="6E6E7C"/>
                <w:sz w:val="21"/>
                <w:szCs w:val="21"/>
                <w:shd w:val="clear" w:color="auto" w:fill="FFFFFF"/>
                <w:lang w:eastAsia="es-ES_tradnl"/>
              </w:rPr>
              <w:t>Autor</w:t>
            </w:r>
          </w:p>
        </w:tc>
        <w:tc>
          <w:tcPr>
            <w:tcW w:w="3544" w:type="dxa"/>
            <w:shd w:val="clear" w:color="auto" w:fill="auto"/>
          </w:tcPr>
          <w:p w14:paraId="18F1A35E" w14:textId="77777777" w:rsidR="00BD5566" w:rsidRPr="0025756B" w:rsidRDefault="00BD5566" w:rsidP="00D46BF9">
            <w:pPr>
              <w:jc w:val="center"/>
              <w:rPr>
                <w:rFonts w:ascii="Century Gothic" w:eastAsia="Times New Roman" w:hAnsi="Century Gothic" w:cs="Open Sans"/>
                <w:b/>
                <w:color w:val="6E6E7C"/>
                <w:sz w:val="21"/>
                <w:szCs w:val="21"/>
                <w:shd w:val="clear" w:color="auto" w:fill="FFFFFF"/>
                <w:lang w:eastAsia="es-ES_tradnl"/>
              </w:rPr>
            </w:pPr>
            <w:r w:rsidRPr="0025756B">
              <w:rPr>
                <w:rFonts w:ascii="Century Gothic" w:eastAsia="Times New Roman" w:hAnsi="Century Gothic" w:cs="Open Sans"/>
                <w:b/>
                <w:color w:val="6E6E7C"/>
                <w:sz w:val="21"/>
                <w:szCs w:val="21"/>
                <w:shd w:val="clear" w:color="auto" w:fill="FFFFFF"/>
                <w:lang w:eastAsia="es-ES_tradnl"/>
              </w:rPr>
              <w:t>Descripción</w:t>
            </w:r>
            <w:r>
              <w:rPr>
                <w:rFonts w:ascii="Century Gothic" w:eastAsia="Times New Roman" w:hAnsi="Century Gothic" w:cs="Open Sans"/>
                <w:b/>
                <w:color w:val="6E6E7C"/>
                <w:sz w:val="21"/>
                <w:szCs w:val="21"/>
                <w:shd w:val="clear" w:color="auto" w:fill="FFFFFF"/>
                <w:lang w:eastAsia="es-ES_tradnl"/>
              </w:rPr>
              <w:t xml:space="preserve"> del cambio</w:t>
            </w:r>
          </w:p>
        </w:tc>
      </w:tr>
      <w:tr w:rsidR="00BD5566" w:rsidRPr="0025756B" w14:paraId="79448E3D" w14:textId="77777777" w:rsidTr="00D46BF9">
        <w:tc>
          <w:tcPr>
            <w:tcW w:w="2155" w:type="dxa"/>
          </w:tcPr>
          <w:p w14:paraId="08C26966" w14:textId="36D481D4" w:rsidR="00BD5566" w:rsidRPr="0025756B" w:rsidRDefault="00BD5566" w:rsidP="00D46BF9">
            <w:pPr>
              <w:jc w:val="center"/>
              <w:rPr>
                <w:rFonts w:ascii="Century Gothic" w:eastAsia="Times New Roman" w:hAnsi="Century Gothic" w:cs="Open Sans"/>
                <w:color w:val="6E6E7C"/>
                <w:sz w:val="21"/>
                <w:szCs w:val="21"/>
                <w:shd w:val="clear" w:color="auto" w:fill="FFFFFF"/>
                <w:lang w:eastAsia="es-ES_tradnl"/>
              </w:rPr>
            </w:pPr>
          </w:p>
        </w:tc>
        <w:tc>
          <w:tcPr>
            <w:tcW w:w="1418" w:type="dxa"/>
          </w:tcPr>
          <w:p w14:paraId="2552316B" w14:textId="67AEC550" w:rsidR="00BD5566" w:rsidRPr="009750C4" w:rsidRDefault="00BD5566" w:rsidP="00D46BF9">
            <w:pPr>
              <w:pStyle w:val="Default"/>
              <w:jc w:val="center"/>
              <w:rPr>
                <w:rFonts w:ascii="Century Gothic" w:eastAsia="Times New Roman" w:hAnsi="Century Gothic" w:cs="Open Sans"/>
                <w:color w:val="6E6E7C"/>
                <w:sz w:val="21"/>
                <w:szCs w:val="21"/>
                <w:shd w:val="clear" w:color="auto" w:fill="FFFFFF"/>
                <w:lang w:val="es-EC" w:eastAsia="es-ES_tradnl"/>
              </w:rPr>
            </w:pPr>
          </w:p>
        </w:tc>
        <w:tc>
          <w:tcPr>
            <w:tcW w:w="1701" w:type="dxa"/>
          </w:tcPr>
          <w:p w14:paraId="5D3E94A9" w14:textId="4F22088C" w:rsidR="00BD5566" w:rsidRPr="0025756B" w:rsidRDefault="00BD5566" w:rsidP="00D46BF9">
            <w:pPr>
              <w:jc w:val="center"/>
              <w:rPr>
                <w:rFonts w:ascii="Century Gothic" w:eastAsia="Times New Roman" w:hAnsi="Century Gothic" w:cs="Open Sans"/>
                <w:color w:val="6E6E7C"/>
                <w:sz w:val="21"/>
                <w:szCs w:val="21"/>
                <w:shd w:val="clear" w:color="auto" w:fill="FFFFFF"/>
                <w:lang w:eastAsia="es-ES_tradnl"/>
              </w:rPr>
            </w:pPr>
          </w:p>
        </w:tc>
        <w:tc>
          <w:tcPr>
            <w:tcW w:w="3544" w:type="dxa"/>
          </w:tcPr>
          <w:p w14:paraId="44D9F97A" w14:textId="225FC555" w:rsidR="00BD5566" w:rsidRPr="0025756B" w:rsidRDefault="00BD5566" w:rsidP="00D46BF9">
            <w:pPr>
              <w:jc w:val="center"/>
              <w:rPr>
                <w:rFonts w:ascii="Century Gothic" w:eastAsia="Times New Roman" w:hAnsi="Century Gothic" w:cs="Open Sans"/>
                <w:color w:val="6E6E7C"/>
                <w:sz w:val="21"/>
                <w:szCs w:val="21"/>
                <w:shd w:val="clear" w:color="auto" w:fill="FFFFFF"/>
                <w:lang w:eastAsia="es-ES_tradnl"/>
              </w:rPr>
            </w:pPr>
          </w:p>
        </w:tc>
      </w:tr>
    </w:tbl>
    <w:p w14:paraId="5611C0F5" w14:textId="77777777" w:rsidR="00BD5566" w:rsidRDefault="00BD5566" w:rsidP="00BD5566">
      <w:pPr>
        <w:pStyle w:val="Heading1"/>
        <w:numPr>
          <w:ilvl w:val="0"/>
          <w:numId w:val="1"/>
        </w:numPr>
        <w:spacing w:before="480"/>
        <w:jc w:val="both"/>
        <w:rPr>
          <w:rFonts w:ascii="Century Gothic" w:hAnsi="Century Gothic"/>
          <w:b/>
          <w:bCs/>
          <w:color w:val="595959" w:themeColor="text1" w:themeTint="A6"/>
          <w:sz w:val="21"/>
          <w:szCs w:val="21"/>
        </w:rPr>
      </w:pPr>
      <w:bookmarkStart w:id="121" w:name="_Toc112838635"/>
      <w:bookmarkStart w:id="122" w:name="_Toc116465466"/>
      <w:bookmarkStart w:id="123" w:name="_Toc155142424"/>
      <w:r w:rsidRPr="00175A3F">
        <w:rPr>
          <w:rFonts w:ascii="Century Gothic" w:hAnsi="Century Gothic"/>
          <w:b/>
          <w:bCs/>
          <w:color w:val="595959" w:themeColor="text1" w:themeTint="A6"/>
          <w:sz w:val="21"/>
          <w:szCs w:val="21"/>
        </w:rPr>
        <w:t>Firmas de revisión y aprobación</w:t>
      </w:r>
      <w:bookmarkEnd w:id="121"/>
      <w:bookmarkEnd w:id="122"/>
      <w:bookmarkEnd w:id="123"/>
    </w:p>
    <w:p w14:paraId="02244828" w14:textId="77777777" w:rsidR="00BD5566" w:rsidRDefault="00BD5566" w:rsidP="00BD5566"/>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4"/>
        <w:gridCol w:w="1275"/>
        <w:gridCol w:w="3119"/>
        <w:gridCol w:w="2693"/>
      </w:tblGrid>
      <w:tr w:rsidR="00BD5566" w:rsidRPr="0025756B" w14:paraId="3F441843" w14:textId="77777777" w:rsidTr="00B34CF0">
        <w:tc>
          <w:tcPr>
            <w:tcW w:w="2014" w:type="dxa"/>
            <w:shd w:val="clear" w:color="auto" w:fill="auto"/>
          </w:tcPr>
          <w:p w14:paraId="44F0CF24" w14:textId="77777777" w:rsidR="00BD5566" w:rsidRPr="0025756B" w:rsidRDefault="00BD5566" w:rsidP="00D46BF9">
            <w:pPr>
              <w:jc w:val="center"/>
              <w:rPr>
                <w:rFonts w:ascii="Century Gothic" w:eastAsia="Times New Roman" w:hAnsi="Century Gothic" w:cs="Open Sans"/>
                <w:b/>
                <w:color w:val="6E6E7C"/>
                <w:sz w:val="21"/>
                <w:szCs w:val="21"/>
                <w:shd w:val="clear" w:color="auto" w:fill="FFFFFF"/>
                <w:lang w:eastAsia="es-ES_tradnl"/>
              </w:rPr>
            </w:pPr>
            <w:r>
              <w:rPr>
                <w:rFonts w:ascii="Century Gothic" w:eastAsia="Times New Roman" w:hAnsi="Century Gothic" w:cs="Open Sans"/>
                <w:b/>
                <w:color w:val="6E6E7C"/>
                <w:sz w:val="21"/>
                <w:szCs w:val="21"/>
                <w:shd w:val="clear" w:color="auto" w:fill="FFFFFF"/>
                <w:lang w:eastAsia="es-ES_tradnl"/>
              </w:rPr>
              <w:t>Acciones</w:t>
            </w:r>
          </w:p>
        </w:tc>
        <w:tc>
          <w:tcPr>
            <w:tcW w:w="1275" w:type="dxa"/>
          </w:tcPr>
          <w:p w14:paraId="65478327" w14:textId="77777777" w:rsidR="00BD5566" w:rsidRPr="0025756B" w:rsidRDefault="00BD5566" w:rsidP="00D46BF9">
            <w:pPr>
              <w:jc w:val="center"/>
              <w:rPr>
                <w:rFonts w:ascii="Century Gothic" w:eastAsia="Times New Roman" w:hAnsi="Century Gothic" w:cs="Open Sans"/>
                <w:b/>
                <w:color w:val="6E6E7C"/>
                <w:sz w:val="21"/>
                <w:szCs w:val="21"/>
                <w:shd w:val="clear" w:color="auto" w:fill="FFFFFF"/>
                <w:lang w:eastAsia="es-ES_tradnl"/>
              </w:rPr>
            </w:pPr>
            <w:r>
              <w:rPr>
                <w:rFonts w:ascii="Century Gothic" w:eastAsia="Times New Roman" w:hAnsi="Century Gothic" w:cs="Open Sans"/>
                <w:b/>
                <w:color w:val="6E6E7C"/>
                <w:sz w:val="21"/>
                <w:szCs w:val="21"/>
                <w:shd w:val="clear" w:color="auto" w:fill="FFFFFF"/>
                <w:lang w:eastAsia="es-ES_tradnl"/>
              </w:rPr>
              <w:t>Nombre</w:t>
            </w:r>
          </w:p>
        </w:tc>
        <w:tc>
          <w:tcPr>
            <w:tcW w:w="3119" w:type="dxa"/>
          </w:tcPr>
          <w:p w14:paraId="037F4F4E" w14:textId="77777777" w:rsidR="00BD5566" w:rsidRPr="0025756B" w:rsidRDefault="00BD5566" w:rsidP="00D46BF9">
            <w:pPr>
              <w:jc w:val="center"/>
              <w:rPr>
                <w:rFonts w:ascii="Century Gothic" w:eastAsia="Times New Roman" w:hAnsi="Century Gothic" w:cs="Open Sans"/>
                <w:b/>
                <w:color w:val="6E6E7C"/>
                <w:sz w:val="21"/>
                <w:szCs w:val="21"/>
                <w:shd w:val="clear" w:color="auto" w:fill="FFFFFF"/>
                <w:lang w:eastAsia="es-ES_tradnl"/>
              </w:rPr>
            </w:pPr>
            <w:r>
              <w:rPr>
                <w:rFonts w:ascii="Century Gothic" w:eastAsia="Times New Roman" w:hAnsi="Century Gothic" w:cs="Open Sans"/>
                <w:b/>
                <w:color w:val="6E6E7C"/>
                <w:sz w:val="21"/>
                <w:szCs w:val="21"/>
                <w:shd w:val="clear" w:color="auto" w:fill="FFFFFF"/>
                <w:lang w:eastAsia="es-ES_tradnl"/>
              </w:rPr>
              <w:t>Cargo</w:t>
            </w:r>
          </w:p>
        </w:tc>
        <w:tc>
          <w:tcPr>
            <w:tcW w:w="2693" w:type="dxa"/>
            <w:shd w:val="clear" w:color="auto" w:fill="auto"/>
          </w:tcPr>
          <w:p w14:paraId="46121889" w14:textId="77777777" w:rsidR="00BD5566" w:rsidRPr="0025756B" w:rsidRDefault="00BD5566" w:rsidP="00D46BF9">
            <w:pPr>
              <w:jc w:val="center"/>
              <w:rPr>
                <w:rFonts w:ascii="Century Gothic" w:eastAsia="Times New Roman" w:hAnsi="Century Gothic" w:cs="Open Sans"/>
                <w:b/>
                <w:color w:val="6E6E7C"/>
                <w:sz w:val="21"/>
                <w:szCs w:val="21"/>
                <w:shd w:val="clear" w:color="auto" w:fill="FFFFFF"/>
                <w:lang w:eastAsia="es-ES_tradnl"/>
              </w:rPr>
            </w:pPr>
            <w:r>
              <w:rPr>
                <w:rFonts w:ascii="Century Gothic" w:eastAsia="Times New Roman" w:hAnsi="Century Gothic" w:cs="Open Sans"/>
                <w:b/>
                <w:color w:val="6E6E7C"/>
                <w:sz w:val="21"/>
                <w:szCs w:val="21"/>
                <w:shd w:val="clear" w:color="auto" w:fill="FFFFFF"/>
                <w:lang w:eastAsia="es-ES_tradnl"/>
              </w:rPr>
              <w:t>Firma</w:t>
            </w:r>
          </w:p>
        </w:tc>
      </w:tr>
      <w:tr w:rsidR="00BD5566" w:rsidRPr="0025756B" w14:paraId="7F99AC79" w14:textId="77777777" w:rsidTr="00B34CF0">
        <w:tc>
          <w:tcPr>
            <w:tcW w:w="2014" w:type="dxa"/>
            <w:shd w:val="clear" w:color="auto" w:fill="auto"/>
          </w:tcPr>
          <w:p w14:paraId="326389AC" w14:textId="385BE593" w:rsidR="00BD5566" w:rsidRPr="000B1D3F" w:rsidRDefault="00BD5566" w:rsidP="00B34CF0">
            <w:pPr>
              <w:pStyle w:val="Default"/>
              <w:rPr>
                <w:rFonts w:eastAsia="Times New Roman" w:cs="Open Sans"/>
                <w:b/>
                <w:color w:val="6E6E7C"/>
                <w:sz w:val="21"/>
                <w:szCs w:val="21"/>
                <w:shd w:val="clear" w:color="auto" w:fill="FFFFFF"/>
                <w:lang w:val="es-EC" w:eastAsia="es-ES_tradnl"/>
              </w:rPr>
            </w:pPr>
            <w:r w:rsidRPr="00D54983">
              <w:rPr>
                <w:rFonts w:ascii="Century Gothic" w:eastAsia="Times New Roman" w:hAnsi="Century Gothic" w:cs="Open Sans"/>
                <w:b/>
                <w:color w:val="6E6E7C"/>
                <w:sz w:val="21"/>
                <w:szCs w:val="21"/>
                <w:shd w:val="clear" w:color="auto" w:fill="FFFFFF"/>
                <w:lang w:val="es-EC" w:eastAsia="es-ES_tradnl"/>
              </w:rPr>
              <w:t xml:space="preserve">Elaboración </w:t>
            </w:r>
            <w:r w:rsidR="00B34CF0">
              <w:rPr>
                <w:rFonts w:ascii="Century Gothic" w:eastAsia="Times New Roman" w:hAnsi="Century Gothic" w:cs="Open Sans"/>
                <w:b/>
                <w:color w:val="6E6E7C"/>
                <w:sz w:val="21"/>
                <w:szCs w:val="21"/>
                <w:shd w:val="clear" w:color="auto" w:fill="FFFFFF"/>
                <w:lang w:val="es-EC" w:eastAsia="es-ES_tradnl"/>
              </w:rPr>
              <w:t>de la estrategia</w:t>
            </w:r>
            <w:r w:rsidRPr="000B1D3F">
              <w:rPr>
                <w:rFonts w:ascii="Century Gothic" w:eastAsia="Times New Roman" w:hAnsi="Century Gothic" w:cs="Open Sans"/>
                <w:b/>
                <w:color w:val="6E6E7C"/>
                <w:sz w:val="21"/>
                <w:szCs w:val="21"/>
                <w:shd w:val="clear" w:color="auto" w:fill="FFFFFF"/>
                <w:lang w:val="es-EC" w:eastAsia="es-ES_tradnl"/>
              </w:rPr>
              <w:t xml:space="preserve"> de pruebas</w:t>
            </w:r>
            <w:r w:rsidR="00B34CF0">
              <w:rPr>
                <w:rFonts w:ascii="Century Gothic" w:eastAsia="Times New Roman" w:hAnsi="Century Gothic" w:cs="Open Sans"/>
                <w:b/>
                <w:color w:val="6E6E7C"/>
                <w:sz w:val="21"/>
                <w:szCs w:val="21"/>
                <w:shd w:val="clear" w:color="auto" w:fill="FFFFFF"/>
                <w:lang w:val="es-EC" w:eastAsia="es-ES_tradnl"/>
              </w:rPr>
              <w:t xml:space="preserve"> de QA</w:t>
            </w:r>
          </w:p>
        </w:tc>
        <w:tc>
          <w:tcPr>
            <w:tcW w:w="1275" w:type="dxa"/>
          </w:tcPr>
          <w:p w14:paraId="576BD66A" w14:textId="79C55521" w:rsidR="00BD5566" w:rsidRPr="0025756B" w:rsidRDefault="00BD5566" w:rsidP="00D46BF9">
            <w:pPr>
              <w:jc w:val="center"/>
              <w:rPr>
                <w:rFonts w:ascii="Century Gothic" w:eastAsia="Times New Roman" w:hAnsi="Century Gothic" w:cs="Open Sans"/>
                <w:b/>
                <w:color w:val="6E6E7C"/>
                <w:sz w:val="21"/>
                <w:szCs w:val="21"/>
                <w:shd w:val="clear" w:color="auto" w:fill="FFFFFF"/>
                <w:lang w:eastAsia="es-ES_tradnl"/>
              </w:rPr>
            </w:pPr>
          </w:p>
        </w:tc>
        <w:tc>
          <w:tcPr>
            <w:tcW w:w="3119" w:type="dxa"/>
          </w:tcPr>
          <w:p w14:paraId="5F0D862F" w14:textId="267536D5" w:rsidR="00BD5566" w:rsidRPr="0025756B" w:rsidRDefault="00BD5566" w:rsidP="00D46BF9">
            <w:pPr>
              <w:rPr>
                <w:rFonts w:ascii="Century Gothic" w:eastAsia="Times New Roman" w:hAnsi="Century Gothic" w:cs="Open Sans"/>
                <w:b/>
                <w:color w:val="6E6E7C"/>
                <w:sz w:val="21"/>
                <w:szCs w:val="21"/>
                <w:shd w:val="clear" w:color="auto" w:fill="FFFFFF"/>
                <w:lang w:eastAsia="es-ES_tradnl"/>
              </w:rPr>
            </w:pPr>
          </w:p>
        </w:tc>
        <w:tc>
          <w:tcPr>
            <w:tcW w:w="2693" w:type="dxa"/>
            <w:shd w:val="clear" w:color="auto" w:fill="auto"/>
          </w:tcPr>
          <w:p w14:paraId="24E1A593" w14:textId="77777777" w:rsidR="00BD5566" w:rsidRPr="0025756B" w:rsidRDefault="00BD5566" w:rsidP="00D46BF9">
            <w:pPr>
              <w:rPr>
                <w:rFonts w:ascii="Century Gothic" w:eastAsia="Times New Roman" w:hAnsi="Century Gothic" w:cs="Open Sans"/>
                <w:b/>
                <w:color w:val="6E6E7C"/>
                <w:sz w:val="21"/>
                <w:szCs w:val="21"/>
                <w:shd w:val="clear" w:color="auto" w:fill="FFFFFF"/>
                <w:lang w:eastAsia="es-ES_tradnl"/>
              </w:rPr>
            </w:pPr>
          </w:p>
        </w:tc>
      </w:tr>
    </w:tbl>
    <w:p w14:paraId="617C9AC7" w14:textId="28A9ABF7" w:rsidR="00BD5566" w:rsidRDefault="00BD5566" w:rsidP="00BD5566"/>
    <w:p w14:paraId="300A0EDB" w14:textId="0DF094E4" w:rsidR="0007659A" w:rsidRPr="00867225" w:rsidRDefault="0007659A">
      <w:pPr>
        <w:rPr>
          <w:lang w:val="en-US"/>
        </w:rPr>
      </w:pPr>
    </w:p>
    <w:p w14:paraId="589254C0" w14:textId="4C874486" w:rsidR="0007659A" w:rsidRPr="00867225" w:rsidRDefault="0007659A">
      <w:pPr>
        <w:rPr>
          <w:lang w:val="en-US"/>
        </w:rPr>
      </w:pPr>
    </w:p>
    <w:p w14:paraId="68BDE741" w14:textId="585D9675" w:rsidR="0007659A" w:rsidRPr="00867225" w:rsidRDefault="0007659A">
      <w:pPr>
        <w:rPr>
          <w:lang w:val="en-US"/>
        </w:rPr>
      </w:pPr>
    </w:p>
    <w:p w14:paraId="1961F6C0" w14:textId="1598FADC" w:rsidR="0007659A" w:rsidRPr="00867225" w:rsidRDefault="0007659A">
      <w:pPr>
        <w:rPr>
          <w:lang w:val="en-US"/>
        </w:rPr>
      </w:pPr>
    </w:p>
    <w:p w14:paraId="6C345746" w14:textId="4A0B2E68" w:rsidR="0007659A" w:rsidRPr="00867225" w:rsidRDefault="0007659A">
      <w:pPr>
        <w:rPr>
          <w:lang w:val="en-US"/>
        </w:rPr>
      </w:pPr>
    </w:p>
    <w:p w14:paraId="6F5B69F2" w14:textId="42B1766B" w:rsidR="0007659A" w:rsidRPr="00867225" w:rsidRDefault="0007659A">
      <w:pPr>
        <w:rPr>
          <w:lang w:val="en-US"/>
        </w:rPr>
      </w:pPr>
    </w:p>
    <w:p w14:paraId="09E44911" w14:textId="553EADF4" w:rsidR="0007659A" w:rsidRPr="00867225" w:rsidRDefault="0007659A">
      <w:pPr>
        <w:rPr>
          <w:lang w:val="en-US"/>
        </w:rPr>
      </w:pPr>
    </w:p>
    <w:p w14:paraId="78292C77" w14:textId="020CB2BB" w:rsidR="0007659A" w:rsidRPr="00867225" w:rsidRDefault="0007659A">
      <w:pPr>
        <w:rPr>
          <w:lang w:val="en-US"/>
        </w:rPr>
      </w:pPr>
    </w:p>
    <w:p w14:paraId="1B4B3AA9" w14:textId="5124B604" w:rsidR="0007659A" w:rsidRPr="00867225" w:rsidRDefault="0007659A">
      <w:pPr>
        <w:rPr>
          <w:lang w:val="en-US"/>
        </w:rPr>
      </w:pPr>
    </w:p>
    <w:p w14:paraId="5EEF64B4" w14:textId="2213B707" w:rsidR="0007659A" w:rsidRPr="00867225" w:rsidRDefault="0007659A">
      <w:pPr>
        <w:rPr>
          <w:lang w:val="en-US"/>
        </w:rPr>
      </w:pPr>
    </w:p>
    <w:sectPr w:rsidR="0007659A" w:rsidRPr="00867225" w:rsidSect="005B5BEB">
      <w:headerReference w:type="default" r:id="rId13"/>
      <w:footerReference w:type="even" r:id="rId14"/>
      <w:footerReference w:type="default" r:id="rId15"/>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DA06D" w14:textId="77777777" w:rsidR="007552EB" w:rsidRDefault="007552EB" w:rsidP="0007659A">
      <w:r>
        <w:separator/>
      </w:r>
    </w:p>
  </w:endnote>
  <w:endnote w:type="continuationSeparator" w:id="0">
    <w:p w14:paraId="6BCE8337" w14:textId="77777777" w:rsidR="007552EB" w:rsidRDefault="007552EB" w:rsidP="00076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537725"/>
      <w:docPartObj>
        <w:docPartGallery w:val="Page Numbers (Bottom of Page)"/>
        <w:docPartUnique/>
      </w:docPartObj>
    </w:sdtPr>
    <w:sdtContent>
      <w:p w14:paraId="508E8529" w14:textId="77983CEC" w:rsidR="007718F6" w:rsidRDefault="007718F6" w:rsidP="00D46B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5135ED" w14:textId="77777777" w:rsidR="007718F6" w:rsidRDefault="007718F6" w:rsidP="007115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entury Gothic" w:hAnsi="Century Gothic"/>
      </w:rPr>
      <w:id w:val="493843830"/>
      <w:docPartObj>
        <w:docPartGallery w:val="Page Numbers (Bottom of Page)"/>
        <w:docPartUnique/>
      </w:docPartObj>
    </w:sdtPr>
    <w:sdtContent>
      <w:p w14:paraId="5FAE207A" w14:textId="38AA24F5" w:rsidR="007718F6" w:rsidRPr="00D70E6F" w:rsidRDefault="007718F6" w:rsidP="00D46BF9">
        <w:pPr>
          <w:pStyle w:val="Footer"/>
          <w:framePr w:wrap="none" w:vAnchor="text" w:hAnchor="margin" w:xAlign="right" w:y="1"/>
          <w:rPr>
            <w:rStyle w:val="PageNumber"/>
            <w:rFonts w:ascii="Century Gothic" w:hAnsi="Century Gothic"/>
          </w:rPr>
        </w:pPr>
        <w:r w:rsidRPr="00D70E6F">
          <w:rPr>
            <w:rStyle w:val="PageNumber"/>
            <w:rFonts w:ascii="Century Gothic" w:hAnsi="Century Gothic"/>
          </w:rPr>
          <w:fldChar w:fldCharType="begin"/>
        </w:r>
        <w:r w:rsidRPr="00D70E6F">
          <w:rPr>
            <w:rStyle w:val="PageNumber"/>
            <w:rFonts w:ascii="Century Gothic" w:hAnsi="Century Gothic"/>
          </w:rPr>
          <w:instrText xml:space="preserve"> PAGE </w:instrText>
        </w:r>
        <w:r w:rsidRPr="00D70E6F">
          <w:rPr>
            <w:rStyle w:val="PageNumber"/>
            <w:rFonts w:ascii="Century Gothic" w:hAnsi="Century Gothic"/>
          </w:rPr>
          <w:fldChar w:fldCharType="separate"/>
        </w:r>
        <w:r w:rsidR="00EE6870">
          <w:rPr>
            <w:rStyle w:val="PageNumber"/>
            <w:rFonts w:ascii="Century Gothic" w:hAnsi="Century Gothic"/>
            <w:noProof/>
          </w:rPr>
          <w:t>5</w:t>
        </w:r>
        <w:r w:rsidRPr="00D70E6F">
          <w:rPr>
            <w:rStyle w:val="PageNumber"/>
            <w:rFonts w:ascii="Century Gothic" w:hAnsi="Century Gothic"/>
          </w:rPr>
          <w:fldChar w:fldCharType="end"/>
        </w:r>
      </w:p>
    </w:sdtContent>
  </w:sdt>
  <w:p w14:paraId="6737B881" w14:textId="380B612A" w:rsidR="007718F6" w:rsidRPr="00D70E6F" w:rsidRDefault="007718F6" w:rsidP="005A1660">
    <w:pPr>
      <w:pStyle w:val="Footer"/>
      <w:tabs>
        <w:tab w:val="clear" w:pos="4419"/>
        <w:tab w:val="clear" w:pos="8838"/>
        <w:tab w:val="left" w:pos="1993"/>
      </w:tabs>
      <w:ind w:right="360"/>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55D55" w14:textId="77777777" w:rsidR="007552EB" w:rsidRDefault="007552EB" w:rsidP="0007659A">
      <w:r>
        <w:separator/>
      </w:r>
    </w:p>
  </w:footnote>
  <w:footnote w:type="continuationSeparator" w:id="0">
    <w:p w14:paraId="74E68C3E" w14:textId="77777777" w:rsidR="007552EB" w:rsidRDefault="007552EB" w:rsidP="00076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AB065" w14:textId="2A0EF11C" w:rsidR="007718F6" w:rsidRDefault="002E5659" w:rsidP="002E5659">
    <w:pPr>
      <w:pStyle w:val="Header"/>
      <w:tabs>
        <w:tab w:val="clear" w:pos="4419"/>
        <w:tab w:val="clear" w:pos="8838"/>
        <w:tab w:val="left" w:pos="702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45E6"/>
    <w:multiLevelType w:val="hybridMultilevel"/>
    <w:tmpl w:val="7DC8C4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A325B58"/>
    <w:multiLevelType w:val="hybridMultilevel"/>
    <w:tmpl w:val="F69C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A5ED5"/>
    <w:multiLevelType w:val="hybridMultilevel"/>
    <w:tmpl w:val="3FB8EEA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0F684B8A"/>
    <w:multiLevelType w:val="multilevel"/>
    <w:tmpl w:val="7914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51254"/>
    <w:multiLevelType w:val="multilevel"/>
    <w:tmpl w:val="C372A1D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4D3AEF"/>
    <w:multiLevelType w:val="hybridMultilevel"/>
    <w:tmpl w:val="D900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E4C2E"/>
    <w:multiLevelType w:val="multilevel"/>
    <w:tmpl w:val="6F0CA56C"/>
    <w:lvl w:ilvl="0">
      <w:start w:val="7"/>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1ED46BAD"/>
    <w:multiLevelType w:val="hybridMultilevel"/>
    <w:tmpl w:val="1D6657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B34EF1"/>
    <w:multiLevelType w:val="multilevel"/>
    <w:tmpl w:val="4F90B60A"/>
    <w:lvl w:ilvl="0">
      <w:start w:val="8"/>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9" w15:restartNumberingAfterBreak="0">
    <w:nsid w:val="28947DDF"/>
    <w:multiLevelType w:val="hybridMultilevel"/>
    <w:tmpl w:val="51FA7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263B5E"/>
    <w:multiLevelType w:val="multilevel"/>
    <w:tmpl w:val="663A289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85969B4"/>
    <w:multiLevelType w:val="hybridMultilevel"/>
    <w:tmpl w:val="E278BC4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88F743D"/>
    <w:multiLevelType w:val="hybridMultilevel"/>
    <w:tmpl w:val="0EC61B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D1061E7"/>
    <w:multiLevelType w:val="multilevel"/>
    <w:tmpl w:val="2A52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E552B7"/>
    <w:multiLevelType w:val="hybridMultilevel"/>
    <w:tmpl w:val="E932AF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6A7C9B"/>
    <w:multiLevelType w:val="multilevel"/>
    <w:tmpl w:val="26C243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ED1E39"/>
    <w:multiLevelType w:val="multilevel"/>
    <w:tmpl w:val="F5789A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entury Gothic" w:eastAsia="Times New Roman" w:hAnsi="Century Gothic" w:cs="Open San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B76761"/>
    <w:multiLevelType w:val="hybridMultilevel"/>
    <w:tmpl w:val="4B10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B530CE"/>
    <w:multiLevelType w:val="hybridMultilevel"/>
    <w:tmpl w:val="4BB6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1A47C5"/>
    <w:multiLevelType w:val="hybridMultilevel"/>
    <w:tmpl w:val="B6D6DAA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3D43100"/>
    <w:multiLevelType w:val="multilevel"/>
    <w:tmpl w:val="01A2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CD4F27"/>
    <w:multiLevelType w:val="hybridMultilevel"/>
    <w:tmpl w:val="84DEB098"/>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E3E30DB"/>
    <w:multiLevelType w:val="hybridMultilevel"/>
    <w:tmpl w:val="01E88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B311D"/>
    <w:multiLevelType w:val="hybridMultilevel"/>
    <w:tmpl w:val="D7E883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176E7"/>
    <w:multiLevelType w:val="hybridMultilevel"/>
    <w:tmpl w:val="8B944BF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C2B751E"/>
    <w:multiLevelType w:val="hybridMultilevel"/>
    <w:tmpl w:val="BD922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87194C"/>
    <w:multiLevelType w:val="hybridMultilevel"/>
    <w:tmpl w:val="68B6A2A8"/>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3ED0D3B"/>
    <w:multiLevelType w:val="multilevel"/>
    <w:tmpl w:val="6EB6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60188B"/>
    <w:multiLevelType w:val="hybridMultilevel"/>
    <w:tmpl w:val="6BFAD62E"/>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9" w15:restartNumberingAfterBreak="0">
    <w:nsid w:val="78F3655F"/>
    <w:multiLevelType w:val="multilevel"/>
    <w:tmpl w:val="8BBE80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AA85638"/>
    <w:multiLevelType w:val="multilevel"/>
    <w:tmpl w:val="F9F003B8"/>
    <w:lvl w:ilvl="0">
      <w:start w:val="1"/>
      <w:numFmt w:val="decimal"/>
      <w:lvlText w:val="%1."/>
      <w:lvlJc w:val="left"/>
      <w:pPr>
        <w:ind w:left="360" w:hanging="360"/>
      </w:pPr>
      <w:rPr>
        <w:rFonts w:ascii="Century Gothic" w:hAnsi="Century Gothic" w:hint="default"/>
        <w:b/>
        <w:color w:val="3B3838" w:themeColor="background2" w:themeShade="40"/>
        <w:sz w:val="21"/>
        <w:szCs w:val="2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C176426"/>
    <w:multiLevelType w:val="multilevel"/>
    <w:tmpl w:val="8F0ADDDE"/>
    <w:lvl w:ilvl="0">
      <w:start w:val="1"/>
      <w:numFmt w:val="decimal"/>
      <w:lvlText w:val="%1."/>
      <w:lvlJc w:val="left"/>
      <w:pPr>
        <w:ind w:left="720"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880" w:hanging="2160"/>
      </w:pPr>
      <w:rPr>
        <w:rFonts w:hint="default"/>
      </w:rPr>
    </w:lvl>
  </w:abstractNum>
  <w:abstractNum w:abstractNumId="32" w15:restartNumberingAfterBreak="0">
    <w:nsid w:val="7EC23512"/>
    <w:multiLevelType w:val="hybridMultilevel"/>
    <w:tmpl w:val="6AE8C0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24675026">
    <w:abstractNumId w:val="4"/>
  </w:num>
  <w:num w:numId="2" w16cid:durableId="182477275">
    <w:abstractNumId w:val="10"/>
  </w:num>
  <w:num w:numId="3" w16cid:durableId="853112639">
    <w:abstractNumId w:val="12"/>
  </w:num>
  <w:num w:numId="4" w16cid:durableId="270673864">
    <w:abstractNumId w:val="32"/>
  </w:num>
  <w:num w:numId="5" w16cid:durableId="377781443">
    <w:abstractNumId w:val="7"/>
  </w:num>
  <w:num w:numId="6" w16cid:durableId="469565820">
    <w:abstractNumId w:val="23"/>
  </w:num>
  <w:num w:numId="7" w16cid:durableId="1039162874">
    <w:abstractNumId w:val="22"/>
  </w:num>
  <w:num w:numId="8" w16cid:durableId="1604146069">
    <w:abstractNumId w:val="31"/>
  </w:num>
  <w:num w:numId="9" w16cid:durableId="729962577">
    <w:abstractNumId w:val="0"/>
  </w:num>
  <w:num w:numId="10" w16cid:durableId="806045951">
    <w:abstractNumId w:val="28"/>
  </w:num>
  <w:num w:numId="11" w16cid:durableId="1337729818">
    <w:abstractNumId w:val="6"/>
  </w:num>
  <w:num w:numId="12" w16cid:durableId="206572739">
    <w:abstractNumId w:val="8"/>
  </w:num>
  <w:num w:numId="13" w16cid:durableId="2137746903">
    <w:abstractNumId w:val="19"/>
  </w:num>
  <w:num w:numId="14" w16cid:durableId="1354725925">
    <w:abstractNumId w:val="15"/>
  </w:num>
  <w:num w:numId="15" w16cid:durableId="519121090">
    <w:abstractNumId w:val="3"/>
  </w:num>
  <w:num w:numId="16" w16cid:durableId="1582520060">
    <w:abstractNumId w:val="11"/>
  </w:num>
  <w:num w:numId="17" w16cid:durableId="1773478298">
    <w:abstractNumId w:val="25"/>
  </w:num>
  <w:num w:numId="18" w16cid:durableId="515777039">
    <w:abstractNumId w:val="24"/>
  </w:num>
  <w:num w:numId="19" w16cid:durableId="630675578">
    <w:abstractNumId w:val="30"/>
  </w:num>
  <w:num w:numId="20" w16cid:durableId="941038511">
    <w:abstractNumId w:val="29"/>
  </w:num>
  <w:num w:numId="21" w16cid:durableId="562449612">
    <w:abstractNumId w:val="14"/>
  </w:num>
  <w:num w:numId="22" w16cid:durableId="806779713">
    <w:abstractNumId w:val="9"/>
  </w:num>
  <w:num w:numId="23" w16cid:durableId="1956710778">
    <w:abstractNumId w:val="16"/>
  </w:num>
  <w:num w:numId="24" w16cid:durableId="1586299660">
    <w:abstractNumId w:val="18"/>
  </w:num>
  <w:num w:numId="25" w16cid:durableId="495195948">
    <w:abstractNumId w:val="1"/>
  </w:num>
  <w:num w:numId="26" w16cid:durableId="402024129">
    <w:abstractNumId w:val="5"/>
  </w:num>
  <w:num w:numId="27" w16cid:durableId="915285210">
    <w:abstractNumId w:val="26"/>
  </w:num>
  <w:num w:numId="28" w16cid:durableId="1364943242">
    <w:abstractNumId w:val="21"/>
  </w:num>
  <w:num w:numId="29" w16cid:durableId="1625964316">
    <w:abstractNumId w:val="2"/>
  </w:num>
  <w:num w:numId="30" w16cid:durableId="1159925680">
    <w:abstractNumId w:val="17"/>
  </w:num>
  <w:num w:numId="31" w16cid:durableId="1029835718">
    <w:abstractNumId w:val="13"/>
  </w:num>
  <w:num w:numId="32" w16cid:durableId="2080247890">
    <w:abstractNumId w:val="20"/>
  </w:num>
  <w:num w:numId="33" w16cid:durableId="530458218">
    <w:abstractNumId w:val="27"/>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EC Carlos Rivas Recalde">
    <w15:presenceInfo w15:providerId="AD" w15:userId="S-1-5-21-2104427130-577111786-1249176396-41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59A"/>
    <w:rsid w:val="00012A57"/>
    <w:rsid w:val="00016E5D"/>
    <w:rsid w:val="0002591B"/>
    <w:rsid w:val="00033C32"/>
    <w:rsid w:val="000401B1"/>
    <w:rsid w:val="000424D8"/>
    <w:rsid w:val="00043CDC"/>
    <w:rsid w:val="00055B3B"/>
    <w:rsid w:val="000612ED"/>
    <w:rsid w:val="00063EBD"/>
    <w:rsid w:val="00065128"/>
    <w:rsid w:val="00065573"/>
    <w:rsid w:val="000663EE"/>
    <w:rsid w:val="000674C0"/>
    <w:rsid w:val="000741B0"/>
    <w:rsid w:val="0007659A"/>
    <w:rsid w:val="00084EF7"/>
    <w:rsid w:val="000875D5"/>
    <w:rsid w:val="00090E42"/>
    <w:rsid w:val="000A0C79"/>
    <w:rsid w:val="000A4810"/>
    <w:rsid w:val="000A6E7E"/>
    <w:rsid w:val="000B12E8"/>
    <w:rsid w:val="000C2A3E"/>
    <w:rsid w:val="000D0619"/>
    <w:rsid w:val="000D094C"/>
    <w:rsid w:val="000D3805"/>
    <w:rsid w:val="000D3CD7"/>
    <w:rsid w:val="000D66F7"/>
    <w:rsid w:val="000E3636"/>
    <w:rsid w:val="000E3699"/>
    <w:rsid w:val="000E3BB2"/>
    <w:rsid w:val="000F6915"/>
    <w:rsid w:val="0010069D"/>
    <w:rsid w:val="00101638"/>
    <w:rsid w:val="00110509"/>
    <w:rsid w:val="00112AF1"/>
    <w:rsid w:val="00113856"/>
    <w:rsid w:val="00121E07"/>
    <w:rsid w:val="00122705"/>
    <w:rsid w:val="00122849"/>
    <w:rsid w:val="00124EE5"/>
    <w:rsid w:val="0013745B"/>
    <w:rsid w:val="00155409"/>
    <w:rsid w:val="001558F6"/>
    <w:rsid w:val="00170A62"/>
    <w:rsid w:val="00176E84"/>
    <w:rsid w:val="00183369"/>
    <w:rsid w:val="00185D26"/>
    <w:rsid w:val="0018774A"/>
    <w:rsid w:val="00190B6C"/>
    <w:rsid w:val="00192170"/>
    <w:rsid w:val="001946D6"/>
    <w:rsid w:val="00196EBE"/>
    <w:rsid w:val="001A4E98"/>
    <w:rsid w:val="001A5101"/>
    <w:rsid w:val="001B12DF"/>
    <w:rsid w:val="001C0055"/>
    <w:rsid w:val="001C5D06"/>
    <w:rsid w:val="001C6BDE"/>
    <w:rsid w:val="001D7098"/>
    <w:rsid w:val="001E595B"/>
    <w:rsid w:val="001E6BE5"/>
    <w:rsid w:val="001F0962"/>
    <w:rsid w:val="001F119D"/>
    <w:rsid w:val="001F3E8C"/>
    <w:rsid w:val="001F5501"/>
    <w:rsid w:val="00204200"/>
    <w:rsid w:val="002138B3"/>
    <w:rsid w:val="00213A6E"/>
    <w:rsid w:val="002145E0"/>
    <w:rsid w:val="00216C86"/>
    <w:rsid w:val="00227BDE"/>
    <w:rsid w:val="0023039E"/>
    <w:rsid w:val="002322D9"/>
    <w:rsid w:val="00243141"/>
    <w:rsid w:val="00245FF2"/>
    <w:rsid w:val="002519FD"/>
    <w:rsid w:val="00253FC3"/>
    <w:rsid w:val="00257CE4"/>
    <w:rsid w:val="002616C5"/>
    <w:rsid w:val="00262BDB"/>
    <w:rsid w:val="00267939"/>
    <w:rsid w:val="00273132"/>
    <w:rsid w:val="00277E04"/>
    <w:rsid w:val="00292858"/>
    <w:rsid w:val="00294485"/>
    <w:rsid w:val="00295D13"/>
    <w:rsid w:val="002963F5"/>
    <w:rsid w:val="002A18D2"/>
    <w:rsid w:val="002A4C92"/>
    <w:rsid w:val="002B1CB4"/>
    <w:rsid w:val="002B5B81"/>
    <w:rsid w:val="002C1B36"/>
    <w:rsid w:val="002C6021"/>
    <w:rsid w:val="002C76A3"/>
    <w:rsid w:val="002D3AC3"/>
    <w:rsid w:val="002D4019"/>
    <w:rsid w:val="002D59A6"/>
    <w:rsid w:val="002E5659"/>
    <w:rsid w:val="002E63B9"/>
    <w:rsid w:val="002E6DE5"/>
    <w:rsid w:val="002F3F37"/>
    <w:rsid w:val="002F78B5"/>
    <w:rsid w:val="003115FE"/>
    <w:rsid w:val="00311E94"/>
    <w:rsid w:val="00317842"/>
    <w:rsid w:val="00345904"/>
    <w:rsid w:val="00353774"/>
    <w:rsid w:val="00355A57"/>
    <w:rsid w:val="003609CF"/>
    <w:rsid w:val="003631AC"/>
    <w:rsid w:val="00365E0D"/>
    <w:rsid w:val="00370651"/>
    <w:rsid w:val="00370D41"/>
    <w:rsid w:val="003728B1"/>
    <w:rsid w:val="00374082"/>
    <w:rsid w:val="00375418"/>
    <w:rsid w:val="00375561"/>
    <w:rsid w:val="00375C99"/>
    <w:rsid w:val="00376F13"/>
    <w:rsid w:val="0038308C"/>
    <w:rsid w:val="003834E9"/>
    <w:rsid w:val="003839F1"/>
    <w:rsid w:val="0039766F"/>
    <w:rsid w:val="00397881"/>
    <w:rsid w:val="00397A5E"/>
    <w:rsid w:val="003A027E"/>
    <w:rsid w:val="003A3D24"/>
    <w:rsid w:val="003A4719"/>
    <w:rsid w:val="003A4DC7"/>
    <w:rsid w:val="003A6F63"/>
    <w:rsid w:val="003B1F22"/>
    <w:rsid w:val="003B2938"/>
    <w:rsid w:val="003B4760"/>
    <w:rsid w:val="003B47F1"/>
    <w:rsid w:val="003D1890"/>
    <w:rsid w:val="003D7A7F"/>
    <w:rsid w:val="003E6551"/>
    <w:rsid w:val="003E7032"/>
    <w:rsid w:val="003E762C"/>
    <w:rsid w:val="003E7D34"/>
    <w:rsid w:val="003F1795"/>
    <w:rsid w:val="00400D77"/>
    <w:rsid w:val="0040123B"/>
    <w:rsid w:val="0040575D"/>
    <w:rsid w:val="00406CFF"/>
    <w:rsid w:val="00407DB1"/>
    <w:rsid w:val="00410393"/>
    <w:rsid w:val="0041113D"/>
    <w:rsid w:val="0041717C"/>
    <w:rsid w:val="00433CDB"/>
    <w:rsid w:val="00435BFF"/>
    <w:rsid w:val="004363D5"/>
    <w:rsid w:val="00436AEC"/>
    <w:rsid w:val="00436B97"/>
    <w:rsid w:val="0043759F"/>
    <w:rsid w:val="0044255F"/>
    <w:rsid w:val="0044619B"/>
    <w:rsid w:val="00452F25"/>
    <w:rsid w:val="00454553"/>
    <w:rsid w:val="00457308"/>
    <w:rsid w:val="004625BA"/>
    <w:rsid w:val="00462CF2"/>
    <w:rsid w:val="0047089C"/>
    <w:rsid w:val="0047567D"/>
    <w:rsid w:val="00477ED6"/>
    <w:rsid w:val="00483A57"/>
    <w:rsid w:val="00496B47"/>
    <w:rsid w:val="004A2DBB"/>
    <w:rsid w:val="004A321B"/>
    <w:rsid w:val="004B2A8A"/>
    <w:rsid w:val="004B3853"/>
    <w:rsid w:val="004B51BF"/>
    <w:rsid w:val="004B5B11"/>
    <w:rsid w:val="004B6F5A"/>
    <w:rsid w:val="004B7EEE"/>
    <w:rsid w:val="004C07E9"/>
    <w:rsid w:val="004D37EC"/>
    <w:rsid w:val="004D668A"/>
    <w:rsid w:val="004E1190"/>
    <w:rsid w:val="004E275B"/>
    <w:rsid w:val="004F6B93"/>
    <w:rsid w:val="00510B18"/>
    <w:rsid w:val="00511595"/>
    <w:rsid w:val="00511DA9"/>
    <w:rsid w:val="00515370"/>
    <w:rsid w:val="0051707D"/>
    <w:rsid w:val="0051790E"/>
    <w:rsid w:val="00523E63"/>
    <w:rsid w:val="00530B31"/>
    <w:rsid w:val="00544584"/>
    <w:rsid w:val="00546789"/>
    <w:rsid w:val="00551FC5"/>
    <w:rsid w:val="00564174"/>
    <w:rsid w:val="005671EF"/>
    <w:rsid w:val="00570969"/>
    <w:rsid w:val="0058031B"/>
    <w:rsid w:val="00580484"/>
    <w:rsid w:val="005804F9"/>
    <w:rsid w:val="00581A25"/>
    <w:rsid w:val="00583E3E"/>
    <w:rsid w:val="005905E0"/>
    <w:rsid w:val="00593CE5"/>
    <w:rsid w:val="00594542"/>
    <w:rsid w:val="00596712"/>
    <w:rsid w:val="005A0845"/>
    <w:rsid w:val="005A1660"/>
    <w:rsid w:val="005A16CE"/>
    <w:rsid w:val="005B062C"/>
    <w:rsid w:val="005B5BEB"/>
    <w:rsid w:val="005C5B5E"/>
    <w:rsid w:val="005C6A6B"/>
    <w:rsid w:val="005D3BC9"/>
    <w:rsid w:val="005D71AC"/>
    <w:rsid w:val="005E0251"/>
    <w:rsid w:val="005E5682"/>
    <w:rsid w:val="005F341B"/>
    <w:rsid w:val="006011BA"/>
    <w:rsid w:val="0060356A"/>
    <w:rsid w:val="0060715F"/>
    <w:rsid w:val="006075FC"/>
    <w:rsid w:val="0060773A"/>
    <w:rsid w:val="006100C4"/>
    <w:rsid w:val="00611FA3"/>
    <w:rsid w:val="00616048"/>
    <w:rsid w:val="0061758E"/>
    <w:rsid w:val="0062541D"/>
    <w:rsid w:val="0063075E"/>
    <w:rsid w:val="0064034B"/>
    <w:rsid w:val="00657586"/>
    <w:rsid w:val="00657A5C"/>
    <w:rsid w:val="00661A0B"/>
    <w:rsid w:val="00665D68"/>
    <w:rsid w:val="006665B6"/>
    <w:rsid w:val="00675A37"/>
    <w:rsid w:val="00675F42"/>
    <w:rsid w:val="00681B4E"/>
    <w:rsid w:val="00690458"/>
    <w:rsid w:val="00692C19"/>
    <w:rsid w:val="006A5B50"/>
    <w:rsid w:val="006A5D3D"/>
    <w:rsid w:val="006B3468"/>
    <w:rsid w:val="006B4ADB"/>
    <w:rsid w:val="006B7381"/>
    <w:rsid w:val="006C258F"/>
    <w:rsid w:val="006D2351"/>
    <w:rsid w:val="006D4934"/>
    <w:rsid w:val="006D7993"/>
    <w:rsid w:val="006F56DD"/>
    <w:rsid w:val="00701697"/>
    <w:rsid w:val="00702D85"/>
    <w:rsid w:val="00711541"/>
    <w:rsid w:val="0071159C"/>
    <w:rsid w:val="0072018B"/>
    <w:rsid w:val="00727985"/>
    <w:rsid w:val="007302B0"/>
    <w:rsid w:val="00733D52"/>
    <w:rsid w:val="00734142"/>
    <w:rsid w:val="007435D8"/>
    <w:rsid w:val="00753043"/>
    <w:rsid w:val="00753F50"/>
    <w:rsid w:val="0075437A"/>
    <w:rsid w:val="007552EB"/>
    <w:rsid w:val="007718F6"/>
    <w:rsid w:val="00771DC9"/>
    <w:rsid w:val="007827B3"/>
    <w:rsid w:val="00790E34"/>
    <w:rsid w:val="00795074"/>
    <w:rsid w:val="007A0341"/>
    <w:rsid w:val="007A164E"/>
    <w:rsid w:val="007B2EB4"/>
    <w:rsid w:val="007C6EFC"/>
    <w:rsid w:val="007C6F9E"/>
    <w:rsid w:val="007D7A24"/>
    <w:rsid w:val="007E0772"/>
    <w:rsid w:val="007E567B"/>
    <w:rsid w:val="007F36D2"/>
    <w:rsid w:val="007F397B"/>
    <w:rsid w:val="00803C7E"/>
    <w:rsid w:val="0080717A"/>
    <w:rsid w:val="00815D0A"/>
    <w:rsid w:val="00820E37"/>
    <w:rsid w:val="00821223"/>
    <w:rsid w:val="00831D2C"/>
    <w:rsid w:val="0086256F"/>
    <w:rsid w:val="00862752"/>
    <w:rsid w:val="00862A68"/>
    <w:rsid w:val="00863B30"/>
    <w:rsid w:val="00865B4C"/>
    <w:rsid w:val="00867225"/>
    <w:rsid w:val="00872D88"/>
    <w:rsid w:val="00873ABB"/>
    <w:rsid w:val="008750F0"/>
    <w:rsid w:val="00876AA0"/>
    <w:rsid w:val="00877EDA"/>
    <w:rsid w:val="00881EE2"/>
    <w:rsid w:val="00881F80"/>
    <w:rsid w:val="00897279"/>
    <w:rsid w:val="008A3E4D"/>
    <w:rsid w:val="008A6D88"/>
    <w:rsid w:val="008A7EAC"/>
    <w:rsid w:val="008B2B73"/>
    <w:rsid w:val="008B6B10"/>
    <w:rsid w:val="008C0A61"/>
    <w:rsid w:val="008C2C19"/>
    <w:rsid w:val="008C2D18"/>
    <w:rsid w:val="008C572F"/>
    <w:rsid w:val="008E218A"/>
    <w:rsid w:val="008E7C81"/>
    <w:rsid w:val="008F2666"/>
    <w:rsid w:val="008F7D73"/>
    <w:rsid w:val="009000CE"/>
    <w:rsid w:val="00913BA4"/>
    <w:rsid w:val="00923B02"/>
    <w:rsid w:val="00925E66"/>
    <w:rsid w:val="00933C99"/>
    <w:rsid w:val="00941011"/>
    <w:rsid w:val="009412AA"/>
    <w:rsid w:val="00943EDF"/>
    <w:rsid w:val="00945F0C"/>
    <w:rsid w:val="009473BB"/>
    <w:rsid w:val="009479EC"/>
    <w:rsid w:val="00947A65"/>
    <w:rsid w:val="00950973"/>
    <w:rsid w:val="009647D7"/>
    <w:rsid w:val="009713FA"/>
    <w:rsid w:val="00983386"/>
    <w:rsid w:val="00985D1A"/>
    <w:rsid w:val="00987BB1"/>
    <w:rsid w:val="00991759"/>
    <w:rsid w:val="00996295"/>
    <w:rsid w:val="009962EA"/>
    <w:rsid w:val="009964B7"/>
    <w:rsid w:val="009A0E02"/>
    <w:rsid w:val="009A24D1"/>
    <w:rsid w:val="009A24FD"/>
    <w:rsid w:val="009A2AFD"/>
    <w:rsid w:val="009A60A5"/>
    <w:rsid w:val="009B500C"/>
    <w:rsid w:val="009B638C"/>
    <w:rsid w:val="009C4BA9"/>
    <w:rsid w:val="009C608A"/>
    <w:rsid w:val="009D445F"/>
    <w:rsid w:val="009D4DC3"/>
    <w:rsid w:val="009D7C36"/>
    <w:rsid w:val="009E1689"/>
    <w:rsid w:val="009E1727"/>
    <w:rsid w:val="009E674E"/>
    <w:rsid w:val="009E7B4D"/>
    <w:rsid w:val="009F14E8"/>
    <w:rsid w:val="009F595C"/>
    <w:rsid w:val="00A007FA"/>
    <w:rsid w:val="00A014AE"/>
    <w:rsid w:val="00A065E9"/>
    <w:rsid w:val="00A17B8F"/>
    <w:rsid w:val="00A21AD0"/>
    <w:rsid w:val="00A23851"/>
    <w:rsid w:val="00A2488D"/>
    <w:rsid w:val="00A30B70"/>
    <w:rsid w:val="00A31E5B"/>
    <w:rsid w:val="00A34E72"/>
    <w:rsid w:val="00A3590F"/>
    <w:rsid w:val="00A41DBC"/>
    <w:rsid w:val="00A43CFD"/>
    <w:rsid w:val="00A45BB7"/>
    <w:rsid w:val="00A45F88"/>
    <w:rsid w:val="00A50698"/>
    <w:rsid w:val="00A55630"/>
    <w:rsid w:val="00A60773"/>
    <w:rsid w:val="00A60F99"/>
    <w:rsid w:val="00A707A4"/>
    <w:rsid w:val="00A70ED4"/>
    <w:rsid w:val="00A77C2C"/>
    <w:rsid w:val="00A84228"/>
    <w:rsid w:val="00A8741A"/>
    <w:rsid w:val="00A92807"/>
    <w:rsid w:val="00AA003B"/>
    <w:rsid w:val="00AA3158"/>
    <w:rsid w:val="00AA5312"/>
    <w:rsid w:val="00AB56B1"/>
    <w:rsid w:val="00AB72BF"/>
    <w:rsid w:val="00AC3F84"/>
    <w:rsid w:val="00AC512A"/>
    <w:rsid w:val="00AC6192"/>
    <w:rsid w:val="00AC7A51"/>
    <w:rsid w:val="00AD6F1F"/>
    <w:rsid w:val="00AE354F"/>
    <w:rsid w:val="00AE433D"/>
    <w:rsid w:val="00AE511A"/>
    <w:rsid w:val="00AF02A2"/>
    <w:rsid w:val="00B02C52"/>
    <w:rsid w:val="00B038BE"/>
    <w:rsid w:val="00B04711"/>
    <w:rsid w:val="00B138E5"/>
    <w:rsid w:val="00B27AE6"/>
    <w:rsid w:val="00B31FFB"/>
    <w:rsid w:val="00B34CF0"/>
    <w:rsid w:val="00B37D64"/>
    <w:rsid w:val="00B40C14"/>
    <w:rsid w:val="00B42A57"/>
    <w:rsid w:val="00B436F1"/>
    <w:rsid w:val="00B44FA6"/>
    <w:rsid w:val="00B57ABB"/>
    <w:rsid w:val="00B631FE"/>
    <w:rsid w:val="00B71AA2"/>
    <w:rsid w:val="00B8283D"/>
    <w:rsid w:val="00B84CCF"/>
    <w:rsid w:val="00B945A0"/>
    <w:rsid w:val="00BA1F7C"/>
    <w:rsid w:val="00BA7343"/>
    <w:rsid w:val="00BC368F"/>
    <w:rsid w:val="00BD5566"/>
    <w:rsid w:val="00BE0F56"/>
    <w:rsid w:val="00BE241D"/>
    <w:rsid w:val="00BE497D"/>
    <w:rsid w:val="00BE7B05"/>
    <w:rsid w:val="00C0392D"/>
    <w:rsid w:val="00C13871"/>
    <w:rsid w:val="00C14AE5"/>
    <w:rsid w:val="00C157A9"/>
    <w:rsid w:val="00C203A8"/>
    <w:rsid w:val="00C255E5"/>
    <w:rsid w:val="00C32701"/>
    <w:rsid w:val="00C32BA3"/>
    <w:rsid w:val="00C36A8B"/>
    <w:rsid w:val="00C378AF"/>
    <w:rsid w:val="00C41AAA"/>
    <w:rsid w:val="00C44D1E"/>
    <w:rsid w:val="00C5317B"/>
    <w:rsid w:val="00C60615"/>
    <w:rsid w:val="00C70082"/>
    <w:rsid w:val="00C74716"/>
    <w:rsid w:val="00C772FE"/>
    <w:rsid w:val="00C85E1E"/>
    <w:rsid w:val="00C932ED"/>
    <w:rsid w:val="00C934E9"/>
    <w:rsid w:val="00C96BBC"/>
    <w:rsid w:val="00CA23C7"/>
    <w:rsid w:val="00CA31AE"/>
    <w:rsid w:val="00CA5AA7"/>
    <w:rsid w:val="00CB1B14"/>
    <w:rsid w:val="00CC5573"/>
    <w:rsid w:val="00CD04DF"/>
    <w:rsid w:val="00CD3233"/>
    <w:rsid w:val="00CD415D"/>
    <w:rsid w:val="00CD4BFD"/>
    <w:rsid w:val="00CE1B2A"/>
    <w:rsid w:val="00CE316D"/>
    <w:rsid w:val="00CE4E0D"/>
    <w:rsid w:val="00D07B1F"/>
    <w:rsid w:val="00D128DB"/>
    <w:rsid w:val="00D13B3D"/>
    <w:rsid w:val="00D157D6"/>
    <w:rsid w:val="00D242EB"/>
    <w:rsid w:val="00D316C2"/>
    <w:rsid w:val="00D37501"/>
    <w:rsid w:val="00D431ED"/>
    <w:rsid w:val="00D432D6"/>
    <w:rsid w:val="00D4553A"/>
    <w:rsid w:val="00D46BF9"/>
    <w:rsid w:val="00D503C6"/>
    <w:rsid w:val="00D50923"/>
    <w:rsid w:val="00D5132F"/>
    <w:rsid w:val="00D545E6"/>
    <w:rsid w:val="00D67242"/>
    <w:rsid w:val="00D70E6F"/>
    <w:rsid w:val="00D75861"/>
    <w:rsid w:val="00D8089C"/>
    <w:rsid w:val="00D81E7F"/>
    <w:rsid w:val="00D8522E"/>
    <w:rsid w:val="00D871B0"/>
    <w:rsid w:val="00D93977"/>
    <w:rsid w:val="00D943D0"/>
    <w:rsid w:val="00DB3F39"/>
    <w:rsid w:val="00DB5D3E"/>
    <w:rsid w:val="00DB738A"/>
    <w:rsid w:val="00DB771F"/>
    <w:rsid w:val="00DB7C96"/>
    <w:rsid w:val="00DC422A"/>
    <w:rsid w:val="00DD04B3"/>
    <w:rsid w:val="00DD15A4"/>
    <w:rsid w:val="00DE4E8B"/>
    <w:rsid w:val="00DE53F5"/>
    <w:rsid w:val="00DE7A98"/>
    <w:rsid w:val="00DF151C"/>
    <w:rsid w:val="00DF343E"/>
    <w:rsid w:val="00E04971"/>
    <w:rsid w:val="00E11A8D"/>
    <w:rsid w:val="00E11FCF"/>
    <w:rsid w:val="00E147F6"/>
    <w:rsid w:val="00E21763"/>
    <w:rsid w:val="00E26637"/>
    <w:rsid w:val="00E34210"/>
    <w:rsid w:val="00E477E7"/>
    <w:rsid w:val="00E51F54"/>
    <w:rsid w:val="00E52F2C"/>
    <w:rsid w:val="00E532C3"/>
    <w:rsid w:val="00E55EFB"/>
    <w:rsid w:val="00E6188D"/>
    <w:rsid w:val="00E65CDC"/>
    <w:rsid w:val="00E67BE7"/>
    <w:rsid w:val="00E70445"/>
    <w:rsid w:val="00E71963"/>
    <w:rsid w:val="00E75303"/>
    <w:rsid w:val="00E80C06"/>
    <w:rsid w:val="00E818E5"/>
    <w:rsid w:val="00E85717"/>
    <w:rsid w:val="00E85C2A"/>
    <w:rsid w:val="00E90988"/>
    <w:rsid w:val="00E9188C"/>
    <w:rsid w:val="00E9767C"/>
    <w:rsid w:val="00EA188A"/>
    <w:rsid w:val="00EA5772"/>
    <w:rsid w:val="00EB3D9D"/>
    <w:rsid w:val="00EB3DE4"/>
    <w:rsid w:val="00EB6D48"/>
    <w:rsid w:val="00EC3350"/>
    <w:rsid w:val="00EC37D3"/>
    <w:rsid w:val="00EC6533"/>
    <w:rsid w:val="00EE1F4C"/>
    <w:rsid w:val="00EE3B6F"/>
    <w:rsid w:val="00EE59D0"/>
    <w:rsid w:val="00EE6870"/>
    <w:rsid w:val="00F022E0"/>
    <w:rsid w:val="00F10627"/>
    <w:rsid w:val="00F14FE0"/>
    <w:rsid w:val="00F177D8"/>
    <w:rsid w:val="00F24F38"/>
    <w:rsid w:val="00F30A99"/>
    <w:rsid w:val="00F323F0"/>
    <w:rsid w:val="00F3574E"/>
    <w:rsid w:val="00F42539"/>
    <w:rsid w:val="00F43054"/>
    <w:rsid w:val="00F467FC"/>
    <w:rsid w:val="00F506C3"/>
    <w:rsid w:val="00F521D8"/>
    <w:rsid w:val="00F52E23"/>
    <w:rsid w:val="00F605BE"/>
    <w:rsid w:val="00F613A6"/>
    <w:rsid w:val="00F61AA5"/>
    <w:rsid w:val="00F61D82"/>
    <w:rsid w:val="00F66322"/>
    <w:rsid w:val="00F6750D"/>
    <w:rsid w:val="00F72C44"/>
    <w:rsid w:val="00F72DD4"/>
    <w:rsid w:val="00F8127A"/>
    <w:rsid w:val="00F86D74"/>
    <w:rsid w:val="00F93A98"/>
    <w:rsid w:val="00FA1FEF"/>
    <w:rsid w:val="00FA422F"/>
    <w:rsid w:val="00FA6105"/>
    <w:rsid w:val="00FB125D"/>
    <w:rsid w:val="00FB365A"/>
    <w:rsid w:val="00FB73A4"/>
    <w:rsid w:val="00FB7404"/>
    <w:rsid w:val="00FC3D02"/>
    <w:rsid w:val="00FC582A"/>
    <w:rsid w:val="00FD2EB3"/>
    <w:rsid w:val="00FE092A"/>
    <w:rsid w:val="00FE21B1"/>
    <w:rsid w:val="00FE58EE"/>
    <w:rsid w:val="00FF2F4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E8745"/>
  <w15:chartTrackingRefBased/>
  <w15:docId w15:val="{BC87590C-C765-5F4B-AEE1-785715AB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5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5D1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6E5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76AA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59A"/>
    <w:pPr>
      <w:tabs>
        <w:tab w:val="center" w:pos="4419"/>
        <w:tab w:val="right" w:pos="8838"/>
      </w:tabs>
    </w:pPr>
  </w:style>
  <w:style w:type="character" w:customStyle="1" w:styleId="HeaderChar">
    <w:name w:val="Header Char"/>
    <w:basedOn w:val="DefaultParagraphFont"/>
    <w:link w:val="Header"/>
    <w:uiPriority w:val="99"/>
    <w:rsid w:val="0007659A"/>
  </w:style>
  <w:style w:type="paragraph" w:styleId="Footer">
    <w:name w:val="footer"/>
    <w:basedOn w:val="Normal"/>
    <w:link w:val="FooterChar"/>
    <w:uiPriority w:val="99"/>
    <w:unhideWhenUsed/>
    <w:rsid w:val="0007659A"/>
    <w:pPr>
      <w:tabs>
        <w:tab w:val="center" w:pos="4419"/>
        <w:tab w:val="right" w:pos="8838"/>
      </w:tabs>
    </w:pPr>
  </w:style>
  <w:style w:type="character" w:customStyle="1" w:styleId="FooterChar">
    <w:name w:val="Footer Char"/>
    <w:basedOn w:val="DefaultParagraphFont"/>
    <w:link w:val="Footer"/>
    <w:uiPriority w:val="99"/>
    <w:rsid w:val="0007659A"/>
  </w:style>
  <w:style w:type="character" w:styleId="Hyperlink">
    <w:name w:val="Hyperlink"/>
    <w:basedOn w:val="DefaultParagraphFont"/>
    <w:uiPriority w:val="99"/>
    <w:unhideWhenUsed/>
    <w:rsid w:val="005B5BEB"/>
    <w:rPr>
      <w:color w:val="0563C1" w:themeColor="hyperlink"/>
      <w:u w:val="single"/>
    </w:rPr>
  </w:style>
  <w:style w:type="character" w:customStyle="1" w:styleId="UnresolvedMention1">
    <w:name w:val="Unresolved Mention1"/>
    <w:basedOn w:val="DefaultParagraphFont"/>
    <w:uiPriority w:val="99"/>
    <w:semiHidden/>
    <w:unhideWhenUsed/>
    <w:rsid w:val="005B5BEB"/>
    <w:rPr>
      <w:color w:val="605E5C"/>
      <w:shd w:val="clear" w:color="auto" w:fill="E1DFDD"/>
    </w:rPr>
  </w:style>
  <w:style w:type="character" w:styleId="FollowedHyperlink">
    <w:name w:val="FollowedHyperlink"/>
    <w:basedOn w:val="DefaultParagraphFont"/>
    <w:uiPriority w:val="99"/>
    <w:semiHidden/>
    <w:unhideWhenUsed/>
    <w:rsid w:val="005B5BEB"/>
    <w:rPr>
      <w:color w:val="954F72" w:themeColor="followedHyperlink"/>
      <w:u w:val="single"/>
    </w:rPr>
  </w:style>
  <w:style w:type="character" w:styleId="Strong">
    <w:name w:val="Strong"/>
    <w:basedOn w:val="DefaultParagraphFont"/>
    <w:uiPriority w:val="22"/>
    <w:qFormat/>
    <w:rsid w:val="005B5BEB"/>
    <w:rPr>
      <w:b/>
      <w:bCs/>
    </w:rPr>
  </w:style>
  <w:style w:type="character" w:customStyle="1" w:styleId="apple-converted-space">
    <w:name w:val="apple-converted-space"/>
    <w:basedOn w:val="DefaultParagraphFont"/>
    <w:rsid w:val="005B5BEB"/>
  </w:style>
  <w:style w:type="character" w:styleId="PageNumber">
    <w:name w:val="page number"/>
    <w:basedOn w:val="DefaultParagraphFont"/>
    <w:uiPriority w:val="99"/>
    <w:semiHidden/>
    <w:unhideWhenUsed/>
    <w:rsid w:val="0071159C"/>
  </w:style>
  <w:style w:type="character" w:customStyle="1" w:styleId="Heading1Char">
    <w:name w:val="Heading 1 Char"/>
    <w:basedOn w:val="DefaultParagraphFont"/>
    <w:link w:val="Heading1"/>
    <w:uiPriority w:val="9"/>
    <w:rsid w:val="00BD5566"/>
    <w:rPr>
      <w:rFonts w:asciiTheme="majorHAnsi" w:eastAsiaTheme="majorEastAsia" w:hAnsiTheme="majorHAnsi" w:cstheme="majorBidi"/>
      <w:color w:val="2F5496" w:themeColor="accent1" w:themeShade="BF"/>
      <w:sz w:val="32"/>
      <w:szCs w:val="32"/>
    </w:rPr>
  </w:style>
  <w:style w:type="paragraph" w:customStyle="1" w:styleId="Default">
    <w:name w:val="Default"/>
    <w:rsid w:val="00BD5566"/>
    <w:pPr>
      <w:autoSpaceDE w:val="0"/>
      <w:autoSpaceDN w:val="0"/>
      <w:adjustRightInd w:val="0"/>
    </w:pPr>
    <w:rPr>
      <w:rFonts w:ascii="Times New Roman" w:hAnsi="Times New Roman" w:cs="Times New Roman"/>
      <w:color w:val="000000"/>
      <w:lang w:val="en-US"/>
    </w:rPr>
  </w:style>
  <w:style w:type="paragraph" w:styleId="BalloonText">
    <w:name w:val="Balloon Text"/>
    <w:basedOn w:val="Normal"/>
    <w:link w:val="BalloonTextChar"/>
    <w:uiPriority w:val="99"/>
    <w:semiHidden/>
    <w:unhideWhenUsed/>
    <w:rsid w:val="00F72D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DD4"/>
    <w:rPr>
      <w:rFonts w:ascii="Segoe UI" w:hAnsi="Segoe UI" w:cs="Segoe UI"/>
      <w:sz w:val="18"/>
      <w:szCs w:val="18"/>
    </w:rPr>
  </w:style>
  <w:style w:type="paragraph" w:customStyle="1" w:styleId="line">
    <w:name w:val="line"/>
    <w:basedOn w:val="Title"/>
    <w:rsid w:val="00711541"/>
    <w:pPr>
      <w:pBdr>
        <w:top w:val="single" w:sz="32" w:space="1" w:color="000000"/>
      </w:pBdr>
      <w:suppressAutoHyphens/>
      <w:spacing w:before="240"/>
      <w:contextualSpacing w:val="0"/>
      <w:jc w:val="right"/>
    </w:pPr>
    <w:rPr>
      <w:rFonts w:ascii="Arial" w:eastAsia="Times New Roman" w:hAnsi="Arial" w:cs="Times New Roman"/>
      <w:b/>
      <w:spacing w:val="0"/>
      <w:kern w:val="1"/>
      <w:sz w:val="40"/>
      <w:szCs w:val="20"/>
      <w:lang w:val="en-US" w:eastAsia="ar-SA"/>
    </w:rPr>
  </w:style>
  <w:style w:type="paragraph" w:styleId="Title">
    <w:name w:val="Title"/>
    <w:basedOn w:val="Normal"/>
    <w:next w:val="Normal"/>
    <w:link w:val="TitleChar"/>
    <w:uiPriority w:val="10"/>
    <w:qFormat/>
    <w:rsid w:val="007115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54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92807"/>
    <w:pPr>
      <w:spacing w:line="259" w:lineRule="auto"/>
      <w:outlineLvl w:val="9"/>
    </w:pPr>
    <w:rPr>
      <w:lang w:val="en-US"/>
    </w:rPr>
  </w:style>
  <w:style w:type="paragraph" w:styleId="TOC1">
    <w:name w:val="toc 1"/>
    <w:basedOn w:val="Normal"/>
    <w:next w:val="Normal"/>
    <w:autoRedefine/>
    <w:uiPriority w:val="39"/>
    <w:unhideWhenUsed/>
    <w:rsid w:val="00A92807"/>
    <w:pPr>
      <w:spacing w:after="100"/>
    </w:pPr>
  </w:style>
  <w:style w:type="character" w:customStyle="1" w:styleId="ListParagraphChar">
    <w:name w:val="List Paragraph Char"/>
    <w:aliases w:val="Capítulo Char,Texto Char,TIT 2 IND Char,List Paragraph1 Char,Bullet List Char,FooterText Char,numbered Char,Paragraphe de liste1 Char,lp1 Char,Párrafo de Viñeta Char,tEXTO Char,Lista vistosa - Énfasis 11 Char,Bullets Char,Celula Char"/>
    <w:basedOn w:val="DefaultParagraphFont"/>
    <w:link w:val="ListParagraph"/>
    <w:uiPriority w:val="34"/>
    <w:qFormat/>
    <w:locked/>
    <w:rsid w:val="00CE4E0D"/>
    <w:rPr>
      <w:rFonts w:ascii="Century Gothic" w:hAnsi="Century Gothic"/>
      <w:lang w:val="es-ES_tradnl"/>
    </w:rPr>
  </w:style>
  <w:style w:type="paragraph" w:styleId="ListParagraph">
    <w:name w:val="List Paragraph"/>
    <w:aliases w:val="Capítulo,Texto,TIT 2 IND,List Paragraph1,Bullet List,FooterText,numbered,Paragraphe de liste1,lp1,Párrafo de Viñeta,tEXTO,Lista vistosa - Énfasis 11,Bullets,Numbered List Paragraph,123 List Paragraph,Celula,Titulo 1"/>
    <w:basedOn w:val="Normal"/>
    <w:link w:val="ListParagraphChar"/>
    <w:uiPriority w:val="34"/>
    <w:qFormat/>
    <w:rsid w:val="00CE4E0D"/>
    <w:pPr>
      <w:ind w:left="720"/>
      <w:contextualSpacing/>
    </w:pPr>
    <w:rPr>
      <w:rFonts w:ascii="Century Gothic" w:hAnsi="Century Gothic"/>
      <w:lang w:val="es-ES_tradnl"/>
    </w:rPr>
  </w:style>
  <w:style w:type="character" w:customStyle="1" w:styleId="Heading2Char">
    <w:name w:val="Heading 2 Char"/>
    <w:basedOn w:val="DefaultParagraphFont"/>
    <w:link w:val="Heading2"/>
    <w:uiPriority w:val="9"/>
    <w:semiHidden/>
    <w:rsid w:val="00295D1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95D13"/>
    <w:rPr>
      <w:rFonts w:ascii="Calibri" w:eastAsia="Calibri" w:hAnsi="Calibri" w:cs="Times New Roman"/>
      <w:sz w:val="20"/>
      <w:szCs w:val="20"/>
      <w:lang w:eastAsia="es-EC"/>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2">
    <w:name w:val="Body Text Indent 2"/>
    <w:basedOn w:val="Normal"/>
    <w:link w:val="BodyTextIndent2Char"/>
    <w:uiPriority w:val="99"/>
    <w:unhideWhenUsed/>
    <w:rsid w:val="00295D13"/>
    <w:pPr>
      <w:spacing w:after="120" w:line="480" w:lineRule="auto"/>
      <w:ind w:left="283"/>
      <w:jc w:val="both"/>
    </w:pPr>
    <w:rPr>
      <w:rFonts w:ascii="Arial" w:eastAsia="Calibri" w:hAnsi="Arial" w:cs="Times New Roman"/>
      <w:szCs w:val="22"/>
      <w:lang w:val="es-ES"/>
    </w:rPr>
  </w:style>
  <w:style w:type="character" w:customStyle="1" w:styleId="BodyTextIndent2Char">
    <w:name w:val="Body Text Indent 2 Char"/>
    <w:basedOn w:val="DefaultParagraphFont"/>
    <w:link w:val="BodyTextIndent2"/>
    <w:uiPriority w:val="99"/>
    <w:rsid w:val="00295D13"/>
    <w:rPr>
      <w:rFonts w:ascii="Arial" w:eastAsia="Calibri" w:hAnsi="Arial" w:cs="Times New Roman"/>
      <w:szCs w:val="22"/>
      <w:lang w:val="es-ES"/>
    </w:rPr>
  </w:style>
  <w:style w:type="paragraph" w:customStyle="1" w:styleId="ndice">
    <w:name w:val="Índice"/>
    <w:basedOn w:val="Normal"/>
    <w:rsid w:val="00295D13"/>
    <w:pPr>
      <w:suppressLineNumbers/>
      <w:suppressAutoHyphens/>
    </w:pPr>
    <w:rPr>
      <w:rFonts w:ascii="Century Gothic" w:eastAsia="Arial Unicode MS" w:hAnsi="Century Gothic" w:cs="Lucida Sans"/>
      <w:b/>
      <w:kern w:val="1"/>
      <w:lang w:val="es-CO" w:eastAsia="hi-IN" w:bidi="hi-IN"/>
    </w:rPr>
  </w:style>
  <w:style w:type="paragraph" w:styleId="Caption">
    <w:name w:val="caption"/>
    <w:basedOn w:val="Normal"/>
    <w:next w:val="Normal"/>
    <w:uiPriority w:val="35"/>
    <w:unhideWhenUsed/>
    <w:qFormat/>
    <w:rsid w:val="00295D13"/>
    <w:pPr>
      <w:widowControl w:val="0"/>
      <w:autoSpaceDE w:val="0"/>
      <w:autoSpaceDN w:val="0"/>
      <w:spacing w:after="200"/>
    </w:pPr>
    <w:rPr>
      <w:rFonts w:ascii="Century Gothic" w:eastAsia="Century Gothic" w:hAnsi="Century Gothic" w:cs="Century Gothic"/>
      <w:b/>
      <w:bCs/>
      <w:color w:val="4472C4" w:themeColor="accent1"/>
      <w:sz w:val="18"/>
      <w:szCs w:val="18"/>
      <w:lang w:val="es-ES" w:eastAsia="es-ES" w:bidi="es-ES"/>
    </w:rPr>
  </w:style>
  <w:style w:type="paragraph" w:customStyle="1" w:styleId="TableText">
    <w:name w:val="Table Text"/>
    <w:basedOn w:val="Normal"/>
    <w:rsid w:val="00295D13"/>
    <w:pPr>
      <w:spacing w:before="120"/>
    </w:pPr>
    <w:rPr>
      <w:rFonts w:ascii="Times New Roman" w:eastAsia="Times" w:hAnsi="Times New Roman" w:cs="Lucida Sans"/>
      <w:kern w:val="1"/>
      <w:sz w:val="20"/>
      <w:szCs w:val="20"/>
      <w:lang w:val="en-GB" w:eastAsia="hi-IN" w:bidi="hi-IN"/>
    </w:rPr>
  </w:style>
  <w:style w:type="paragraph" w:styleId="TOC2">
    <w:name w:val="toc 2"/>
    <w:basedOn w:val="Normal"/>
    <w:next w:val="Normal"/>
    <w:autoRedefine/>
    <w:uiPriority w:val="39"/>
    <w:unhideWhenUsed/>
    <w:rsid w:val="00C70082"/>
    <w:pPr>
      <w:spacing w:after="100"/>
      <w:ind w:left="240"/>
    </w:pPr>
  </w:style>
  <w:style w:type="paragraph" w:customStyle="1" w:styleId="TableParagraph">
    <w:name w:val="Table Paragraph"/>
    <w:basedOn w:val="Normal"/>
    <w:uiPriority w:val="1"/>
    <w:qFormat/>
    <w:rsid w:val="00D8522E"/>
    <w:pPr>
      <w:widowControl w:val="0"/>
      <w:autoSpaceDE w:val="0"/>
      <w:autoSpaceDN w:val="0"/>
      <w:ind w:left="107"/>
    </w:pPr>
    <w:rPr>
      <w:rFonts w:ascii="Times New Roman" w:eastAsia="Times New Roman" w:hAnsi="Times New Roman" w:cs="Times New Roman"/>
      <w:sz w:val="22"/>
      <w:szCs w:val="22"/>
      <w:lang w:val="es-ES"/>
    </w:rPr>
  </w:style>
  <w:style w:type="character" w:customStyle="1" w:styleId="Heading4Char">
    <w:name w:val="Heading 4 Char"/>
    <w:basedOn w:val="DefaultParagraphFont"/>
    <w:link w:val="Heading4"/>
    <w:uiPriority w:val="9"/>
    <w:semiHidden/>
    <w:rsid w:val="00876AA0"/>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32701"/>
    <w:rPr>
      <w:i/>
      <w:iCs/>
    </w:rPr>
  </w:style>
  <w:style w:type="character" w:customStyle="1" w:styleId="jpfdse">
    <w:name w:val="jpfdse"/>
    <w:basedOn w:val="DefaultParagraphFont"/>
    <w:rsid w:val="00A30B70"/>
  </w:style>
  <w:style w:type="character" w:customStyle="1" w:styleId="Heading3Char">
    <w:name w:val="Heading 3 Char"/>
    <w:basedOn w:val="DefaultParagraphFont"/>
    <w:link w:val="Heading3"/>
    <w:uiPriority w:val="9"/>
    <w:rsid w:val="00016E5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FB74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9596">
      <w:bodyDiv w:val="1"/>
      <w:marLeft w:val="0"/>
      <w:marRight w:val="0"/>
      <w:marTop w:val="0"/>
      <w:marBottom w:val="0"/>
      <w:divBdr>
        <w:top w:val="none" w:sz="0" w:space="0" w:color="auto"/>
        <w:left w:val="none" w:sz="0" w:space="0" w:color="auto"/>
        <w:bottom w:val="none" w:sz="0" w:space="0" w:color="auto"/>
        <w:right w:val="none" w:sz="0" w:space="0" w:color="auto"/>
      </w:divBdr>
    </w:div>
    <w:div w:id="424614052">
      <w:bodyDiv w:val="1"/>
      <w:marLeft w:val="0"/>
      <w:marRight w:val="0"/>
      <w:marTop w:val="0"/>
      <w:marBottom w:val="0"/>
      <w:divBdr>
        <w:top w:val="none" w:sz="0" w:space="0" w:color="auto"/>
        <w:left w:val="none" w:sz="0" w:space="0" w:color="auto"/>
        <w:bottom w:val="none" w:sz="0" w:space="0" w:color="auto"/>
        <w:right w:val="none" w:sz="0" w:space="0" w:color="auto"/>
      </w:divBdr>
    </w:div>
    <w:div w:id="556627331">
      <w:bodyDiv w:val="1"/>
      <w:marLeft w:val="0"/>
      <w:marRight w:val="0"/>
      <w:marTop w:val="0"/>
      <w:marBottom w:val="0"/>
      <w:divBdr>
        <w:top w:val="none" w:sz="0" w:space="0" w:color="auto"/>
        <w:left w:val="none" w:sz="0" w:space="0" w:color="auto"/>
        <w:bottom w:val="none" w:sz="0" w:space="0" w:color="auto"/>
        <w:right w:val="none" w:sz="0" w:space="0" w:color="auto"/>
      </w:divBdr>
    </w:div>
    <w:div w:id="615402966">
      <w:bodyDiv w:val="1"/>
      <w:marLeft w:val="0"/>
      <w:marRight w:val="0"/>
      <w:marTop w:val="0"/>
      <w:marBottom w:val="0"/>
      <w:divBdr>
        <w:top w:val="none" w:sz="0" w:space="0" w:color="auto"/>
        <w:left w:val="none" w:sz="0" w:space="0" w:color="auto"/>
        <w:bottom w:val="none" w:sz="0" w:space="0" w:color="auto"/>
        <w:right w:val="none" w:sz="0" w:space="0" w:color="auto"/>
      </w:divBdr>
    </w:div>
    <w:div w:id="839541787">
      <w:bodyDiv w:val="1"/>
      <w:marLeft w:val="0"/>
      <w:marRight w:val="0"/>
      <w:marTop w:val="0"/>
      <w:marBottom w:val="0"/>
      <w:divBdr>
        <w:top w:val="none" w:sz="0" w:space="0" w:color="auto"/>
        <w:left w:val="none" w:sz="0" w:space="0" w:color="auto"/>
        <w:bottom w:val="none" w:sz="0" w:space="0" w:color="auto"/>
        <w:right w:val="none" w:sz="0" w:space="0" w:color="auto"/>
      </w:divBdr>
      <w:divsChild>
        <w:div w:id="62264048">
          <w:marLeft w:val="0"/>
          <w:marRight w:val="0"/>
          <w:marTop w:val="0"/>
          <w:marBottom w:val="0"/>
          <w:divBdr>
            <w:top w:val="single" w:sz="2" w:space="0" w:color="auto"/>
            <w:left w:val="single" w:sz="2" w:space="0" w:color="auto"/>
            <w:bottom w:val="single" w:sz="2" w:space="0" w:color="auto"/>
            <w:right w:val="single" w:sz="2" w:space="0" w:color="auto"/>
          </w:divBdr>
        </w:div>
        <w:div w:id="1113327097">
          <w:marLeft w:val="0"/>
          <w:marRight w:val="0"/>
          <w:marTop w:val="0"/>
          <w:marBottom w:val="0"/>
          <w:divBdr>
            <w:top w:val="single" w:sz="2" w:space="0" w:color="auto"/>
            <w:left w:val="single" w:sz="2" w:space="0" w:color="auto"/>
            <w:bottom w:val="single" w:sz="2" w:space="0" w:color="auto"/>
            <w:right w:val="single" w:sz="2" w:space="0" w:color="auto"/>
          </w:divBdr>
          <w:divsChild>
            <w:div w:id="293753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2876683">
      <w:bodyDiv w:val="1"/>
      <w:marLeft w:val="0"/>
      <w:marRight w:val="0"/>
      <w:marTop w:val="0"/>
      <w:marBottom w:val="0"/>
      <w:divBdr>
        <w:top w:val="none" w:sz="0" w:space="0" w:color="auto"/>
        <w:left w:val="none" w:sz="0" w:space="0" w:color="auto"/>
        <w:bottom w:val="none" w:sz="0" w:space="0" w:color="auto"/>
        <w:right w:val="none" w:sz="0" w:space="0" w:color="auto"/>
      </w:divBdr>
    </w:div>
    <w:div w:id="1092244303">
      <w:bodyDiv w:val="1"/>
      <w:marLeft w:val="0"/>
      <w:marRight w:val="0"/>
      <w:marTop w:val="0"/>
      <w:marBottom w:val="0"/>
      <w:divBdr>
        <w:top w:val="none" w:sz="0" w:space="0" w:color="auto"/>
        <w:left w:val="none" w:sz="0" w:space="0" w:color="auto"/>
        <w:bottom w:val="none" w:sz="0" w:space="0" w:color="auto"/>
        <w:right w:val="none" w:sz="0" w:space="0" w:color="auto"/>
      </w:divBdr>
    </w:div>
    <w:div w:id="1095785417">
      <w:bodyDiv w:val="1"/>
      <w:marLeft w:val="0"/>
      <w:marRight w:val="0"/>
      <w:marTop w:val="0"/>
      <w:marBottom w:val="0"/>
      <w:divBdr>
        <w:top w:val="none" w:sz="0" w:space="0" w:color="auto"/>
        <w:left w:val="none" w:sz="0" w:space="0" w:color="auto"/>
        <w:bottom w:val="none" w:sz="0" w:space="0" w:color="auto"/>
        <w:right w:val="none" w:sz="0" w:space="0" w:color="auto"/>
      </w:divBdr>
    </w:div>
    <w:div w:id="1369254074">
      <w:bodyDiv w:val="1"/>
      <w:marLeft w:val="0"/>
      <w:marRight w:val="0"/>
      <w:marTop w:val="0"/>
      <w:marBottom w:val="0"/>
      <w:divBdr>
        <w:top w:val="none" w:sz="0" w:space="0" w:color="auto"/>
        <w:left w:val="none" w:sz="0" w:space="0" w:color="auto"/>
        <w:bottom w:val="none" w:sz="0" w:space="0" w:color="auto"/>
        <w:right w:val="none" w:sz="0" w:space="0" w:color="auto"/>
      </w:divBdr>
    </w:div>
    <w:div w:id="1560942334">
      <w:bodyDiv w:val="1"/>
      <w:marLeft w:val="0"/>
      <w:marRight w:val="0"/>
      <w:marTop w:val="0"/>
      <w:marBottom w:val="0"/>
      <w:divBdr>
        <w:top w:val="none" w:sz="0" w:space="0" w:color="auto"/>
        <w:left w:val="none" w:sz="0" w:space="0" w:color="auto"/>
        <w:bottom w:val="none" w:sz="0" w:space="0" w:color="auto"/>
        <w:right w:val="none" w:sz="0" w:space="0" w:color="auto"/>
      </w:divBdr>
    </w:div>
    <w:div w:id="1626814951">
      <w:bodyDiv w:val="1"/>
      <w:marLeft w:val="0"/>
      <w:marRight w:val="0"/>
      <w:marTop w:val="0"/>
      <w:marBottom w:val="0"/>
      <w:divBdr>
        <w:top w:val="none" w:sz="0" w:space="0" w:color="auto"/>
        <w:left w:val="none" w:sz="0" w:space="0" w:color="auto"/>
        <w:bottom w:val="none" w:sz="0" w:space="0" w:color="auto"/>
        <w:right w:val="none" w:sz="0" w:space="0" w:color="auto"/>
      </w:divBdr>
    </w:div>
    <w:div w:id="2048869072">
      <w:bodyDiv w:val="1"/>
      <w:marLeft w:val="0"/>
      <w:marRight w:val="0"/>
      <w:marTop w:val="0"/>
      <w:marBottom w:val="0"/>
      <w:divBdr>
        <w:top w:val="none" w:sz="0" w:space="0" w:color="auto"/>
        <w:left w:val="none" w:sz="0" w:space="0" w:color="auto"/>
        <w:bottom w:val="none" w:sz="0" w:space="0" w:color="auto"/>
        <w:right w:val="none" w:sz="0" w:space="0" w:color="auto"/>
      </w:divBdr>
    </w:div>
    <w:div w:id="208764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uth%20Castro\Desktop\Pros\QA%20testing%20strategy%20-%20Airline.docx"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72.16.2.133/Default.aspx"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oadview-testing.com/es/blog/pruebas-de-carga-http-simultaneo-frente-a-navegadores-simultaneos-frente-a-usuarios-simultaneo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file:///C:\Users\Ruth%20Castro\Desktop\Pros\QA%20testing%20strategy%20-%20Airline.docx"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968F0-4A36-422A-AFF7-EFFA34144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16278</TotalTime>
  <Pages>41</Pages>
  <Words>5433</Words>
  <Characters>30971</Characters>
  <Application>Microsoft Office Word</Application>
  <DocSecurity>0</DocSecurity>
  <Lines>258</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Verónica Mejía</cp:lastModifiedBy>
  <cp:revision>601</cp:revision>
  <dcterms:created xsi:type="dcterms:W3CDTF">2021-06-16T14:59:00Z</dcterms:created>
  <dcterms:modified xsi:type="dcterms:W3CDTF">2024-01-03T07:46:00Z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0dc341c64f2980dea4490942e642c6e2459602b3d96ecf148bb678c66bb698f9</vt:lpwstr>
  </property>
</Properties>
</file>